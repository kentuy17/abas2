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938AC" w14:textId="2D56312B" w:rsidR="00347263" w:rsidRPr="00282A28" w:rsidRDefault="00E97E65" w:rsidP="0040596C">
      <w:r>
        <w:rPr>
          <w:rFonts w:ascii="Arial" w:hAnsi="Arial"/>
          <w:noProof/>
          <w:sz w:val="18"/>
          <w:szCs w:val="18"/>
          <w:lang w:val="en-PH" w:eastAsia="en-PH"/>
        </w:rPr>
        <mc:AlternateContent>
          <mc:Choice Requires="wps">
            <w:drawing>
              <wp:anchor distT="0" distB="0" distL="114300" distR="114300" simplePos="0" relativeHeight="251656704" behindDoc="0" locked="0" layoutInCell="1" allowOverlap="1" wp14:anchorId="3A30B881" wp14:editId="76C03BF3">
                <wp:simplePos x="0" y="0"/>
                <wp:positionH relativeFrom="column">
                  <wp:posOffset>0</wp:posOffset>
                </wp:positionH>
                <wp:positionV relativeFrom="paragraph">
                  <wp:posOffset>123825</wp:posOffset>
                </wp:positionV>
                <wp:extent cx="5989320" cy="1271270"/>
                <wp:effectExtent l="9525" t="7620" r="11430" b="698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271270"/>
                        </a:xfrm>
                        <a:prstGeom prst="rect">
                          <a:avLst/>
                        </a:prstGeom>
                        <a:solidFill>
                          <a:srgbClr val="FFFFFF"/>
                        </a:solidFill>
                        <a:ln w="9525">
                          <a:solidFill>
                            <a:srgbClr val="000000"/>
                          </a:solidFill>
                          <a:miter lim="800000"/>
                          <a:headEnd/>
                          <a:tailEnd/>
                        </a:ln>
                      </wps:spPr>
                      <wps:txbx>
                        <w:txbxContent>
                          <w:p w14:paraId="6BDE176C" w14:textId="77777777" w:rsidR="00F9043E" w:rsidRDefault="00F904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0B881" id="_x0000_t202" coordsize="21600,21600" o:spt="202" path="m,l,21600r21600,l21600,xe">
                <v:stroke joinstyle="miter"/>
                <v:path gradientshapeok="t" o:connecttype="rect"/>
              </v:shapetype>
              <v:shape id="Text Box 8" o:spid="_x0000_s1026" type="#_x0000_t202" style="position:absolute;margin-left:0;margin-top:9.75pt;width:471.6pt;height:100.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">
                <v:textbox>
                  <w:txbxContent>
                    <w:p w14:paraId="6BDE176C" w14:textId="77777777" w:rsidR="00F9043E" w:rsidRDefault="00F9043E"/>
                  </w:txbxContent>
                </v:textbox>
              </v:shape>
            </w:pict>
          </mc:Fallback>
        </mc:AlternateContent>
      </w:r>
    </w:p>
    <w:p w14:paraId="165FFBA0" w14:textId="307473E7" w:rsidR="003A0818" w:rsidRDefault="00E97E65" w:rsidP="0040596C">
      <w:pPr>
        <w:rPr>
          <w:rFonts w:ascii="Arial" w:hAnsi="Arial"/>
          <w:sz w:val="18"/>
          <w:szCs w:val="18"/>
        </w:rPr>
      </w:pPr>
      <w:r>
        <w:rPr>
          <w:rFonts w:ascii="Arial" w:hAnsi="Arial"/>
          <w:noProof/>
          <w:sz w:val="18"/>
          <w:szCs w:val="18"/>
          <w:lang w:val="en-PH" w:eastAsia="en-PH"/>
        </w:rPr>
        <mc:AlternateContent>
          <mc:Choice Requires="wps">
            <w:drawing>
              <wp:anchor distT="0" distB="0" distL="114300" distR="114300" simplePos="0" relativeHeight="251657728" behindDoc="0" locked="0" layoutInCell="1" allowOverlap="1" wp14:anchorId="7A2302BA" wp14:editId="0579E5E0">
                <wp:simplePos x="0" y="0"/>
                <wp:positionH relativeFrom="column">
                  <wp:posOffset>114300</wp:posOffset>
                </wp:positionH>
                <wp:positionV relativeFrom="paragraph">
                  <wp:posOffset>62865</wp:posOffset>
                </wp:positionV>
                <wp:extent cx="5760720" cy="457200"/>
                <wp:effectExtent l="9525" t="7620" r="11430" b="1143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192CB1F6" w14:textId="77777777" w:rsidR="00F9043E" w:rsidRPr="00E359BB" w:rsidRDefault="00F9043E">
                            <w:r w:rsidRPr="00E359BB">
                              <w:t>PROGRAM TITLE</w:t>
                            </w:r>
                          </w:p>
                          <w:p w14:paraId="62B3DB12" w14:textId="54C3E263" w:rsidR="00F9043E" w:rsidRPr="00FC71B8" w:rsidRDefault="00F9043E" w:rsidP="003A2961">
                            <w:pPr>
                              <w:jc w:val="center"/>
                              <w:rPr>
                                <w:caps/>
                              </w:rPr>
                            </w:pPr>
                            <w:r>
                              <w:rPr>
                                <w:caps/>
                              </w:rPr>
                              <w:t>HUMAN RESOURCES</w:t>
                            </w:r>
                            <w:r w:rsidRPr="00FC71B8">
                              <w:rPr>
                                <w:cap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302BA" id="Text Box 9" o:spid="_x0000_s1027" type="#_x0000_t202" style="position:absolute;margin-left:9pt;margin-top:4.95pt;width:45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">
                <v:textbox>
                  <w:txbxContent>
                    <w:p w14:paraId="192CB1F6" w14:textId="77777777" w:rsidR="00F9043E" w:rsidRPr="00E359BB" w:rsidRDefault="00F9043E">
                      <w:r w:rsidRPr="00E359BB">
                        <w:t>PROGRAM TITLE</w:t>
                      </w:r>
                    </w:p>
                    <w:p w14:paraId="62B3DB12" w14:textId="54C3E263" w:rsidR="00F9043E" w:rsidRPr="00FC71B8" w:rsidRDefault="00F9043E" w:rsidP="003A2961">
                      <w:pPr>
                        <w:jc w:val="center"/>
                        <w:rPr>
                          <w:caps/>
                        </w:rPr>
                      </w:pPr>
                      <w:r>
                        <w:rPr>
                          <w:caps/>
                        </w:rPr>
                        <w:t>HUMAN RESOURCES</w:t>
                      </w:r>
                      <w:r w:rsidRPr="00FC71B8">
                        <w:rPr>
                          <w:caps/>
                        </w:rPr>
                        <w:t xml:space="preserve"> </w:t>
                      </w:r>
                    </w:p>
                  </w:txbxContent>
                </v:textbox>
              </v:shape>
            </w:pict>
          </mc:Fallback>
        </mc:AlternateContent>
      </w:r>
    </w:p>
    <w:p w14:paraId="7B44D421" w14:textId="77777777" w:rsidR="003A0818" w:rsidRDefault="003A0818" w:rsidP="0040596C">
      <w:pPr>
        <w:rPr>
          <w:rFonts w:ascii="Arial" w:hAnsi="Arial"/>
          <w:sz w:val="18"/>
          <w:szCs w:val="18"/>
        </w:rPr>
      </w:pPr>
    </w:p>
    <w:p w14:paraId="1A8B003C" w14:textId="77777777" w:rsidR="003A0818" w:rsidRDefault="003A0818" w:rsidP="0040596C">
      <w:pPr>
        <w:rPr>
          <w:rFonts w:ascii="Arial" w:hAnsi="Arial"/>
          <w:sz w:val="18"/>
          <w:szCs w:val="18"/>
        </w:rPr>
      </w:pPr>
    </w:p>
    <w:p w14:paraId="6194B637" w14:textId="664FB731" w:rsidR="003A0818" w:rsidRDefault="003A0818" w:rsidP="0040596C">
      <w:pPr>
        <w:rPr>
          <w:rFonts w:ascii="Arial" w:hAnsi="Arial"/>
          <w:sz w:val="18"/>
          <w:szCs w:val="18"/>
        </w:rPr>
      </w:pPr>
    </w:p>
    <w:p w14:paraId="211F5391" w14:textId="1B33CBF6" w:rsidR="003A0818" w:rsidRDefault="00175234" w:rsidP="0040596C">
      <w:pPr>
        <w:rPr>
          <w:rFonts w:ascii="Arial" w:hAnsi="Arial"/>
          <w:sz w:val="18"/>
          <w:szCs w:val="18"/>
        </w:rPr>
      </w:pPr>
      <w:r>
        <w:rPr>
          <w:rFonts w:ascii="Arial" w:hAnsi="Arial"/>
          <w:noProof/>
          <w:sz w:val="18"/>
          <w:szCs w:val="18"/>
          <w:lang w:val="en-PH" w:eastAsia="en-PH"/>
        </w:rPr>
        <mc:AlternateContent>
          <mc:Choice Requires="wps">
            <w:drawing>
              <wp:anchor distT="0" distB="0" distL="114300" distR="114300" simplePos="0" relativeHeight="251658752" behindDoc="0" locked="0" layoutInCell="1" allowOverlap="1" wp14:anchorId="2C2C9FEB" wp14:editId="001125DC">
                <wp:simplePos x="0" y="0"/>
                <wp:positionH relativeFrom="column">
                  <wp:posOffset>114300</wp:posOffset>
                </wp:positionH>
                <wp:positionV relativeFrom="paragraph">
                  <wp:posOffset>108585</wp:posOffset>
                </wp:positionV>
                <wp:extent cx="5760720" cy="457200"/>
                <wp:effectExtent l="9525" t="7620" r="11430" b="1143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6BD0E583" w14:textId="77777777" w:rsidR="00F9043E" w:rsidRPr="00E359BB" w:rsidRDefault="00F9043E">
                            <w:r w:rsidRPr="00E359BB">
                              <w:t>PROCESS TITLE</w:t>
                            </w:r>
                          </w:p>
                          <w:p w14:paraId="4801B951" w14:textId="1DEB3512" w:rsidR="00F9043E" w:rsidRPr="00FC71B8" w:rsidRDefault="00F9043E" w:rsidP="00B9648F">
                            <w:pPr>
                              <w:jc w:val="center"/>
                            </w:pPr>
                            <w:r>
                              <w:t>Learning and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C9FEB" id="Text Box 10" o:spid="_x0000_s1028" type="#_x0000_t202" style="position:absolute;margin-left:9pt;margin-top:8.55pt;width:453.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">
                <v:textbox>
                  <w:txbxContent>
                    <w:p w14:paraId="6BD0E583" w14:textId="77777777" w:rsidR="00F9043E" w:rsidRPr="00E359BB" w:rsidRDefault="00F9043E">
                      <w:r w:rsidRPr="00E359BB">
                        <w:t>PROCESS TITLE</w:t>
                      </w:r>
                    </w:p>
                    <w:p w14:paraId="4801B951" w14:textId="1DEB3512" w:rsidR="00F9043E" w:rsidRPr="00FC71B8" w:rsidRDefault="00F9043E" w:rsidP="00B9648F">
                      <w:pPr>
                        <w:jc w:val="center"/>
                      </w:pPr>
                      <w:r>
                        <w:t>Learning and Development</w:t>
                      </w:r>
                    </w:p>
                  </w:txbxContent>
                </v:textbox>
              </v:shape>
            </w:pict>
          </mc:Fallback>
        </mc:AlternateContent>
      </w:r>
    </w:p>
    <w:p w14:paraId="49D5B79E" w14:textId="77777777" w:rsidR="003A0818" w:rsidRDefault="003A0818" w:rsidP="0040596C">
      <w:pPr>
        <w:rPr>
          <w:rFonts w:ascii="Arial" w:hAnsi="Arial"/>
          <w:sz w:val="18"/>
          <w:szCs w:val="18"/>
        </w:rPr>
      </w:pPr>
    </w:p>
    <w:p w14:paraId="26F20F5A" w14:textId="77777777" w:rsidR="003A0818" w:rsidRDefault="003A0818" w:rsidP="0040596C">
      <w:pPr>
        <w:rPr>
          <w:rFonts w:ascii="Arial" w:hAnsi="Arial"/>
          <w:sz w:val="18"/>
          <w:szCs w:val="18"/>
        </w:rPr>
      </w:pPr>
    </w:p>
    <w:p w14:paraId="2F43B934" w14:textId="3488D88B" w:rsidR="003A0818" w:rsidRDefault="00902E3C" w:rsidP="0040596C">
      <w:pPr>
        <w:rPr>
          <w:rFonts w:ascii="Arial" w:hAnsi="Arial"/>
          <w:sz w:val="18"/>
          <w:szCs w:val="18"/>
        </w:rPr>
      </w:pPr>
      <w:r>
        <w:rPr>
          <w:rFonts w:ascii="Arial" w:hAnsi="Arial"/>
          <w:sz w:val="18"/>
          <w:szCs w:val="18"/>
        </w:rPr>
        <w:tab/>
      </w:r>
      <w:r>
        <w:rPr>
          <w:rFonts w:ascii="Arial" w:hAnsi="Arial"/>
          <w:sz w:val="18"/>
          <w:szCs w:val="18"/>
        </w:rPr>
        <w:tab/>
      </w:r>
      <w:r>
        <w:rPr>
          <w:rFonts w:ascii="Arial" w:hAnsi="Arial"/>
          <w:sz w:val="18"/>
          <w:szCs w:val="18"/>
        </w:rPr>
        <w:tab/>
      </w:r>
      <w:r>
        <w:rPr>
          <w:rFonts w:ascii="Arial" w:hAnsi="Arial"/>
          <w:sz w:val="18"/>
          <w:szCs w:val="18"/>
        </w:rPr>
        <w:tab/>
      </w:r>
      <w:r>
        <w:rPr>
          <w:rFonts w:ascii="Arial" w:hAnsi="Arial"/>
          <w:sz w:val="18"/>
          <w:szCs w:val="18"/>
        </w:rPr>
        <w:tab/>
      </w:r>
    </w:p>
    <w:p w14:paraId="5424BAA2" w14:textId="77777777" w:rsidR="005673EC" w:rsidRDefault="005673EC" w:rsidP="0040596C">
      <w:pPr>
        <w:rPr>
          <w:rFonts w:ascii="Arial" w:hAnsi="Arial"/>
          <w:sz w:val="18"/>
          <w:szCs w:val="18"/>
        </w:rPr>
      </w:pPr>
    </w:p>
    <w:p w14:paraId="2018C247" w14:textId="77777777" w:rsidR="003226EA" w:rsidRDefault="003226EA" w:rsidP="0040596C">
      <w:pPr>
        <w:rPr>
          <w:rFonts w:ascii="Arial" w:hAnsi="Arial"/>
          <w:sz w:val="18"/>
          <w:szCs w:val="18"/>
        </w:rPr>
      </w:pPr>
    </w:p>
    <w:p w14:paraId="36FB5D6F" w14:textId="182BC6FD" w:rsidR="00545175" w:rsidRDefault="003226EA" w:rsidP="00545175">
      <w:pPr>
        <w:numPr>
          <w:ilvl w:val="0"/>
          <w:numId w:val="1"/>
        </w:numPr>
        <w:jc w:val="both"/>
        <w:rPr>
          <w:u w:val="single"/>
        </w:rPr>
      </w:pPr>
      <w:r w:rsidRPr="00CE7BCA">
        <w:rPr>
          <w:u w:val="single"/>
        </w:rPr>
        <w:t>SCOPE</w:t>
      </w:r>
    </w:p>
    <w:p w14:paraId="3E6B638A" w14:textId="77777777" w:rsidR="00545175" w:rsidRPr="00545175" w:rsidRDefault="00545175" w:rsidP="00545175">
      <w:pPr>
        <w:ind w:left="576"/>
        <w:jc w:val="both"/>
      </w:pPr>
      <w:bookmarkStart w:id="0" w:name="_GoBack"/>
      <w:bookmarkEnd w:id="0"/>
    </w:p>
    <w:p w14:paraId="04272B50" w14:textId="180622A2" w:rsidR="007B261E" w:rsidRPr="00545175" w:rsidRDefault="003226EA" w:rsidP="00545175">
      <w:pPr>
        <w:ind w:left="576"/>
        <w:jc w:val="both"/>
        <w:rPr>
          <w:u w:val="single"/>
        </w:rPr>
      </w:pPr>
      <w:r w:rsidRPr="006B30B9">
        <w:t xml:space="preserve">This </w:t>
      </w:r>
      <w:r w:rsidRPr="00545175">
        <w:rPr>
          <w:caps/>
        </w:rPr>
        <w:t>p</w:t>
      </w:r>
      <w:r w:rsidRPr="006B30B9">
        <w:t xml:space="preserve">olicies and </w:t>
      </w:r>
      <w:r w:rsidRPr="00545175">
        <w:rPr>
          <w:caps/>
        </w:rPr>
        <w:t>p</w:t>
      </w:r>
      <w:r w:rsidRPr="006B30B9">
        <w:t xml:space="preserve">rocedures </w:t>
      </w:r>
      <w:r w:rsidRPr="00545175">
        <w:rPr>
          <w:caps/>
        </w:rPr>
        <w:t>m</w:t>
      </w:r>
      <w:r w:rsidRPr="006B30B9">
        <w:t>anual establishes policies, systems</w:t>
      </w:r>
      <w:r w:rsidR="004E06D7" w:rsidRPr="006B30B9">
        <w:t>,</w:t>
      </w:r>
      <w:r w:rsidR="00BA622E" w:rsidRPr="006B30B9">
        <w:t xml:space="preserve"> procedures and controls on</w:t>
      </w:r>
      <w:r w:rsidR="00E6178D">
        <w:t xml:space="preserve"> learning and development</w:t>
      </w:r>
      <w:r w:rsidR="00AA76B0" w:rsidRPr="006B30B9">
        <w:t xml:space="preserve">. </w:t>
      </w:r>
      <w:r w:rsidR="00067C56" w:rsidRPr="006B30B9">
        <w:t>All duties and responsibilities stated in this manual are not exclusive to the personnel’s designated responsibilities in this process title</w:t>
      </w:r>
      <w:r w:rsidR="009B61D8" w:rsidRPr="006B30B9">
        <w:t>.</w:t>
      </w:r>
    </w:p>
    <w:p w14:paraId="3BE3543C" w14:textId="77777777" w:rsidR="00E112AB" w:rsidRPr="003960CE" w:rsidRDefault="00E112AB" w:rsidP="00E112AB">
      <w:pPr>
        <w:ind w:left="576"/>
        <w:jc w:val="both"/>
      </w:pPr>
    </w:p>
    <w:p w14:paraId="3968D2A2" w14:textId="3DA69D0A" w:rsidR="001C40E7" w:rsidRDefault="003226EA" w:rsidP="0040596C">
      <w:pPr>
        <w:numPr>
          <w:ilvl w:val="0"/>
          <w:numId w:val="1"/>
        </w:numPr>
        <w:jc w:val="both"/>
        <w:rPr>
          <w:u w:val="single"/>
        </w:rPr>
      </w:pPr>
      <w:r w:rsidRPr="00CE7BCA">
        <w:rPr>
          <w:u w:val="single"/>
        </w:rPr>
        <w:t>OBJECTIVES</w:t>
      </w:r>
    </w:p>
    <w:p w14:paraId="30246F73" w14:textId="77777777" w:rsidR="001C40E7" w:rsidRPr="001C40E7" w:rsidRDefault="001C40E7" w:rsidP="0040596C">
      <w:pPr>
        <w:ind w:left="576"/>
        <w:jc w:val="both"/>
        <w:rPr>
          <w:u w:val="single"/>
        </w:rPr>
      </w:pPr>
    </w:p>
    <w:p w14:paraId="45E843D0" w14:textId="5298B9FA" w:rsidR="0096448C" w:rsidRDefault="0009576A" w:rsidP="00336B05">
      <w:pPr>
        <w:pStyle w:val="ListParagraph"/>
        <w:numPr>
          <w:ilvl w:val="0"/>
          <w:numId w:val="2"/>
        </w:numPr>
        <w:tabs>
          <w:tab w:val="left" w:pos="8460"/>
        </w:tabs>
        <w:jc w:val="both"/>
      </w:pPr>
      <w:r>
        <w:t xml:space="preserve">To establish and develop </w:t>
      </w:r>
      <w:r w:rsidR="0096448C">
        <w:t>annual learning and development program</w:t>
      </w:r>
      <w:r>
        <w:t xml:space="preserve">s </w:t>
      </w:r>
      <w:r w:rsidR="0096448C">
        <w:t>that promotes professional growth of employees</w:t>
      </w:r>
      <w:r w:rsidR="00032F06">
        <w:t>, increase job satisfaction</w:t>
      </w:r>
      <w:ins w:id="1" w:author="Noel Cainglet" w:date="2017-09-12T08:46:00Z">
        <w:r w:rsidR="00170630">
          <w:t xml:space="preserve"> and </w:t>
        </w:r>
      </w:ins>
      <w:del w:id="2" w:author="Noel Cainglet" w:date="2017-09-12T08:46:00Z">
        <w:r w:rsidR="00032F06" w:rsidDel="00170630">
          <w:delText xml:space="preserve">, </w:delText>
        </w:r>
        <w:r w:rsidR="0096448C" w:rsidDel="00170630">
          <w:delText xml:space="preserve">leading to </w:delText>
        </w:r>
      </w:del>
      <w:r w:rsidR="0096448C">
        <w:t xml:space="preserve">successful business operations of the </w:t>
      </w:r>
      <w:r w:rsidR="0059314D">
        <w:t>Company</w:t>
      </w:r>
      <w:r w:rsidR="0096448C">
        <w:t>.</w:t>
      </w:r>
    </w:p>
    <w:p w14:paraId="4098E058" w14:textId="1CF94798" w:rsidR="003226EA" w:rsidRPr="001C40E7" w:rsidRDefault="00D32723" w:rsidP="0040596C">
      <w:pPr>
        <w:pStyle w:val="ListParagraph"/>
        <w:numPr>
          <w:ilvl w:val="0"/>
          <w:numId w:val="2"/>
        </w:numPr>
        <w:jc w:val="both"/>
      </w:pPr>
      <w:r w:rsidRPr="001C40E7">
        <w:t>To clearly define the duties and responsibilities of all personnel involved in this process title.</w:t>
      </w:r>
    </w:p>
    <w:p w14:paraId="43E36E01" w14:textId="78727583" w:rsidR="003226EA" w:rsidRPr="001C40E7" w:rsidDel="006C4D55" w:rsidRDefault="003226EA">
      <w:pPr>
        <w:ind w:left="576"/>
        <w:jc w:val="both"/>
        <w:rPr>
          <w:del w:id="3" w:author="Noel M. Cainglet" w:date="2017-10-09T15:37:00Z"/>
        </w:rPr>
        <w:pPrChange w:id="4" w:author="Noel M. Cainglet" w:date="2017-10-09T15:37:00Z">
          <w:pPr>
            <w:ind w:left="936"/>
            <w:jc w:val="both"/>
          </w:pPr>
        </w:pPrChange>
      </w:pPr>
    </w:p>
    <w:p w14:paraId="409F7720" w14:textId="77777777" w:rsidR="006B2304" w:rsidRPr="006B2304" w:rsidRDefault="006B2304" w:rsidP="006B2304">
      <w:pPr>
        <w:ind w:left="576"/>
        <w:jc w:val="both"/>
      </w:pPr>
    </w:p>
    <w:p w14:paraId="06FFF4A2" w14:textId="291C6019" w:rsidR="001F55B3" w:rsidRPr="00BB69AA" w:rsidRDefault="003226EA" w:rsidP="0040596C">
      <w:pPr>
        <w:numPr>
          <w:ilvl w:val="0"/>
          <w:numId w:val="1"/>
        </w:numPr>
        <w:jc w:val="both"/>
      </w:pPr>
      <w:r w:rsidRPr="001C40E7">
        <w:rPr>
          <w:u w:val="single"/>
        </w:rPr>
        <w:t>PE</w:t>
      </w:r>
      <w:r w:rsidRPr="00CE7BCA">
        <w:rPr>
          <w:u w:val="single"/>
        </w:rPr>
        <w:t>RSONNEL INVOLVED</w:t>
      </w:r>
    </w:p>
    <w:p w14:paraId="24589D48" w14:textId="77777777" w:rsidR="00BB69AA" w:rsidRDefault="00BB69AA" w:rsidP="0040596C">
      <w:pPr>
        <w:ind w:left="576"/>
        <w:jc w:val="both"/>
      </w:pPr>
    </w:p>
    <w:p w14:paraId="5C72E28F" w14:textId="3BB90204" w:rsidR="00B23846" w:rsidRDefault="00CD7AA3" w:rsidP="0040596C">
      <w:pPr>
        <w:pStyle w:val="ListParagraph"/>
        <w:numPr>
          <w:ilvl w:val="1"/>
          <w:numId w:val="1"/>
        </w:numPr>
        <w:jc w:val="both"/>
      </w:pPr>
      <w:r>
        <w:t>HR Learning and Development Specialist</w:t>
      </w:r>
    </w:p>
    <w:p w14:paraId="3B559D36" w14:textId="1DD4F127" w:rsidR="00B23846" w:rsidRDefault="00B23846" w:rsidP="00B23846">
      <w:pPr>
        <w:pStyle w:val="ListParagraph"/>
        <w:ind w:left="936"/>
        <w:jc w:val="both"/>
      </w:pPr>
    </w:p>
    <w:p w14:paraId="0D341D38" w14:textId="73C27172" w:rsidR="00B23846" w:rsidRDefault="0098185D">
      <w:pPr>
        <w:pStyle w:val="ListParagraph"/>
        <w:numPr>
          <w:ilvl w:val="2"/>
          <w:numId w:val="1"/>
        </w:numPr>
        <w:jc w:val="both"/>
        <w:pPrChange w:id="5" w:author="Noel Cainglet" w:date="2017-09-04T10:10:00Z">
          <w:pPr>
            <w:pStyle w:val="ListParagraph"/>
            <w:ind w:left="936"/>
            <w:jc w:val="both"/>
          </w:pPr>
        </w:pPrChange>
      </w:pPr>
      <w:r>
        <w:t>Identifies</w:t>
      </w:r>
      <w:r w:rsidR="00074D75">
        <w:t xml:space="preserve"> and assess </w:t>
      </w:r>
      <w:r>
        <w:t>learning needs within the Company.</w:t>
      </w:r>
    </w:p>
    <w:p w14:paraId="3C113982" w14:textId="52D7AA0C" w:rsidR="0098185D" w:rsidRDefault="00A61325" w:rsidP="0098185D">
      <w:pPr>
        <w:pStyle w:val="ListParagraph"/>
        <w:numPr>
          <w:ilvl w:val="2"/>
          <w:numId w:val="1"/>
        </w:numPr>
        <w:jc w:val="both"/>
      </w:pPr>
      <w:r>
        <w:t>Conducts training need analysis.</w:t>
      </w:r>
    </w:p>
    <w:p w14:paraId="36A36474" w14:textId="5D3451E3" w:rsidR="00A61325" w:rsidRDefault="00A61325" w:rsidP="0098185D">
      <w:pPr>
        <w:pStyle w:val="ListParagraph"/>
        <w:numPr>
          <w:ilvl w:val="2"/>
          <w:numId w:val="1"/>
        </w:numPr>
        <w:jc w:val="both"/>
      </w:pPr>
      <w:r>
        <w:t>Coordinates with department managers.</w:t>
      </w:r>
    </w:p>
    <w:p w14:paraId="3B364A1B" w14:textId="3612290B" w:rsidR="00A61325" w:rsidRDefault="00A61325" w:rsidP="0098185D">
      <w:pPr>
        <w:pStyle w:val="ListParagraph"/>
        <w:numPr>
          <w:ilvl w:val="2"/>
          <w:numId w:val="1"/>
        </w:numPr>
        <w:jc w:val="both"/>
      </w:pPr>
      <w:r>
        <w:t>Prepares Annual Training Plan (ATP)</w:t>
      </w:r>
      <w:r w:rsidR="0063096F">
        <w:t>.</w:t>
      </w:r>
    </w:p>
    <w:p w14:paraId="71BD5001" w14:textId="73A7B09B" w:rsidR="004133D4" w:rsidRDefault="004133D4" w:rsidP="0098185D">
      <w:pPr>
        <w:pStyle w:val="ListParagraph"/>
        <w:numPr>
          <w:ilvl w:val="2"/>
          <w:numId w:val="1"/>
        </w:numPr>
        <w:jc w:val="both"/>
      </w:pPr>
      <w:r>
        <w:t>Conducts and/or facilitates implementation of training programs.</w:t>
      </w:r>
    </w:p>
    <w:p w14:paraId="032F30E2" w14:textId="652053D5" w:rsidR="003A7F61" w:rsidRDefault="003A7F61" w:rsidP="0098185D">
      <w:pPr>
        <w:pStyle w:val="ListParagraph"/>
        <w:numPr>
          <w:ilvl w:val="2"/>
          <w:numId w:val="1"/>
        </w:numPr>
        <w:jc w:val="both"/>
      </w:pPr>
      <w:r>
        <w:t>Evaluates programs and obtains feedbacks through written program evaluation sheets.</w:t>
      </w:r>
    </w:p>
    <w:p w14:paraId="243CED6B" w14:textId="6EED6227" w:rsidR="003A7F61" w:rsidRDefault="003A7F61" w:rsidP="0098185D">
      <w:pPr>
        <w:pStyle w:val="ListParagraph"/>
        <w:numPr>
          <w:ilvl w:val="2"/>
          <w:numId w:val="1"/>
        </w:numPr>
        <w:jc w:val="both"/>
      </w:pPr>
      <w:r>
        <w:t>Prepares Program Summary and Evaluation Report (PSER).</w:t>
      </w:r>
    </w:p>
    <w:p w14:paraId="23DB736C" w14:textId="74525C55" w:rsidR="000E22BA" w:rsidRDefault="000E22BA" w:rsidP="0098185D">
      <w:pPr>
        <w:pStyle w:val="ListParagraph"/>
        <w:numPr>
          <w:ilvl w:val="2"/>
          <w:numId w:val="1"/>
        </w:numPr>
        <w:jc w:val="both"/>
      </w:pPr>
      <w:r>
        <w:t>Receives evaluation report from concerned department head on the effectiveness of training programs to concerned employees three (3) months after the training program.</w:t>
      </w:r>
    </w:p>
    <w:p w14:paraId="16AD21E4" w14:textId="4878E0F3" w:rsidR="00CE0ECD" w:rsidRDefault="00CE0ECD" w:rsidP="0098185D">
      <w:pPr>
        <w:pStyle w:val="ListParagraph"/>
        <w:numPr>
          <w:ilvl w:val="2"/>
          <w:numId w:val="1"/>
        </w:numPr>
        <w:jc w:val="both"/>
      </w:pPr>
      <w:r>
        <w:t>Takes appropriate actions and ensures effectiveness of training programs to</w:t>
      </w:r>
      <w:r w:rsidR="003A07FB">
        <w:t xml:space="preserve"> concerned </w:t>
      </w:r>
      <w:r>
        <w:t>employees.</w:t>
      </w:r>
    </w:p>
    <w:p w14:paraId="3FD19238" w14:textId="28236B90" w:rsidR="00CB15C6" w:rsidRDefault="00CB15C6" w:rsidP="00B23846">
      <w:pPr>
        <w:pStyle w:val="ListParagraph"/>
        <w:ind w:left="936"/>
        <w:jc w:val="both"/>
      </w:pPr>
      <w:r>
        <w:br w:type="page"/>
      </w:r>
    </w:p>
    <w:p w14:paraId="5006740B" w14:textId="76B9104F" w:rsidR="0005640A" w:rsidRDefault="00D61D52" w:rsidP="0040596C">
      <w:pPr>
        <w:pStyle w:val="ListParagraph"/>
        <w:numPr>
          <w:ilvl w:val="1"/>
          <w:numId w:val="1"/>
        </w:numPr>
        <w:jc w:val="both"/>
      </w:pPr>
      <w:r>
        <w:lastRenderedPageBreak/>
        <w:t>HR Manager</w:t>
      </w:r>
    </w:p>
    <w:p w14:paraId="42B51D07" w14:textId="77777777" w:rsidR="008950E9" w:rsidRDefault="008950E9" w:rsidP="0040596C">
      <w:pPr>
        <w:pStyle w:val="ListParagraph"/>
        <w:ind w:left="936"/>
        <w:jc w:val="both"/>
      </w:pPr>
    </w:p>
    <w:p w14:paraId="3C508C1E" w14:textId="1DE278E7" w:rsidR="00186D93" w:rsidRDefault="0063096F" w:rsidP="00A531D1">
      <w:pPr>
        <w:pStyle w:val="ListParagraph"/>
        <w:numPr>
          <w:ilvl w:val="2"/>
          <w:numId w:val="1"/>
        </w:numPr>
        <w:jc w:val="both"/>
      </w:pPr>
      <w:r>
        <w:t>Reviews, evaluates and signs for recommending approval of ATP.</w:t>
      </w:r>
    </w:p>
    <w:p w14:paraId="14450352" w14:textId="234CB524" w:rsidR="003A7F61" w:rsidRDefault="003A7F61" w:rsidP="00A531D1">
      <w:pPr>
        <w:pStyle w:val="ListParagraph"/>
        <w:numPr>
          <w:ilvl w:val="2"/>
          <w:numId w:val="1"/>
        </w:numPr>
        <w:jc w:val="both"/>
      </w:pPr>
      <w:r>
        <w:t>Oversees overall implementation of training programs.</w:t>
      </w:r>
    </w:p>
    <w:p w14:paraId="50CDDBF3" w14:textId="3CF1C66F" w:rsidR="00F522EB" w:rsidRDefault="00F522EB" w:rsidP="00A531D1">
      <w:pPr>
        <w:pStyle w:val="ListParagraph"/>
        <w:numPr>
          <w:ilvl w:val="2"/>
          <w:numId w:val="1"/>
        </w:numPr>
        <w:jc w:val="both"/>
      </w:pPr>
      <w:r>
        <w:t>Reviews, evaluates and notes on the PSER.</w:t>
      </w:r>
    </w:p>
    <w:p w14:paraId="22566DE9" w14:textId="0F23B783" w:rsidR="008604CD" w:rsidRDefault="008604CD" w:rsidP="00A531D1">
      <w:pPr>
        <w:pStyle w:val="ListParagraph"/>
        <w:numPr>
          <w:ilvl w:val="2"/>
          <w:numId w:val="1"/>
        </w:numPr>
        <w:jc w:val="both"/>
      </w:pPr>
      <w:r>
        <w:t>Notes on the evaluation report from concerned department head on the effectiveness of training programs to concerned employees three (3) months after the training program.</w:t>
      </w:r>
    </w:p>
    <w:p w14:paraId="014392A3" w14:textId="77777777" w:rsidR="0015238B" w:rsidRDefault="0015238B" w:rsidP="0015238B">
      <w:pPr>
        <w:pStyle w:val="ListParagraph"/>
        <w:ind w:left="936"/>
        <w:jc w:val="both"/>
      </w:pPr>
    </w:p>
    <w:p w14:paraId="14E67050" w14:textId="338B4785" w:rsidR="00F06DDA" w:rsidRDefault="007B6DD5" w:rsidP="0040596C">
      <w:pPr>
        <w:pStyle w:val="ListParagraph"/>
        <w:numPr>
          <w:ilvl w:val="1"/>
          <w:numId w:val="1"/>
        </w:numPr>
        <w:jc w:val="both"/>
      </w:pPr>
      <w:r>
        <w:t>President</w:t>
      </w:r>
    </w:p>
    <w:p w14:paraId="676F778A" w14:textId="77777777" w:rsidR="00F06DDA" w:rsidRDefault="00F06DDA" w:rsidP="0040596C">
      <w:pPr>
        <w:pStyle w:val="ListParagraph"/>
        <w:ind w:left="936"/>
        <w:jc w:val="both"/>
      </w:pPr>
    </w:p>
    <w:p w14:paraId="66C506CE" w14:textId="1EFA188A" w:rsidR="00B42B9C" w:rsidRDefault="000C602D" w:rsidP="007B17C4">
      <w:pPr>
        <w:pStyle w:val="ListParagraph"/>
        <w:numPr>
          <w:ilvl w:val="2"/>
          <w:numId w:val="1"/>
        </w:numPr>
        <w:jc w:val="both"/>
      </w:pPr>
      <w:r>
        <w:t>Approves ATP.</w:t>
      </w:r>
    </w:p>
    <w:p w14:paraId="7B8C20B9" w14:textId="1CCC0B22" w:rsidR="00AF3CE6" w:rsidRDefault="00AF3CE6" w:rsidP="007B17C4">
      <w:pPr>
        <w:pStyle w:val="ListParagraph"/>
        <w:numPr>
          <w:ilvl w:val="2"/>
          <w:numId w:val="1"/>
        </w:numPr>
        <w:jc w:val="both"/>
      </w:pPr>
      <w:r>
        <w:t>Notes on the PSER.</w:t>
      </w:r>
    </w:p>
    <w:p w14:paraId="273380E4" w14:textId="77777777" w:rsidR="00CD0D3B" w:rsidRDefault="00CD0D3B" w:rsidP="00CD0D3B">
      <w:pPr>
        <w:pStyle w:val="ListParagraph"/>
        <w:ind w:left="936"/>
        <w:jc w:val="both"/>
      </w:pPr>
    </w:p>
    <w:p w14:paraId="359BDDCB" w14:textId="62A9CD3D" w:rsidR="00DD5A2D" w:rsidRDefault="00126FA6" w:rsidP="00DD5A2D">
      <w:pPr>
        <w:pStyle w:val="ListParagraph"/>
        <w:numPr>
          <w:ilvl w:val="1"/>
          <w:numId w:val="1"/>
        </w:numPr>
        <w:jc w:val="both"/>
      </w:pPr>
      <w:r>
        <w:t>Concerned Department Head</w:t>
      </w:r>
    </w:p>
    <w:p w14:paraId="1EF31AD6" w14:textId="77777777" w:rsidR="00DD5A2D" w:rsidRDefault="00DD5A2D" w:rsidP="00DD5A2D">
      <w:pPr>
        <w:pStyle w:val="ListParagraph"/>
        <w:ind w:left="936"/>
        <w:jc w:val="both"/>
      </w:pPr>
    </w:p>
    <w:p w14:paraId="3FAE5AA8" w14:textId="0DD9D69C" w:rsidR="00BC7688" w:rsidRDefault="009366F2" w:rsidP="00BC7688">
      <w:pPr>
        <w:pStyle w:val="ListParagraph"/>
        <w:numPr>
          <w:ilvl w:val="2"/>
          <w:numId w:val="1"/>
        </w:numPr>
        <w:jc w:val="both"/>
      </w:pPr>
      <w:r>
        <w:t xml:space="preserve">Monitors, observes and evaluates effect on </w:t>
      </w:r>
      <w:r w:rsidR="009A2A1F">
        <w:t>employee</w:t>
      </w:r>
      <w:r w:rsidR="00BA5320">
        <w:t>s</w:t>
      </w:r>
      <w:r w:rsidR="009A2A1F">
        <w:t xml:space="preserve"> </w:t>
      </w:r>
      <w:r>
        <w:t>thr</w:t>
      </w:r>
      <w:r w:rsidR="009D03F9">
        <w:t xml:space="preserve">ee (3) months after the training </w:t>
      </w:r>
      <w:r w:rsidR="004735ED">
        <w:t>program</w:t>
      </w:r>
      <w:r w:rsidR="00BC7688">
        <w:t>.</w:t>
      </w:r>
    </w:p>
    <w:p w14:paraId="03E0AA49" w14:textId="702DF4E5" w:rsidR="009C57B0" w:rsidRDefault="00BC7688" w:rsidP="00BC7688">
      <w:pPr>
        <w:pStyle w:val="ListParagraph"/>
        <w:numPr>
          <w:ilvl w:val="2"/>
          <w:numId w:val="1"/>
        </w:numPr>
        <w:jc w:val="both"/>
        <w:rPr>
          <w:ins w:id="6" w:author="Noel Cainglet" w:date="2017-09-04T10:11:00Z"/>
        </w:rPr>
      </w:pPr>
      <w:r>
        <w:t xml:space="preserve">Prepares and submits </w:t>
      </w:r>
      <w:r w:rsidR="007F1022">
        <w:t>evaluation report</w:t>
      </w:r>
      <w:r w:rsidR="002C1D12">
        <w:t xml:space="preserve"> to HR Department on the effectiveness </w:t>
      </w:r>
      <w:r>
        <w:t>of training programs to employees.</w:t>
      </w:r>
    </w:p>
    <w:p w14:paraId="78A6CF08" w14:textId="77777777" w:rsidR="00DA15B1" w:rsidRPr="00DA15B1" w:rsidRDefault="00DA15B1" w:rsidP="00DA15B1">
      <w:pPr>
        <w:pStyle w:val="ListParagraph"/>
        <w:ind w:left="576"/>
        <w:jc w:val="both"/>
      </w:pPr>
    </w:p>
    <w:p w14:paraId="16F72BCD" w14:textId="002A7A69" w:rsidR="00046C98" w:rsidRPr="007C0F84" w:rsidRDefault="003226EA" w:rsidP="0040596C">
      <w:pPr>
        <w:pStyle w:val="ListParagraph"/>
        <w:numPr>
          <w:ilvl w:val="0"/>
          <w:numId w:val="1"/>
        </w:numPr>
        <w:jc w:val="both"/>
      </w:pPr>
      <w:r w:rsidRPr="003F1B42">
        <w:rPr>
          <w:u w:val="single"/>
        </w:rPr>
        <w:t>POLICIE</w:t>
      </w:r>
      <w:r w:rsidR="00046C98">
        <w:rPr>
          <w:u w:val="single"/>
        </w:rPr>
        <w:t>S</w:t>
      </w:r>
    </w:p>
    <w:p w14:paraId="44D2F8BC" w14:textId="0C7B562F" w:rsidR="007C0F84" w:rsidRDefault="007C0F84" w:rsidP="0040596C">
      <w:pPr>
        <w:pStyle w:val="ListParagraph"/>
        <w:tabs>
          <w:tab w:val="left" w:pos="4065"/>
        </w:tabs>
        <w:ind w:left="576"/>
        <w:jc w:val="both"/>
      </w:pPr>
    </w:p>
    <w:p w14:paraId="3BABD3ED" w14:textId="0D032BB2" w:rsidR="00B02BB0" w:rsidRDefault="00A90A79" w:rsidP="0040596C">
      <w:pPr>
        <w:pStyle w:val="ListParagraph"/>
        <w:numPr>
          <w:ilvl w:val="1"/>
          <w:numId w:val="1"/>
        </w:numPr>
        <w:jc w:val="both"/>
      </w:pPr>
      <w:r>
        <w:rPr>
          <w:b/>
        </w:rPr>
        <w:t>G</w:t>
      </w:r>
      <w:r w:rsidR="007C0F84" w:rsidRPr="007C0F84">
        <w:rPr>
          <w:b/>
        </w:rPr>
        <w:t>eneral</w:t>
      </w:r>
    </w:p>
    <w:p w14:paraId="01425DA3" w14:textId="77777777" w:rsidR="004F406C" w:rsidRDefault="004F406C" w:rsidP="0040596C">
      <w:pPr>
        <w:pStyle w:val="ListParagraph"/>
        <w:ind w:left="1350"/>
        <w:jc w:val="both"/>
      </w:pPr>
    </w:p>
    <w:p w14:paraId="626EAC36" w14:textId="7F236285" w:rsidR="006226A3" w:rsidRDefault="00CD7586" w:rsidP="00897566">
      <w:pPr>
        <w:pStyle w:val="ListParagraph"/>
        <w:numPr>
          <w:ilvl w:val="2"/>
          <w:numId w:val="1"/>
        </w:numPr>
        <w:jc w:val="both"/>
      </w:pPr>
      <w:r>
        <w:t xml:space="preserve">The Company shall develop and maintain a </w:t>
      </w:r>
      <w:r w:rsidR="00754227">
        <w:t xml:space="preserve">strong culture of learning and continuing professional </w:t>
      </w:r>
      <w:r w:rsidR="004619A1">
        <w:t>d</w:t>
      </w:r>
      <w:r w:rsidR="007F6D47">
        <w:t xml:space="preserve">evelopment </w:t>
      </w:r>
      <w:r w:rsidR="004619A1">
        <w:t xml:space="preserve">and </w:t>
      </w:r>
      <w:r w:rsidR="008E5012">
        <w:t xml:space="preserve">shall be </w:t>
      </w:r>
      <w:r w:rsidR="00B26266">
        <w:t xml:space="preserve">actively participated by all levels </w:t>
      </w:r>
      <w:r w:rsidR="00E162EF">
        <w:t xml:space="preserve">of officers and employees </w:t>
      </w:r>
      <w:r w:rsidR="00B26266">
        <w:t>within the Company.</w:t>
      </w:r>
    </w:p>
    <w:p w14:paraId="1BC18B86" w14:textId="4189C920" w:rsidR="00631638" w:rsidRDefault="00631638" w:rsidP="00897566">
      <w:pPr>
        <w:pStyle w:val="ListParagraph"/>
        <w:numPr>
          <w:ilvl w:val="2"/>
          <w:numId w:val="1"/>
        </w:numPr>
        <w:jc w:val="both"/>
      </w:pPr>
      <w:r>
        <w:t>Learning and development programs shall be conducted by subject matter experts (SMEs) employed by the Company unless no person in the Company’s employ is qualified to conduct such program or it is reasonably justified that such programs are better delivered or conducted by outside SMEs.</w:t>
      </w:r>
    </w:p>
    <w:p w14:paraId="77714EC6" w14:textId="761B98CB" w:rsidR="006D6BCF" w:rsidRDefault="00C14CE1" w:rsidP="00897566">
      <w:pPr>
        <w:pStyle w:val="ListParagraph"/>
        <w:numPr>
          <w:ilvl w:val="2"/>
          <w:numId w:val="1"/>
        </w:numPr>
        <w:jc w:val="both"/>
      </w:pPr>
      <w:r>
        <w:t>The HR Department shall develop the requirements and accreditation process of Company SMEs.</w:t>
      </w:r>
      <w:r w:rsidR="000E370C">
        <w:t xml:space="preserve"> </w:t>
      </w:r>
      <w:r w:rsidR="00C95DB9">
        <w:t>A certificatio</w:t>
      </w:r>
      <w:r w:rsidR="0042175A">
        <w:t xml:space="preserve">n shall be issued by the HR Learning and Development Specialist and HR Manager </w:t>
      </w:r>
      <w:r w:rsidR="00C95DB9">
        <w:t>certifying th</w:t>
      </w:r>
      <w:r w:rsidR="0042175A">
        <w:t>at such employee have undergone the necessary require</w:t>
      </w:r>
      <w:r w:rsidR="00802B37">
        <w:t>ments and accreditation process of SMEs.</w:t>
      </w:r>
    </w:p>
    <w:p w14:paraId="65D6EC7C" w14:textId="62827AFC" w:rsidR="00651168" w:rsidRPr="00C42E6E" w:rsidDel="00731B2E" w:rsidRDefault="009C5FAC" w:rsidP="00036806">
      <w:pPr>
        <w:pStyle w:val="ListParagraph"/>
        <w:numPr>
          <w:ilvl w:val="1"/>
          <w:numId w:val="1"/>
        </w:numPr>
        <w:jc w:val="both"/>
        <w:rPr>
          <w:del w:id="7" w:author="Noel Cainglet" w:date="2017-09-04T09:55:00Z"/>
        </w:rPr>
      </w:pPr>
      <w:del w:id="8" w:author="Noel Cainglet" w:date="2017-09-04T09:55:00Z">
        <w:r w:rsidDel="00731B2E">
          <w:delText xml:space="preserve">While the quality </w:delText>
        </w:r>
        <w:r w:rsidR="00194698" w:rsidDel="00731B2E">
          <w:delText xml:space="preserve">of the </w:delText>
        </w:r>
      </w:del>
      <w:ins w:id="9" w:author="ASUS" w:date="2017-09-04T08:40:00Z">
        <w:del w:id="10" w:author="Noel Cainglet" w:date="2017-09-04T09:55:00Z">
          <w:r w:rsidR="00610329" w:rsidDel="00731B2E">
            <w:delText>Annual Learning and Development Program (</w:delText>
          </w:r>
        </w:del>
      </w:ins>
      <w:del w:id="11" w:author="Noel Cainglet" w:date="2017-09-04T09:55:00Z">
        <w:r w:rsidR="00194698" w:rsidDel="00731B2E">
          <w:delText>ALDP</w:delText>
        </w:r>
      </w:del>
      <w:ins w:id="12" w:author="ASUS" w:date="2017-09-04T08:40:00Z">
        <w:del w:id="13" w:author="Noel Cainglet" w:date="2017-09-04T09:55:00Z">
          <w:r w:rsidR="00610329" w:rsidDel="00731B2E">
            <w:delText>)</w:delText>
          </w:r>
        </w:del>
      </w:ins>
      <w:del w:id="14" w:author="Noel Cainglet" w:date="2017-09-04T09:55:00Z">
        <w:r w:rsidR="00A73265" w:rsidDel="00731B2E">
          <w:delText xml:space="preserve"> is of primary importance to the Company</w:delText>
        </w:r>
        <w:r w:rsidDel="00731B2E">
          <w:delText xml:space="preserve">, the </w:delText>
        </w:r>
        <w:r w:rsidRPr="00920E81" w:rsidDel="00731B2E">
          <w:delText xml:space="preserve">cost of the same shall not outweigh its benefits derived from such </w:delText>
        </w:r>
        <w:r w:rsidR="00651168" w:rsidRPr="00C42E6E" w:rsidDel="00731B2E">
          <w:delText>program</w:delText>
        </w:r>
        <w:r w:rsidRPr="00C42E6E" w:rsidDel="00731B2E">
          <w:delText>.</w:delText>
        </w:r>
      </w:del>
    </w:p>
    <w:p w14:paraId="54E85EE3" w14:textId="6C0E4FDD" w:rsidR="00CF5A9B" w:rsidRPr="00920E81" w:rsidDel="002968CE" w:rsidRDefault="00AF5658" w:rsidP="00897566">
      <w:pPr>
        <w:pStyle w:val="ListParagraph"/>
        <w:numPr>
          <w:ilvl w:val="2"/>
          <w:numId w:val="1"/>
        </w:numPr>
        <w:jc w:val="both"/>
        <w:rPr>
          <w:del w:id="15" w:author="Noel Cainglet" w:date="2017-09-04T09:50:00Z"/>
        </w:rPr>
      </w:pPr>
      <w:del w:id="16" w:author="Noel Cainglet" w:date="2017-09-04T10:25:00Z">
        <w:r w:rsidRPr="00C42E6E" w:rsidDel="00C42E6E">
          <w:delText>L</w:delText>
        </w:r>
      </w:del>
      <w:del w:id="17" w:author="Noel Cainglet" w:date="2017-09-04T10:31:00Z">
        <w:r w:rsidR="00401770" w:rsidRPr="00054A1B" w:rsidDel="004E14DF">
          <w:delText xml:space="preserve">earning and development programs </w:delText>
        </w:r>
      </w:del>
      <w:del w:id="18" w:author="Noel Cainglet" w:date="2017-09-04T09:50:00Z">
        <w:r w:rsidR="00401770" w:rsidRPr="00054A1B" w:rsidDel="002968CE">
          <w:delText xml:space="preserve">shall </w:delText>
        </w:r>
      </w:del>
      <w:del w:id="19" w:author="Noel Cainglet" w:date="2017-09-04T10:31:00Z">
        <w:r w:rsidR="00401770" w:rsidRPr="00920E81" w:rsidDel="004E14DF">
          <w:delText>be conducted by subject matter e</w:delText>
        </w:r>
        <w:r w:rsidR="0066199F" w:rsidRPr="00920E81" w:rsidDel="004E14DF">
          <w:delText>xperts</w:delText>
        </w:r>
        <w:r w:rsidR="00161AF7" w:rsidRPr="00920E81" w:rsidDel="004E14DF">
          <w:delText xml:space="preserve"> (SMEs)</w:delText>
        </w:r>
        <w:r w:rsidR="00135786" w:rsidRPr="00920E81" w:rsidDel="004E14DF">
          <w:delText xml:space="preserve"> </w:delText>
        </w:r>
        <w:r w:rsidR="0066199F" w:rsidRPr="00920E81" w:rsidDel="004E14DF">
          <w:delText>employed by the Company.</w:delText>
        </w:r>
      </w:del>
      <w:del w:id="20" w:author="Noel Cainglet" w:date="2017-09-04T09:51:00Z">
        <w:r w:rsidR="00131D41" w:rsidRPr="00920E81" w:rsidDel="002968CE">
          <w:delText xml:space="preserve"> </w:delText>
        </w:r>
      </w:del>
      <w:del w:id="21" w:author="Noel Cainglet" w:date="2017-09-04T09:50:00Z">
        <w:r w:rsidRPr="00920E81" w:rsidDel="002968CE">
          <w:delText xml:space="preserve">Outside services </w:delText>
        </w:r>
        <w:r w:rsidR="000B6131" w:rsidRPr="00920E81" w:rsidDel="002968CE">
          <w:delText>may be considered provided that</w:delText>
        </w:r>
        <w:r w:rsidR="00A166C1" w:rsidRPr="00920E81" w:rsidDel="002968CE">
          <w:delText>:</w:delText>
        </w:r>
      </w:del>
    </w:p>
    <w:p w14:paraId="1A9309C8" w14:textId="42AF3D63" w:rsidR="00336B05" w:rsidRPr="00920E81" w:rsidDel="002968CE" w:rsidRDefault="00336B05">
      <w:pPr>
        <w:pStyle w:val="ListParagraph"/>
        <w:numPr>
          <w:ilvl w:val="2"/>
          <w:numId w:val="1"/>
        </w:numPr>
        <w:jc w:val="both"/>
        <w:rPr>
          <w:del w:id="22" w:author="Noel Cainglet" w:date="2017-09-04T09:50:00Z"/>
        </w:rPr>
        <w:pPrChange w:id="23" w:author="Noel Cainglet" w:date="2017-09-04T09:51:00Z">
          <w:pPr>
            <w:pStyle w:val="ListParagraph"/>
            <w:ind w:left="1350"/>
            <w:jc w:val="both"/>
          </w:pPr>
        </w:pPrChange>
      </w:pPr>
    </w:p>
    <w:p w14:paraId="5C638FC6" w14:textId="6F198A2E" w:rsidR="00746B8E" w:rsidRPr="00920E81" w:rsidDel="002968CE" w:rsidRDefault="00CF5A9B">
      <w:pPr>
        <w:pStyle w:val="ListParagraph"/>
        <w:numPr>
          <w:ilvl w:val="2"/>
          <w:numId w:val="1"/>
        </w:numPr>
        <w:jc w:val="both"/>
        <w:rPr>
          <w:del w:id="24" w:author="Noel Cainglet" w:date="2017-09-04T09:50:00Z"/>
        </w:rPr>
        <w:pPrChange w:id="25" w:author="Noel Cainglet" w:date="2017-09-04T09:51:00Z">
          <w:pPr>
            <w:pStyle w:val="ListParagraph"/>
            <w:numPr>
              <w:numId w:val="35"/>
            </w:numPr>
            <w:ind w:left="2070" w:hanging="360"/>
            <w:jc w:val="both"/>
          </w:pPr>
        </w:pPrChange>
      </w:pPr>
      <w:del w:id="26" w:author="Noel Cainglet" w:date="2017-09-04T09:50:00Z">
        <w:r w:rsidRPr="00920E81" w:rsidDel="002968CE">
          <w:delText>No</w:delText>
        </w:r>
        <w:r w:rsidR="001A3E2B" w:rsidRPr="00920E81" w:rsidDel="002968CE">
          <w:delText xml:space="preserve"> person in the Company’s empl</w:delText>
        </w:r>
        <w:r w:rsidR="00B9140C" w:rsidRPr="00920E81" w:rsidDel="002968CE">
          <w:delText xml:space="preserve">oy is qualified to conduct such </w:delText>
        </w:r>
        <w:r w:rsidR="001B18C0" w:rsidRPr="00920E81" w:rsidDel="002968CE">
          <w:delText>program; or</w:delText>
        </w:r>
      </w:del>
    </w:p>
    <w:p w14:paraId="30039370" w14:textId="3B270A70" w:rsidR="00E27AC1" w:rsidRPr="00920E81" w:rsidDel="002968CE" w:rsidRDefault="00934B40">
      <w:pPr>
        <w:pStyle w:val="ListParagraph"/>
        <w:numPr>
          <w:ilvl w:val="2"/>
          <w:numId w:val="1"/>
        </w:numPr>
        <w:jc w:val="both"/>
        <w:rPr>
          <w:del w:id="27" w:author="Noel Cainglet" w:date="2017-09-04T09:50:00Z"/>
        </w:rPr>
        <w:pPrChange w:id="28" w:author="Noel Cainglet" w:date="2017-09-04T09:51:00Z">
          <w:pPr>
            <w:pStyle w:val="ListParagraph"/>
            <w:numPr>
              <w:numId w:val="35"/>
            </w:numPr>
            <w:ind w:left="2070" w:hanging="360"/>
            <w:jc w:val="both"/>
          </w:pPr>
        </w:pPrChange>
      </w:pPr>
      <w:commentRangeStart w:id="29"/>
      <w:commentRangeStart w:id="30"/>
      <w:del w:id="31" w:author="Noel Cainglet" w:date="2017-09-04T09:50:00Z">
        <w:r w:rsidRPr="00920E81" w:rsidDel="002968CE">
          <w:delText>The cost of the same does not exceed the cost had it was done on SMEs employed by the Company.</w:delText>
        </w:r>
        <w:commentRangeEnd w:id="29"/>
        <w:r w:rsidR="00BB0546" w:rsidRPr="00920E81" w:rsidDel="002968CE">
          <w:rPr>
            <w:rStyle w:val="CommentReference"/>
          </w:rPr>
          <w:commentReference w:id="29"/>
        </w:r>
      </w:del>
      <w:commentRangeEnd w:id="30"/>
      <w:del w:id="32" w:author="Noel Cainglet" w:date="2017-09-04T10:31:00Z">
        <w:r w:rsidR="00920E81" w:rsidDel="004E14DF">
          <w:rPr>
            <w:rStyle w:val="CommentReference"/>
          </w:rPr>
          <w:commentReference w:id="30"/>
        </w:r>
      </w:del>
      <w:ins w:id="33" w:author="Noel Cainglet" w:date="2017-09-04T10:31:00Z">
        <w:r w:rsidR="004E14DF">
          <w:t>E</w:t>
        </w:r>
      </w:ins>
    </w:p>
    <w:p w14:paraId="689510C4" w14:textId="77777777" w:rsidR="00336B05" w:rsidRPr="00920E81" w:rsidDel="002968CE" w:rsidRDefault="00336B05">
      <w:pPr>
        <w:pStyle w:val="ListParagraph"/>
        <w:numPr>
          <w:ilvl w:val="2"/>
          <w:numId w:val="1"/>
        </w:numPr>
        <w:jc w:val="both"/>
        <w:rPr>
          <w:del w:id="34" w:author="Noel Cainglet" w:date="2017-09-04T09:51:00Z"/>
        </w:rPr>
        <w:pPrChange w:id="35" w:author="Noel Cainglet" w:date="2017-09-04T09:51:00Z">
          <w:pPr>
            <w:pStyle w:val="ListParagraph"/>
            <w:ind w:left="1350"/>
            <w:jc w:val="both"/>
          </w:pPr>
        </w:pPrChange>
      </w:pPr>
    </w:p>
    <w:p w14:paraId="38910539" w14:textId="238DA5C3" w:rsidR="00E76F15" w:rsidRPr="00920E81" w:rsidRDefault="00E76F15" w:rsidP="00897566">
      <w:pPr>
        <w:pStyle w:val="ListParagraph"/>
        <w:numPr>
          <w:ilvl w:val="2"/>
          <w:numId w:val="1"/>
        </w:numPr>
        <w:jc w:val="both"/>
      </w:pPr>
      <w:commentRangeStart w:id="36"/>
      <w:commentRangeStart w:id="37"/>
      <w:del w:id="38" w:author="Noel Cainglet" w:date="2017-09-04T09:51:00Z">
        <w:r w:rsidRPr="00920E81" w:rsidDel="002968CE">
          <w:delText>E</w:delText>
        </w:r>
      </w:del>
      <w:r w:rsidRPr="00920E81">
        <w:t xml:space="preserve">mployees may avail of </w:t>
      </w:r>
      <w:r w:rsidR="003E639C" w:rsidRPr="00920E81">
        <w:t xml:space="preserve">external </w:t>
      </w:r>
      <w:r w:rsidRPr="00920E81">
        <w:t xml:space="preserve">trainings and seminars conducted by </w:t>
      </w:r>
      <w:del w:id="39" w:author="Noel Cainglet" w:date="2017-09-04T10:32:00Z">
        <w:r w:rsidRPr="00920E81" w:rsidDel="003E7FF0">
          <w:delText>subject matter experts</w:delText>
        </w:r>
      </w:del>
      <w:ins w:id="40" w:author="Noel Cainglet" w:date="2017-09-04T10:32:00Z">
        <w:r w:rsidR="003E7FF0">
          <w:t xml:space="preserve">SMEs </w:t>
        </w:r>
      </w:ins>
      <w:del w:id="41" w:author="Noel Cainglet" w:date="2017-09-04T10:32:00Z">
        <w:r w:rsidRPr="00920E81" w:rsidDel="003E7FF0">
          <w:delText xml:space="preserve"> </w:delText>
        </w:r>
      </w:del>
      <w:r w:rsidRPr="00920E81">
        <w:t>outside the Company, such as those required by profession and other regulatory bodies, provided the following are met:</w:t>
      </w:r>
      <w:commentRangeEnd w:id="36"/>
      <w:r w:rsidR="00CF4ECC" w:rsidRPr="00920E81">
        <w:rPr>
          <w:rStyle w:val="CommentReference"/>
        </w:rPr>
        <w:commentReference w:id="36"/>
      </w:r>
      <w:commentRangeEnd w:id="37"/>
      <w:r w:rsidR="00920E81">
        <w:rPr>
          <w:rStyle w:val="CommentReference"/>
        </w:rPr>
        <w:commentReference w:id="37"/>
      </w:r>
    </w:p>
    <w:p w14:paraId="70D9B82D" w14:textId="5EA6BA8B" w:rsidR="00C76C97" w:rsidRPr="00C42E6E" w:rsidRDefault="00E76F15" w:rsidP="00920E81">
      <w:pPr>
        <w:pStyle w:val="ListParagraph"/>
        <w:numPr>
          <w:ilvl w:val="0"/>
          <w:numId w:val="43"/>
        </w:numPr>
        <w:jc w:val="both"/>
      </w:pPr>
      <w:r w:rsidRPr="00920E81">
        <w:t xml:space="preserve">Such training </w:t>
      </w:r>
      <w:r w:rsidR="00DD6DB2" w:rsidRPr="00920E81">
        <w:t>or seminar</w:t>
      </w:r>
      <w:r w:rsidRPr="00920E81">
        <w:t xml:space="preserve"> </w:t>
      </w:r>
      <w:r w:rsidR="00782F4B" w:rsidRPr="00920E81">
        <w:t>is related to their function</w:t>
      </w:r>
      <w:r w:rsidR="00C54088" w:rsidRPr="00920E81">
        <w:t xml:space="preserve"> o</w:t>
      </w:r>
      <w:r w:rsidR="001A1875" w:rsidRPr="00920E81">
        <w:t>r required for renewal of their professional license;</w:t>
      </w:r>
    </w:p>
    <w:p w14:paraId="2D8047C0" w14:textId="2AFB0FF4" w:rsidR="0029637C" w:rsidRPr="00FC0EC8" w:rsidRDefault="0029637C" w:rsidP="00920E81">
      <w:pPr>
        <w:pStyle w:val="ListParagraph"/>
        <w:numPr>
          <w:ilvl w:val="0"/>
          <w:numId w:val="43"/>
        </w:numPr>
        <w:jc w:val="both"/>
      </w:pPr>
      <w:r w:rsidRPr="00054A1B">
        <w:t xml:space="preserve">The knowledge to be acquired from attending such training or seminar will benefit </w:t>
      </w:r>
      <w:r w:rsidR="00BD4799" w:rsidRPr="00FC0EC8">
        <w:t xml:space="preserve">or contribute to the operations of </w:t>
      </w:r>
      <w:r w:rsidRPr="00FC0EC8">
        <w:t>the Company;</w:t>
      </w:r>
    </w:p>
    <w:p w14:paraId="708B4A8E" w14:textId="0E7A6705" w:rsidR="00287268" w:rsidRDefault="00287268">
      <w:pPr>
        <w:pStyle w:val="ListParagraph"/>
        <w:ind w:left="1350"/>
        <w:jc w:val="both"/>
      </w:pPr>
      <w:ins w:id="42" w:author="Noel Cainglet" w:date="2017-09-04T10:32:00Z">
        <w:r>
          <w:lastRenderedPageBreak/>
          <w:t>More</w:t>
        </w:r>
        <w:r w:rsidR="002664A8">
          <w:t>over, only those costs and expenses that are directly attributable to the</w:t>
        </w:r>
      </w:ins>
      <w:ins w:id="43" w:author="Noel Cainglet" w:date="2017-09-04T10:33:00Z">
        <w:r w:rsidR="002664A8">
          <w:t xml:space="preserve"> training or seminar sh</w:t>
        </w:r>
        <w:r w:rsidR="004B06C6">
          <w:t xml:space="preserve">all be supported by the </w:t>
        </w:r>
        <w:r w:rsidR="0004571E">
          <w:t xml:space="preserve">Company (i.e., training/seminar fee, transportation, food, </w:t>
        </w:r>
      </w:ins>
      <w:ins w:id="44" w:author="Noel Cainglet" w:date="2017-09-04T10:35:00Z">
        <w:r w:rsidR="0004571E">
          <w:t>accommodation</w:t>
        </w:r>
      </w:ins>
      <w:ins w:id="45" w:author="Noel Cainglet" w:date="2017-09-04T10:33:00Z">
        <w:r w:rsidR="0004571E">
          <w:t>,</w:t>
        </w:r>
      </w:ins>
      <w:ins w:id="46" w:author="Noel Cainglet" w:date="2017-09-04T10:35:00Z">
        <w:r w:rsidR="0004571E">
          <w:t xml:space="preserve"> </w:t>
        </w:r>
        <w:r w:rsidR="0004571E">
          <w:rPr>
            <w:i/>
          </w:rPr>
          <w:t>etc</w:t>
        </w:r>
        <w:r w:rsidR="0004571E">
          <w:t>.)</w:t>
        </w:r>
      </w:ins>
    </w:p>
    <w:p w14:paraId="08CEED95" w14:textId="77777777" w:rsidR="00974937" w:rsidRDefault="00974937">
      <w:pPr>
        <w:pStyle w:val="ListParagraph"/>
        <w:ind w:left="1350"/>
        <w:jc w:val="both"/>
      </w:pPr>
    </w:p>
    <w:p w14:paraId="62250336" w14:textId="266618B9" w:rsidR="008026AC" w:rsidRPr="00FC0EC8" w:rsidDel="00146834" w:rsidRDefault="008026AC" w:rsidP="00974937">
      <w:pPr>
        <w:pStyle w:val="ListParagraph"/>
        <w:numPr>
          <w:ilvl w:val="1"/>
          <w:numId w:val="1"/>
        </w:numPr>
        <w:jc w:val="both"/>
        <w:rPr>
          <w:del w:id="47" w:author="Noel Cainglet" w:date="2017-09-04T09:53:00Z"/>
        </w:rPr>
      </w:pPr>
      <w:del w:id="48" w:author="Noel Cainglet" w:date="2017-09-04T09:53:00Z">
        <w:r w:rsidRPr="00FC0EC8" w:rsidDel="00146834">
          <w:delText>The cost of such training or seminar does not outweigh its benefits</w:delText>
        </w:r>
        <w:r w:rsidR="00E92333" w:rsidRPr="00FC0EC8" w:rsidDel="00146834">
          <w:delText xml:space="preserve"> to be contributed to the Company</w:delText>
        </w:r>
        <w:r w:rsidRPr="00FC0EC8" w:rsidDel="00146834">
          <w:delText>.</w:delText>
        </w:r>
      </w:del>
    </w:p>
    <w:p w14:paraId="01419533" w14:textId="1223087D" w:rsidR="00B275EC" w:rsidRDefault="003E639C">
      <w:pPr>
        <w:pStyle w:val="ListParagraph"/>
        <w:numPr>
          <w:ilvl w:val="2"/>
          <w:numId w:val="1"/>
        </w:numPr>
        <w:jc w:val="both"/>
      </w:pPr>
      <w:r w:rsidRPr="00FC0EC8">
        <w:t>Exte</w:t>
      </w:r>
      <w:r w:rsidR="00353C52" w:rsidRPr="00FC0EC8">
        <w:t xml:space="preserve">rnal trainings and seminars availed by employees </w:t>
      </w:r>
      <w:r w:rsidR="00CD5470">
        <w:t xml:space="preserve">shall be </w:t>
      </w:r>
      <w:r w:rsidR="002833AF" w:rsidRPr="00FC0EC8">
        <w:t>supported by a duly approved let</w:t>
      </w:r>
      <w:r w:rsidR="0088120D" w:rsidRPr="00FC0EC8">
        <w:t xml:space="preserve">ter of request addressed to the </w:t>
      </w:r>
      <w:r w:rsidR="008E69B0">
        <w:t xml:space="preserve">concerned </w:t>
      </w:r>
      <w:del w:id="49" w:author="Noel Cainglet" w:date="2017-09-04T09:54:00Z">
        <w:r w:rsidR="0088120D" w:rsidRPr="00FC0EC8" w:rsidDel="000A50D6">
          <w:delText>Department</w:delText>
        </w:r>
        <w:r w:rsidR="0088120D" w:rsidDel="000A50D6">
          <w:delText xml:space="preserve"> </w:delText>
        </w:r>
      </w:del>
      <w:ins w:id="50" w:author="Noel Cainglet" w:date="2017-09-04T09:54:00Z">
        <w:r w:rsidR="000A50D6">
          <w:t>d</w:t>
        </w:r>
        <w:r w:rsidR="000A50D6" w:rsidRPr="00920E81">
          <w:t>epartment</w:t>
        </w:r>
        <w:r w:rsidR="000A50D6">
          <w:t xml:space="preserve"> </w:t>
        </w:r>
      </w:ins>
      <w:del w:id="51" w:author="Noel Cainglet" w:date="2017-09-04T09:54:00Z">
        <w:r w:rsidR="0088120D" w:rsidDel="000A50D6">
          <w:delText>Head</w:delText>
        </w:r>
        <w:r w:rsidR="00F90861" w:rsidDel="000A50D6">
          <w:delText xml:space="preserve"> </w:delText>
        </w:r>
      </w:del>
      <w:ins w:id="52" w:author="Noel Cainglet" w:date="2017-09-04T09:54:00Z">
        <w:r w:rsidR="000A50D6">
          <w:t xml:space="preserve">head </w:t>
        </w:r>
      </w:ins>
      <w:r w:rsidR="00F90861">
        <w:t xml:space="preserve">and a </w:t>
      </w:r>
      <w:r w:rsidR="0088120D">
        <w:t>copy</w:t>
      </w:r>
      <w:r w:rsidR="00F90861">
        <w:t xml:space="preserve"> thereof shall be </w:t>
      </w:r>
      <w:r w:rsidR="0088120D">
        <w:t>furnished</w:t>
      </w:r>
      <w:r w:rsidR="007E0015">
        <w:t xml:space="preserve"> to </w:t>
      </w:r>
      <w:r w:rsidR="0088120D">
        <w:t>the HR Department.</w:t>
      </w:r>
    </w:p>
    <w:p w14:paraId="6DECF99B" w14:textId="77777777" w:rsidR="00A31133" w:rsidRPr="009E0938" w:rsidRDefault="00A31133" w:rsidP="00A31133">
      <w:pPr>
        <w:pStyle w:val="ListParagraph"/>
        <w:ind w:left="1350"/>
        <w:jc w:val="both"/>
      </w:pPr>
    </w:p>
    <w:p w14:paraId="7B45041B" w14:textId="30508B3F" w:rsidR="006760D6" w:rsidDel="008771F9" w:rsidRDefault="006760D6">
      <w:pPr>
        <w:numPr>
          <w:ilvl w:val="0"/>
          <w:numId w:val="1"/>
        </w:numPr>
        <w:rPr>
          <w:del w:id="53" w:author="Noel M. Cainglet" w:date="2017-10-10T04:05:00Z"/>
          <w:b/>
        </w:rPr>
        <w:pPrChange w:id="54" w:author="Noel M. Cainglet" w:date="2017-10-10T04:25:00Z">
          <w:pPr>
            <w:pStyle w:val="ListParagraph"/>
            <w:numPr>
              <w:ilvl w:val="1"/>
              <w:numId w:val="1"/>
            </w:numPr>
            <w:tabs>
              <w:tab w:val="num" w:pos="936"/>
              <w:tab w:val="left" w:pos="6738"/>
            </w:tabs>
            <w:ind w:left="936" w:hanging="360"/>
            <w:jc w:val="both"/>
          </w:pPr>
        </w:pPrChange>
      </w:pPr>
    </w:p>
    <w:p w14:paraId="3DBEBFFE" w14:textId="603EF6C3" w:rsidR="00956A1D" w:rsidRPr="008771F9" w:rsidDel="00C63844" w:rsidRDefault="00956A1D">
      <w:pPr>
        <w:pStyle w:val="ListParagraph"/>
        <w:numPr>
          <w:ilvl w:val="1"/>
          <w:numId w:val="1"/>
        </w:numPr>
        <w:rPr>
          <w:del w:id="55" w:author="Noel M. Cainglet" w:date="2017-10-10T04:05:00Z"/>
          <w:b/>
          <w:rPrChange w:id="56" w:author="Noel M. Cainglet" w:date="2017-10-10T04:26:00Z">
            <w:rPr>
              <w:del w:id="57" w:author="Noel M. Cainglet" w:date="2017-10-10T04:05:00Z"/>
            </w:rPr>
          </w:rPrChange>
        </w:rPr>
        <w:pPrChange w:id="58" w:author="Noel M. Cainglet" w:date="2017-10-10T04:26:00Z">
          <w:pPr>
            <w:pStyle w:val="ListParagraph"/>
            <w:tabs>
              <w:tab w:val="left" w:pos="6738"/>
            </w:tabs>
            <w:ind w:left="1350"/>
            <w:jc w:val="both"/>
          </w:pPr>
        </w:pPrChange>
      </w:pPr>
    </w:p>
    <w:p w14:paraId="15A1C1C0" w14:textId="2D58B2D5" w:rsidR="002164A1" w:rsidRPr="008771F9" w:rsidDel="00C63844" w:rsidRDefault="001D1A2D">
      <w:pPr>
        <w:pStyle w:val="ListParagraph"/>
        <w:numPr>
          <w:ilvl w:val="1"/>
          <w:numId w:val="1"/>
        </w:numPr>
        <w:rPr>
          <w:del w:id="59" w:author="Noel M. Cainglet" w:date="2017-10-10T04:05:00Z"/>
          <w:b/>
          <w:rPrChange w:id="60" w:author="Noel M. Cainglet" w:date="2017-10-10T04:26:00Z">
            <w:rPr>
              <w:del w:id="61" w:author="Noel M. Cainglet" w:date="2017-10-10T04:05:00Z"/>
            </w:rPr>
          </w:rPrChange>
        </w:rPr>
        <w:pPrChange w:id="62" w:author="Noel M. Cainglet" w:date="2017-10-10T04:26:00Z">
          <w:pPr>
            <w:pStyle w:val="ListParagraph"/>
            <w:numPr>
              <w:ilvl w:val="2"/>
              <w:numId w:val="1"/>
            </w:numPr>
            <w:tabs>
              <w:tab w:val="num" w:pos="1350"/>
            </w:tabs>
            <w:ind w:left="1350" w:hanging="360"/>
            <w:jc w:val="both"/>
          </w:pPr>
        </w:pPrChange>
      </w:pPr>
      <w:del w:id="63" w:author="Noel M. Cainglet" w:date="2017-10-10T04:05:00Z">
        <w:r w:rsidRPr="008771F9" w:rsidDel="00C63844">
          <w:rPr>
            <w:b/>
            <w:rPrChange w:id="64" w:author="Noel M. Cainglet" w:date="2017-10-10T04:26:00Z">
              <w:rPr/>
            </w:rPrChange>
          </w:rPr>
          <w:delText xml:space="preserve">The Members of the Committee </w:delText>
        </w:r>
        <w:r w:rsidR="002164A1" w:rsidRPr="008771F9" w:rsidDel="00C63844">
          <w:rPr>
            <w:b/>
            <w:rPrChange w:id="65" w:author="Noel M. Cainglet" w:date="2017-10-10T04:26:00Z">
              <w:rPr/>
            </w:rPrChange>
          </w:rPr>
          <w:delText>shall establish an Annual Learning and Deve</w:delText>
        </w:r>
        <w:r w:rsidR="001C17A1" w:rsidRPr="008771F9" w:rsidDel="00C63844">
          <w:rPr>
            <w:b/>
            <w:rPrChange w:id="66" w:author="Noel M. Cainglet" w:date="2017-10-10T04:26:00Z">
              <w:rPr/>
            </w:rPrChange>
          </w:rPr>
          <w:delText xml:space="preserve">lopment Program (ALDP) for each of their respective departments. </w:delText>
        </w:r>
        <w:r w:rsidR="002164A1" w:rsidRPr="008771F9" w:rsidDel="00C63844">
          <w:rPr>
            <w:b/>
            <w:rPrChange w:id="67" w:author="Noel M. Cainglet" w:date="2017-10-10T04:26:00Z">
              <w:rPr/>
            </w:rPrChange>
          </w:rPr>
          <w:delText>The HR Department shall consolidate and facilitate for the overall preparation and implementation process of the ALDP.</w:delText>
        </w:r>
      </w:del>
    </w:p>
    <w:p w14:paraId="209C369A" w14:textId="4EA50F60" w:rsidR="00087664" w:rsidRPr="008771F9" w:rsidDel="00C63844" w:rsidRDefault="00087664">
      <w:pPr>
        <w:pStyle w:val="ListParagraph"/>
        <w:numPr>
          <w:ilvl w:val="1"/>
          <w:numId w:val="1"/>
        </w:numPr>
        <w:rPr>
          <w:del w:id="68" w:author="Noel M. Cainglet" w:date="2017-10-10T04:05:00Z"/>
          <w:b/>
          <w:rPrChange w:id="69" w:author="Noel M. Cainglet" w:date="2017-10-10T04:26:00Z">
            <w:rPr>
              <w:del w:id="70" w:author="Noel M. Cainglet" w:date="2017-10-10T04:05:00Z"/>
            </w:rPr>
          </w:rPrChange>
        </w:rPr>
        <w:pPrChange w:id="71" w:author="Noel M. Cainglet" w:date="2017-10-10T04:26:00Z">
          <w:pPr>
            <w:pStyle w:val="ListParagraph"/>
            <w:tabs>
              <w:tab w:val="left" w:pos="6738"/>
            </w:tabs>
            <w:ind w:left="936"/>
            <w:jc w:val="both"/>
          </w:pPr>
        </w:pPrChange>
      </w:pPr>
    </w:p>
    <w:p w14:paraId="13DE2593" w14:textId="6ED5BB56" w:rsidR="00E7706A" w:rsidRPr="008771F9" w:rsidRDefault="001545E2">
      <w:pPr>
        <w:pStyle w:val="ListParagraph"/>
        <w:numPr>
          <w:ilvl w:val="1"/>
          <w:numId w:val="1"/>
        </w:numPr>
        <w:rPr>
          <w:b/>
          <w:rPrChange w:id="72" w:author="Noel M. Cainglet" w:date="2017-10-10T04:26:00Z">
            <w:rPr/>
          </w:rPrChange>
        </w:rPr>
        <w:pPrChange w:id="73" w:author="Noel M. Cainglet" w:date="2017-10-10T04:26:00Z">
          <w:pPr>
            <w:pStyle w:val="ListParagraph"/>
            <w:numPr>
              <w:ilvl w:val="1"/>
              <w:numId w:val="1"/>
            </w:numPr>
            <w:tabs>
              <w:tab w:val="num" w:pos="936"/>
              <w:tab w:val="left" w:pos="6738"/>
            </w:tabs>
            <w:ind w:left="936" w:hanging="360"/>
            <w:jc w:val="both"/>
          </w:pPr>
        </w:pPrChange>
      </w:pPr>
      <w:r>
        <w:rPr>
          <w:b/>
        </w:rPr>
        <w:t>Learning Need Analysis and Development of Annual Training Plan</w:t>
      </w:r>
      <w:r w:rsidR="001729F9">
        <w:rPr>
          <w:b/>
        </w:rPr>
        <w:tab/>
      </w:r>
    </w:p>
    <w:p w14:paraId="4382B518" w14:textId="77777777" w:rsidR="0006374B" w:rsidRPr="007D4718" w:rsidRDefault="0006374B" w:rsidP="0040596C">
      <w:pPr>
        <w:pStyle w:val="ListParagraph"/>
        <w:ind w:left="1350"/>
        <w:jc w:val="both"/>
      </w:pPr>
    </w:p>
    <w:p w14:paraId="16F632A0" w14:textId="2DE8DB09" w:rsidR="00E829BC" w:rsidRDefault="006545B8" w:rsidP="006545B8">
      <w:pPr>
        <w:pStyle w:val="ListParagraph"/>
        <w:numPr>
          <w:ilvl w:val="2"/>
          <w:numId w:val="1"/>
        </w:numPr>
        <w:jc w:val="both"/>
      </w:pPr>
      <w:r>
        <w:t xml:space="preserve">Learning need analysis shall be properly coordinated with the concerned department managers and executives. </w:t>
      </w:r>
      <w:r w:rsidR="00E829BC">
        <w:t>The HR Learning and Development Specialists shall be responsible for identifying and assessing the learning needs at the Company level, departmental level and individual employee level.</w:t>
      </w:r>
    </w:p>
    <w:p w14:paraId="0A8CB4F4" w14:textId="0CB2E17A" w:rsidR="00314530" w:rsidRDefault="009574C9" w:rsidP="002A5ED1">
      <w:pPr>
        <w:pStyle w:val="ListParagraph"/>
        <w:numPr>
          <w:ilvl w:val="2"/>
          <w:numId w:val="1"/>
        </w:numPr>
        <w:jc w:val="both"/>
      </w:pPr>
      <w:ins w:id="74" w:author="Noel M. Cainglet" w:date="2017-10-10T04:11:00Z">
        <w:r>
          <w:t>E</w:t>
        </w:r>
      </w:ins>
      <w:ins w:id="75" w:author="Noel M. Cainglet" w:date="2017-10-10T04:09:00Z">
        <w:r w:rsidR="00240092">
          <w:t xml:space="preserve">very </w:t>
        </w:r>
        <w:r w:rsidR="00467936">
          <w:t>year</w:t>
        </w:r>
      </w:ins>
      <w:ins w:id="76" w:author="Noel M. Cainglet" w:date="2017-10-10T04:08:00Z">
        <w:r w:rsidR="00B72BC4">
          <w:t>, the HR Department, through the Learning and</w:t>
        </w:r>
        <w:r w:rsidR="006A3442">
          <w:t xml:space="preserve"> Development Specialists, shall </w:t>
        </w:r>
      </w:ins>
      <w:r w:rsidR="00E66307">
        <w:t xml:space="preserve">develop </w:t>
      </w:r>
      <w:ins w:id="77" w:author="Noel M. Cainglet" w:date="2017-10-10T04:08:00Z">
        <w:r w:rsidR="006A3442">
          <w:t xml:space="preserve">an </w:t>
        </w:r>
      </w:ins>
      <w:r w:rsidR="00314530">
        <w:t>A</w:t>
      </w:r>
      <w:ins w:id="78" w:author="Noel M. Cainglet" w:date="2017-10-10T04:08:00Z">
        <w:r w:rsidR="006A3442">
          <w:t>nnual</w:t>
        </w:r>
      </w:ins>
      <w:r w:rsidR="00E66307">
        <w:t xml:space="preserve"> </w:t>
      </w:r>
      <w:r w:rsidR="00314530">
        <w:t>T</w:t>
      </w:r>
      <w:r w:rsidR="00E66307">
        <w:t xml:space="preserve">raining </w:t>
      </w:r>
      <w:r w:rsidR="00314530">
        <w:t>P</w:t>
      </w:r>
      <w:ins w:id="79" w:author="Noel M. Cainglet" w:date="2017-10-10T04:08:00Z">
        <w:r w:rsidR="006A3442">
          <w:t>lan</w:t>
        </w:r>
      </w:ins>
      <w:r w:rsidR="00314530">
        <w:t xml:space="preserve"> (ATP) </w:t>
      </w:r>
      <w:ins w:id="80" w:author="Noel M. Cainglet" w:date="2017-10-10T04:08:00Z">
        <w:r w:rsidR="006A3442">
          <w:t>for the</w:t>
        </w:r>
        <w:r w:rsidR="006D0683">
          <w:t xml:space="preserve"> following</w:t>
        </w:r>
      </w:ins>
      <w:ins w:id="81" w:author="Noel M. Cainglet" w:date="2017-10-10T04:12:00Z">
        <w:r w:rsidR="006D0683">
          <w:t xml:space="preserve"> </w:t>
        </w:r>
      </w:ins>
      <w:ins w:id="82" w:author="Noel M. Cainglet" w:date="2017-10-10T04:11:00Z">
        <w:r w:rsidR="00EB64A3">
          <w:t xml:space="preserve">calendar </w:t>
        </w:r>
      </w:ins>
      <w:ins w:id="83" w:author="Noel M. Cainglet" w:date="2017-10-10T04:10:00Z">
        <w:r w:rsidR="006A3442">
          <w:t>year. This shall be submitted to the President for approval</w:t>
        </w:r>
      </w:ins>
      <w:r w:rsidR="00775800">
        <w:t xml:space="preserve"> on or before </w:t>
      </w:r>
      <w:ins w:id="84" w:author="Noel M. Cainglet" w:date="2017-10-10T04:10:00Z">
        <w:r w:rsidR="006A3442">
          <w:t>th</w:t>
        </w:r>
        <w:r w:rsidR="00430754">
          <w:t>e end</w:t>
        </w:r>
      </w:ins>
      <w:r w:rsidR="0011332C">
        <w:t xml:space="preserve"> of </w:t>
      </w:r>
      <w:r w:rsidR="00775800">
        <w:t xml:space="preserve">the third quarter </w:t>
      </w:r>
      <w:ins w:id="85" w:author="Noel M. Cainglet" w:date="2017-10-10T04:10:00Z">
        <w:r w:rsidR="00430754">
          <w:t xml:space="preserve">of the </w:t>
        </w:r>
        <w:r w:rsidR="00486D3B">
          <w:t>calendar year.</w:t>
        </w:r>
      </w:ins>
      <w:del w:id="86" w:author="Noel M. Cainglet" w:date="2017-10-10T04:07:00Z">
        <w:r w:rsidR="00FB2F72" w:rsidDel="004D13F3">
          <w:delText>Th</w:delText>
        </w:r>
      </w:del>
      <w:del w:id="87" w:author="Noel M. Cainglet" w:date="2017-10-10T04:06:00Z">
        <w:r w:rsidR="00FB2F72" w:rsidDel="002F589F">
          <w:delText xml:space="preserve">e </w:delText>
        </w:r>
        <w:r w:rsidR="00043BE4" w:rsidDel="002F589F">
          <w:delText xml:space="preserve">ALDP </w:delText>
        </w:r>
      </w:del>
      <w:r w:rsidR="002A5ED1">
        <w:t xml:space="preserve"> </w:t>
      </w:r>
      <w:r w:rsidR="00314530">
        <w:t>The ATP must include, at a minimum, the following</w:t>
      </w:r>
      <w:r w:rsidR="00D51CD3">
        <w:t xml:space="preserve"> elements</w:t>
      </w:r>
      <w:r w:rsidR="00314530">
        <w:t>:</w:t>
      </w:r>
    </w:p>
    <w:p w14:paraId="7480205E" w14:textId="2B7F4D91" w:rsidR="00314530" w:rsidRDefault="00BA055D" w:rsidP="00314530">
      <w:pPr>
        <w:pStyle w:val="ListParagraph"/>
        <w:numPr>
          <w:ilvl w:val="0"/>
          <w:numId w:val="51"/>
        </w:numPr>
        <w:jc w:val="both"/>
      </w:pPr>
      <w:r>
        <w:t>Goals</w:t>
      </w:r>
    </w:p>
    <w:p w14:paraId="4E38281F" w14:textId="331BBA4F" w:rsidR="00BA055D" w:rsidRDefault="00BA055D" w:rsidP="00314530">
      <w:pPr>
        <w:pStyle w:val="ListParagraph"/>
        <w:numPr>
          <w:ilvl w:val="0"/>
          <w:numId w:val="51"/>
        </w:numPr>
        <w:jc w:val="both"/>
      </w:pPr>
      <w:r>
        <w:t>Objectives</w:t>
      </w:r>
    </w:p>
    <w:p w14:paraId="74781144" w14:textId="3A7395D3" w:rsidR="00BA055D" w:rsidRDefault="00BA055D" w:rsidP="00314530">
      <w:pPr>
        <w:pStyle w:val="ListParagraph"/>
        <w:numPr>
          <w:ilvl w:val="0"/>
          <w:numId w:val="51"/>
        </w:numPr>
        <w:jc w:val="both"/>
      </w:pPr>
      <w:r>
        <w:t>Performance measures</w:t>
      </w:r>
    </w:p>
    <w:p w14:paraId="7F47809D" w14:textId="67BC1A16" w:rsidR="00BA055D" w:rsidRDefault="00BA055D" w:rsidP="00314530">
      <w:pPr>
        <w:pStyle w:val="ListParagraph"/>
        <w:numPr>
          <w:ilvl w:val="0"/>
          <w:numId w:val="51"/>
        </w:numPr>
        <w:jc w:val="both"/>
      </w:pPr>
      <w:r>
        <w:t>Expected outcomes</w:t>
      </w:r>
    </w:p>
    <w:p w14:paraId="36419AE7" w14:textId="51DF6F4D" w:rsidR="00BA055D" w:rsidRDefault="00BA055D" w:rsidP="00314530">
      <w:pPr>
        <w:pStyle w:val="ListParagraph"/>
        <w:numPr>
          <w:ilvl w:val="0"/>
          <w:numId w:val="51"/>
        </w:numPr>
        <w:jc w:val="both"/>
      </w:pPr>
      <w:r>
        <w:t>Subject matter experts (SMEs)</w:t>
      </w:r>
    </w:p>
    <w:p w14:paraId="03BDB1A5" w14:textId="719CDBF3" w:rsidR="00BA055D" w:rsidRDefault="00BA055D" w:rsidP="00314530">
      <w:pPr>
        <w:pStyle w:val="ListParagraph"/>
        <w:numPr>
          <w:ilvl w:val="0"/>
          <w:numId w:val="51"/>
        </w:numPr>
        <w:jc w:val="both"/>
      </w:pPr>
      <w:r>
        <w:t>Methods</w:t>
      </w:r>
    </w:p>
    <w:p w14:paraId="29AEE088" w14:textId="01BF8936" w:rsidR="00BA055D" w:rsidRDefault="00BA055D" w:rsidP="00314530">
      <w:pPr>
        <w:pStyle w:val="ListParagraph"/>
        <w:numPr>
          <w:ilvl w:val="0"/>
          <w:numId w:val="51"/>
        </w:numPr>
        <w:jc w:val="both"/>
      </w:pPr>
      <w:r>
        <w:t>Timelines</w:t>
      </w:r>
    </w:p>
    <w:p w14:paraId="5ABE8D21" w14:textId="77777777" w:rsidR="00974937" w:rsidRDefault="00BA055D" w:rsidP="00974937">
      <w:pPr>
        <w:pStyle w:val="ListParagraph"/>
        <w:numPr>
          <w:ilvl w:val="0"/>
          <w:numId w:val="51"/>
        </w:numPr>
        <w:jc w:val="both"/>
      </w:pPr>
      <w:r>
        <w:t>Budgeted costs</w:t>
      </w:r>
    </w:p>
    <w:p w14:paraId="080817D1" w14:textId="77777777" w:rsidR="00974937" w:rsidRDefault="00974937" w:rsidP="00974937">
      <w:pPr>
        <w:jc w:val="both"/>
      </w:pPr>
    </w:p>
    <w:p w14:paraId="3BB927A4" w14:textId="6A1BBE62" w:rsidR="00861986" w:rsidRDefault="001C1FD1" w:rsidP="00974937">
      <w:pPr>
        <w:pStyle w:val="ListParagraph"/>
        <w:numPr>
          <w:ilvl w:val="2"/>
          <w:numId w:val="1"/>
        </w:numPr>
        <w:jc w:val="both"/>
      </w:pPr>
      <w:r>
        <w:t>Identified training programs shall be classified as follows:</w:t>
      </w:r>
    </w:p>
    <w:p w14:paraId="564A3F3F" w14:textId="6D29F064" w:rsidR="00FB0A9B" w:rsidRDefault="00FB0A9B" w:rsidP="00FB0A9B">
      <w:pPr>
        <w:pStyle w:val="ListParagraph"/>
        <w:ind w:left="1350"/>
        <w:jc w:val="both"/>
      </w:pPr>
    </w:p>
    <w:tbl>
      <w:tblPr>
        <w:tblStyle w:val="TableGrid"/>
        <w:tblW w:w="4286" w:type="pct"/>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3"/>
        <w:gridCol w:w="2254"/>
        <w:gridCol w:w="3488"/>
      </w:tblGrid>
      <w:tr w:rsidR="00AD75E7" w14:paraId="04696A26" w14:textId="77777777" w:rsidTr="00CA2F2C">
        <w:tc>
          <w:tcPr>
            <w:tcW w:w="1449" w:type="pct"/>
            <w:tcBorders>
              <w:bottom w:val="single" w:sz="4" w:space="0" w:color="auto"/>
            </w:tcBorders>
            <w:vAlign w:val="bottom"/>
          </w:tcPr>
          <w:p w14:paraId="5A0C2AB1" w14:textId="5FD8939C" w:rsidR="00AD75E7" w:rsidRPr="00A9688D" w:rsidRDefault="00AD75E7" w:rsidP="00A9688D">
            <w:pPr>
              <w:pStyle w:val="ListParagraph"/>
              <w:ind w:left="0"/>
              <w:jc w:val="center"/>
              <w:rPr>
                <w:b/>
              </w:rPr>
            </w:pPr>
            <w:r w:rsidRPr="00A9688D">
              <w:rPr>
                <w:b/>
              </w:rPr>
              <w:t>Scope level</w:t>
            </w:r>
          </w:p>
        </w:tc>
        <w:tc>
          <w:tcPr>
            <w:tcW w:w="1394" w:type="pct"/>
            <w:tcBorders>
              <w:bottom w:val="single" w:sz="4" w:space="0" w:color="auto"/>
            </w:tcBorders>
            <w:vAlign w:val="bottom"/>
          </w:tcPr>
          <w:p w14:paraId="7BE463E4" w14:textId="7D1E6A80" w:rsidR="00AD75E7" w:rsidRPr="00A9688D" w:rsidRDefault="00AD75E7" w:rsidP="00A9688D">
            <w:pPr>
              <w:pStyle w:val="ListParagraph"/>
              <w:ind w:left="0"/>
              <w:jc w:val="center"/>
              <w:rPr>
                <w:b/>
              </w:rPr>
            </w:pPr>
            <w:r w:rsidRPr="00A9688D">
              <w:rPr>
                <w:b/>
              </w:rPr>
              <w:t>Competency Level</w:t>
            </w:r>
          </w:p>
        </w:tc>
        <w:tc>
          <w:tcPr>
            <w:tcW w:w="2157" w:type="pct"/>
            <w:tcBorders>
              <w:bottom w:val="single" w:sz="4" w:space="0" w:color="auto"/>
            </w:tcBorders>
            <w:vAlign w:val="bottom"/>
          </w:tcPr>
          <w:p w14:paraId="03D9190B" w14:textId="798229E4" w:rsidR="00AD75E7" w:rsidRPr="00A9688D" w:rsidRDefault="00AD75E7" w:rsidP="00A9688D">
            <w:pPr>
              <w:pStyle w:val="ListParagraph"/>
              <w:ind w:left="0"/>
              <w:jc w:val="center"/>
              <w:rPr>
                <w:b/>
              </w:rPr>
            </w:pPr>
            <w:r w:rsidRPr="00A9688D">
              <w:rPr>
                <w:b/>
              </w:rPr>
              <w:t>Program Classification</w:t>
            </w:r>
          </w:p>
        </w:tc>
      </w:tr>
      <w:tr w:rsidR="00AD75E7" w14:paraId="43FC2172" w14:textId="77777777" w:rsidTr="00CA2F2C">
        <w:tc>
          <w:tcPr>
            <w:tcW w:w="1449" w:type="pct"/>
            <w:tcBorders>
              <w:top w:val="single" w:sz="4" w:space="0" w:color="auto"/>
            </w:tcBorders>
          </w:tcPr>
          <w:p w14:paraId="7B5C8781" w14:textId="54D6433D" w:rsidR="00AD75E7" w:rsidRDefault="00AC0934" w:rsidP="00AC0934">
            <w:pPr>
              <w:pStyle w:val="ListParagraph"/>
              <w:numPr>
                <w:ilvl w:val="0"/>
                <w:numId w:val="54"/>
              </w:numPr>
              <w:jc w:val="both"/>
            </w:pPr>
            <w:r>
              <w:t>Company</w:t>
            </w:r>
          </w:p>
          <w:p w14:paraId="41E17974" w14:textId="77777777" w:rsidR="00AC0934" w:rsidRDefault="00AC0934" w:rsidP="00AC0934">
            <w:pPr>
              <w:pStyle w:val="ListParagraph"/>
              <w:numPr>
                <w:ilvl w:val="0"/>
                <w:numId w:val="54"/>
              </w:numPr>
              <w:jc w:val="both"/>
            </w:pPr>
            <w:r>
              <w:t>Departmental</w:t>
            </w:r>
          </w:p>
          <w:p w14:paraId="5440927C" w14:textId="520CCF9F" w:rsidR="00AC0934" w:rsidRDefault="00AC0934" w:rsidP="00AC0934">
            <w:pPr>
              <w:pStyle w:val="ListParagraph"/>
              <w:numPr>
                <w:ilvl w:val="0"/>
                <w:numId w:val="54"/>
              </w:numPr>
              <w:jc w:val="both"/>
            </w:pPr>
            <w:r>
              <w:t>Individual</w:t>
            </w:r>
          </w:p>
        </w:tc>
        <w:tc>
          <w:tcPr>
            <w:tcW w:w="1394" w:type="pct"/>
            <w:tcBorders>
              <w:top w:val="single" w:sz="4" w:space="0" w:color="auto"/>
            </w:tcBorders>
          </w:tcPr>
          <w:p w14:paraId="375AB515" w14:textId="3E3F9438" w:rsidR="00AD75E7" w:rsidRDefault="007450FE" w:rsidP="00AC0934">
            <w:pPr>
              <w:pStyle w:val="ListParagraph"/>
              <w:numPr>
                <w:ilvl w:val="0"/>
                <w:numId w:val="54"/>
              </w:numPr>
              <w:jc w:val="both"/>
            </w:pPr>
            <w:r>
              <w:t>Executive</w:t>
            </w:r>
          </w:p>
          <w:p w14:paraId="5A1E3D03" w14:textId="77777777" w:rsidR="007450FE" w:rsidRDefault="007450FE" w:rsidP="00AC0934">
            <w:pPr>
              <w:pStyle w:val="ListParagraph"/>
              <w:numPr>
                <w:ilvl w:val="0"/>
                <w:numId w:val="54"/>
              </w:numPr>
              <w:jc w:val="both"/>
            </w:pPr>
            <w:r>
              <w:t>Managerial</w:t>
            </w:r>
          </w:p>
          <w:p w14:paraId="7E609F39" w14:textId="77777777" w:rsidR="007450FE" w:rsidRDefault="007450FE" w:rsidP="00AC0934">
            <w:pPr>
              <w:pStyle w:val="ListParagraph"/>
              <w:numPr>
                <w:ilvl w:val="0"/>
                <w:numId w:val="54"/>
              </w:numPr>
              <w:jc w:val="both"/>
            </w:pPr>
            <w:r>
              <w:t>Supervisory</w:t>
            </w:r>
          </w:p>
          <w:p w14:paraId="0E31AB28" w14:textId="246EFA96" w:rsidR="007450FE" w:rsidRDefault="007450FE" w:rsidP="007450FE">
            <w:pPr>
              <w:pStyle w:val="ListParagraph"/>
              <w:numPr>
                <w:ilvl w:val="0"/>
                <w:numId w:val="54"/>
              </w:numPr>
              <w:jc w:val="both"/>
            </w:pPr>
            <w:r>
              <w:t>Rank and file</w:t>
            </w:r>
          </w:p>
        </w:tc>
        <w:tc>
          <w:tcPr>
            <w:tcW w:w="2157" w:type="pct"/>
            <w:tcBorders>
              <w:top w:val="single" w:sz="4" w:space="0" w:color="auto"/>
            </w:tcBorders>
          </w:tcPr>
          <w:p w14:paraId="0B0BF6FD" w14:textId="28B8186E" w:rsidR="00AD75E7" w:rsidRDefault="00B52F14" w:rsidP="00AC0934">
            <w:pPr>
              <w:pStyle w:val="ListParagraph"/>
              <w:numPr>
                <w:ilvl w:val="0"/>
                <w:numId w:val="54"/>
              </w:numPr>
              <w:jc w:val="both"/>
            </w:pPr>
            <w:r>
              <w:t>Core</w:t>
            </w:r>
          </w:p>
          <w:p w14:paraId="3D2D12F7" w14:textId="77777777" w:rsidR="00B52F14" w:rsidRDefault="00B52F14" w:rsidP="00AC0934">
            <w:pPr>
              <w:pStyle w:val="ListParagraph"/>
              <w:numPr>
                <w:ilvl w:val="0"/>
                <w:numId w:val="54"/>
              </w:numPr>
              <w:jc w:val="both"/>
            </w:pPr>
            <w:r>
              <w:t>Technical</w:t>
            </w:r>
          </w:p>
          <w:p w14:paraId="47887CE6" w14:textId="77777777" w:rsidR="00B52F14" w:rsidRDefault="00B52F14" w:rsidP="00AC0934">
            <w:pPr>
              <w:pStyle w:val="ListParagraph"/>
              <w:numPr>
                <w:ilvl w:val="0"/>
                <w:numId w:val="54"/>
              </w:numPr>
              <w:jc w:val="both"/>
            </w:pPr>
            <w:r>
              <w:t>Leadership and management</w:t>
            </w:r>
          </w:p>
          <w:p w14:paraId="65FCF53C" w14:textId="77777777" w:rsidR="00B52F14" w:rsidRDefault="00B52F14" w:rsidP="00AC0934">
            <w:pPr>
              <w:pStyle w:val="ListParagraph"/>
              <w:numPr>
                <w:ilvl w:val="0"/>
                <w:numId w:val="54"/>
              </w:numPr>
              <w:jc w:val="both"/>
            </w:pPr>
            <w:r>
              <w:t>Personality and values</w:t>
            </w:r>
          </w:p>
          <w:p w14:paraId="2FF31AD8" w14:textId="77777777" w:rsidR="00B52F14" w:rsidRDefault="00B52F14" w:rsidP="00AC0934">
            <w:pPr>
              <w:pStyle w:val="ListParagraph"/>
              <w:numPr>
                <w:ilvl w:val="0"/>
                <w:numId w:val="54"/>
              </w:numPr>
              <w:jc w:val="both"/>
            </w:pPr>
            <w:r>
              <w:t>Customer service relationship</w:t>
            </w:r>
          </w:p>
          <w:p w14:paraId="227FD102" w14:textId="41A9BD34" w:rsidR="001D3566" w:rsidRDefault="001D3566" w:rsidP="00AC0934">
            <w:pPr>
              <w:pStyle w:val="ListParagraph"/>
              <w:numPr>
                <w:ilvl w:val="0"/>
                <w:numId w:val="54"/>
              </w:numPr>
              <w:jc w:val="both"/>
            </w:pPr>
            <w:r>
              <w:t>Others</w:t>
            </w:r>
          </w:p>
        </w:tc>
      </w:tr>
    </w:tbl>
    <w:p w14:paraId="34A0B791" w14:textId="77777777" w:rsidR="00711182" w:rsidRDefault="00711182" w:rsidP="00711182">
      <w:pPr>
        <w:pStyle w:val="ListParagraph"/>
        <w:ind w:left="1350"/>
        <w:jc w:val="both"/>
      </w:pPr>
    </w:p>
    <w:p w14:paraId="4C205D02" w14:textId="1A11B6DB" w:rsidR="00FB0B89" w:rsidRDefault="00213489" w:rsidP="00A71975">
      <w:pPr>
        <w:pStyle w:val="ListParagraph"/>
        <w:numPr>
          <w:ilvl w:val="2"/>
          <w:numId w:val="1"/>
        </w:numPr>
        <w:jc w:val="both"/>
      </w:pPr>
      <w:r>
        <w:t>The HR Manager shall properly review and evaluate the ATP before signing and recommendin</w:t>
      </w:r>
      <w:r w:rsidR="0000544B">
        <w:t>g for approval to the President.</w:t>
      </w:r>
    </w:p>
    <w:p w14:paraId="49B6CD9D" w14:textId="4CC55754" w:rsidR="000E3E11" w:rsidDel="00B83C25" w:rsidRDefault="0047663F">
      <w:pPr>
        <w:pStyle w:val="ListParagraph"/>
        <w:numPr>
          <w:ilvl w:val="2"/>
          <w:numId w:val="1"/>
        </w:numPr>
        <w:jc w:val="both"/>
        <w:rPr>
          <w:del w:id="88" w:author="ASUS" w:date="2017-09-04T09:11:00Z"/>
        </w:rPr>
        <w:pPrChange w:id="89" w:author="Noel Cainglet" w:date="2017-09-12T08:52:00Z">
          <w:pPr>
            <w:pStyle w:val="ListParagraph"/>
            <w:ind w:left="2070"/>
            <w:jc w:val="both"/>
          </w:pPr>
        </w:pPrChange>
      </w:pPr>
      <w:r>
        <w:t>The Company shall develop, select and plan those methods that are effective, cost efficient, interactive and conforms with latest technological advancements</w:t>
      </w:r>
      <w:r w:rsidR="0038051D">
        <w:t>.</w:t>
      </w:r>
    </w:p>
    <w:p w14:paraId="6B9F40E1" w14:textId="77777777" w:rsidR="00B83C25" w:rsidRDefault="00B83C25">
      <w:pPr>
        <w:pStyle w:val="ListParagraph"/>
        <w:numPr>
          <w:ilvl w:val="2"/>
          <w:numId w:val="1"/>
        </w:numPr>
        <w:jc w:val="both"/>
        <w:rPr>
          <w:ins w:id="90" w:author="Noel Cainglet" w:date="2017-09-04T09:57:00Z"/>
        </w:rPr>
      </w:pPr>
    </w:p>
    <w:p w14:paraId="6A7AEE0C" w14:textId="4BE885EE" w:rsidR="00731B2E" w:rsidRDefault="00731B2E" w:rsidP="00731B2E">
      <w:pPr>
        <w:pStyle w:val="ListParagraph"/>
        <w:numPr>
          <w:ilvl w:val="2"/>
          <w:numId w:val="1"/>
        </w:numPr>
        <w:jc w:val="both"/>
      </w:pPr>
      <w:ins w:id="91" w:author="Noel Cainglet" w:date="2017-09-04T09:56:00Z">
        <w:r>
          <w:lastRenderedPageBreak/>
          <w:t>While the quality of the</w:t>
        </w:r>
      </w:ins>
      <w:r w:rsidR="00986384">
        <w:t xml:space="preserve"> training programs </w:t>
      </w:r>
      <w:ins w:id="92" w:author="Noel Cainglet" w:date="2017-09-04T09:56:00Z">
        <w:r>
          <w:t xml:space="preserve">is of primary importance to the Company, </w:t>
        </w:r>
      </w:ins>
      <w:r w:rsidR="00DE2959">
        <w:t xml:space="preserve">its </w:t>
      </w:r>
      <w:ins w:id="93" w:author="Noel Cainglet" w:date="2017-09-04T09:56:00Z">
        <w:r w:rsidRPr="00600DFC">
          <w:t xml:space="preserve">cost shall not outweigh </w:t>
        </w:r>
      </w:ins>
      <w:r w:rsidR="00E839E2">
        <w:t xml:space="preserve">the </w:t>
      </w:r>
      <w:ins w:id="94" w:author="Noel Cainglet" w:date="2017-09-04T09:56:00Z">
        <w:r w:rsidRPr="00600DFC">
          <w:t>benefits derived from such program.</w:t>
        </w:r>
      </w:ins>
    </w:p>
    <w:p w14:paraId="46B5DDA7" w14:textId="12B53823" w:rsidR="00765AD8" w:rsidDel="00CF4ECC" w:rsidRDefault="00765AD8" w:rsidP="00765AD8">
      <w:pPr>
        <w:pStyle w:val="ListParagraph"/>
        <w:numPr>
          <w:ilvl w:val="2"/>
          <w:numId w:val="1"/>
        </w:numPr>
        <w:jc w:val="both"/>
        <w:rPr>
          <w:del w:id="95" w:author="ASUS" w:date="2017-09-04T09:10:00Z"/>
        </w:rPr>
      </w:pPr>
      <w:r>
        <w:t>Any learning activities</w:t>
      </w:r>
      <w:r w:rsidR="00000127">
        <w:t xml:space="preserve"> or training programs </w:t>
      </w:r>
      <w:r w:rsidR="002B1A6B">
        <w:t xml:space="preserve">conducted </w:t>
      </w:r>
      <w:r w:rsidR="006613DF">
        <w:t xml:space="preserve">for the following calendar year </w:t>
      </w:r>
      <w:r w:rsidR="002B1A6B">
        <w:t>but</w:t>
      </w:r>
      <w:r w:rsidR="006613DF">
        <w:t xml:space="preserve"> </w:t>
      </w:r>
      <w:r>
        <w:t>not</w:t>
      </w:r>
      <w:r w:rsidR="006613DF">
        <w:t xml:space="preserve"> identified, </w:t>
      </w:r>
      <w:r>
        <w:t>budgeted</w:t>
      </w:r>
      <w:r w:rsidR="006613DF">
        <w:t xml:space="preserve"> and included in the ATP </w:t>
      </w:r>
      <w:r w:rsidR="008D0CD8">
        <w:t xml:space="preserve">shall be duly documented and </w:t>
      </w:r>
      <w:r>
        <w:t>justified</w:t>
      </w:r>
      <w:r w:rsidR="008D0CD8">
        <w:t xml:space="preserve"> in writing</w:t>
      </w:r>
      <w:r>
        <w:t>.</w:t>
      </w:r>
    </w:p>
    <w:p w14:paraId="4A0528C2" w14:textId="77777777" w:rsidR="00765AD8" w:rsidDel="00CF4ECC" w:rsidRDefault="00765AD8">
      <w:pPr>
        <w:rPr>
          <w:del w:id="96" w:author="ASUS" w:date="2017-09-04T09:10:00Z"/>
        </w:rPr>
        <w:pPrChange w:id="97" w:author="ASUS" w:date="2017-09-04T09:10:00Z">
          <w:pPr>
            <w:pStyle w:val="ListParagraph"/>
            <w:ind w:left="936"/>
            <w:jc w:val="both"/>
          </w:pPr>
        </w:pPrChange>
      </w:pPr>
      <w:del w:id="98" w:author="ASUS" w:date="2017-09-04T09:10:00Z">
        <w:r w:rsidDel="00CF4ECC">
          <w:br w:type="page"/>
        </w:r>
      </w:del>
    </w:p>
    <w:p w14:paraId="42F97331" w14:textId="77777777" w:rsidR="00765AD8" w:rsidRPr="00E7706A" w:rsidDel="00CF4ECC" w:rsidRDefault="00765AD8">
      <w:pPr>
        <w:rPr>
          <w:del w:id="99" w:author="ASUS" w:date="2017-09-04T09:10:00Z"/>
        </w:rPr>
        <w:pPrChange w:id="100" w:author="ASUS" w:date="2017-09-04T09:10:00Z">
          <w:pPr>
            <w:pStyle w:val="ListParagraph"/>
            <w:numPr>
              <w:ilvl w:val="1"/>
              <w:numId w:val="1"/>
            </w:numPr>
            <w:tabs>
              <w:tab w:val="num" w:pos="936"/>
            </w:tabs>
            <w:ind w:left="936" w:hanging="360"/>
            <w:jc w:val="both"/>
          </w:pPr>
        </w:pPrChange>
      </w:pPr>
      <w:del w:id="101" w:author="ASUS" w:date="2017-09-04T09:10:00Z">
        <w:r w:rsidRPr="00CF4ECC" w:rsidDel="00CF4ECC">
          <w:delText>Methods and Implementation</w:delText>
        </w:r>
      </w:del>
    </w:p>
    <w:p w14:paraId="76C4FB09" w14:textId="77777777" w:rsidR="00765AD8" w:rsidRPr="00E7706A" w:rsidDel="00CF4ECC" w:rsidRDefault="00765AD8">
      <w:pPr>
        <w:rPr>
          <w:del w:id="102" w:author="ASUS" w:date="2017-09-04T09:11:00Z"/>
        </w:rPr>
        <w:pPrChange w:id="103" w:author="ASUS" w:date="2017-09-04T09:10:00Z">
          <w:pPr>
            <w:pStyle w:val="ListParagraph"/>
            <w:ind w:left="936"/>
            <w:jc w:val="both"/>
          </w:pPr>
        </w:pPrChange>
      </w:pPr>
    </w:p>
    <w:p w14:paraId="7DDF791C" w14:textId="77777777" w:rsidR="00765AD8" w:rsidRDefault="00765AD8">
      <w:pPr>
        <w:pStyle w:val="ListParagraph"/>
        <w:numPr>
          <w:ilvl w:val="2"/>
          <w:numId w:val="1"/>
        </w:numPr>
        <w:jc w:val="both"/>
        <w:rPr>
          <w:ins w:id="104" w:author="ASUS" w:date="2017-09-04T09:11:00Z"/>
        </w:rPr>
        <w:pPrChange w:id="105" w:author="ASUS" w:date="2017-09-04T09:11:00Z">
          <w:pPr>
            <w:pStyle w:val="ListParagraph"/>
            <w:ind w:left="2070"/>
            <w:jc w:val="both"/>
          </w:pPr>
        </w:pPrChange>
      </w:pPr>
    </w:p>
    <w:p w14:paraId="13466498" w14:textId="77777777" w:rsidR="00E47357" w:rsidRPr="00032A6E" w:rsidRDefault="00E47357" w:rsidP="00E47357">
      <w:pPr>
        <w:pStyle w:val="ListParagraph"/>
        <w:ind w:left="936"/>
        <w:jc w:val="both"/>
      </w:pPr>
    </w:p>
    <w:p w14:paraId="3273872E" w14:textId="227C3D3F" w:rsidR="00731B2E" w:rsidRPr="006D0FB6" w:rsidDel="00731B2E" w:rsidRDefault="006D0FB6">
      <w:pPr>
        <w:pStyle w:val="ListParagraph"/>
        <w:ind w:left="1350"/>
        <w:jc w:val="both"/>
        <w:rPr>
          <w:del w:id="106" w:author="Noel Cainglet" w:date="2017-09-04T09:56:00Z"/>
          <w:b/>
          <w:rPrChange w:id="107" w:author="Noel M. Cainglet" w:date="2017-10-10T04:27:00Z">
            <w:rPr>
              <w:del w:id="108" w:author="Noel Cainglet" w:date="2017-09-04T09:56:00Z"/>
            </w:rPr>
          </w:rPrChange>
        </w:rPr>
        <w:pPrChange w:id="109" w:author="Noel Cainglet" w:date="2017-09-04T09:56:00Z">
          <w:pPr>
            <w:pStyle w:val="ListParagraph"/>
            <w:numPr>
              <w:numId w:val="45"/>
            </w:numPr>
            <w:ind w:left="2070" w:hanging="360"/>
            <w:jc w:val="both"/>
          </w:pPr>
        </w:pPrChange>
      </w:pPr>
      <w:ins w:id="110" w:author="Noel M. Cainglet" w:date="2017-10-10T04:27:00Z">
        <w:r w:rsidRPr="006D0FB6">
          <w:rPr>
            <w:b/>
            <w:rPrChange w:id="111" w:author="Noel M. Cainglet" w:date="2017-10-10T04:27:00Z">
              <w:rPr/>
            </w:rPrChange>
          </w:rPr>
          <w:t>Implementation</w:t>
        </w:r>
      </w:ins>
      <w:r w:rsidR="00255D0F">
        <w:rPr>
          <w:b/>
        </w:rPr>
        <w:t xml:space="preserve">, Monitoring and </w:t>
      </w:r>
    </w:p>
    <w:p w14:paraId="1AF67A87" w14:textId="4EA46663" w:rsidR="00047938" w:rsidRPr="006D0FB6" w:rsidDel="00601438" w:rsidRDefault="00047938" w:rsidP="00AE5FFC">
      <w:pPr>
        <w:pStyle w:val="ListParagraph"/>
        <w:ind w:left="1350"/>
        <w:jc w:val="both"/>
        <w:rPr>
          <w:del w:id="112" w:author="Noel Cainglet" w:date="2017-09-04T09:58:00Z"/>
          <w:b/>
          <w:rPrChange w:id="113" w:author="Noel M. Cainglet" w:date="2017-10-10T04:27:00Z">
            <w:rPr>
              <w:del w:id="114" w:author="Noel Cainglet" w:date="2017-09-04T09:58:00Z"/>
            </w:rPr>
          </w:rPrChange>
        </w:rPr>
      </w:pPr>
    </w:p>
    <w:p w14:paraId="2C3C0DE7" w14:textId="0EB6A81E" w:rsidR="0087261D" w:rsidRPr="006D0FB6" w:rsidRDefault="00AC1BFE" w:rsidP="00683F5D">
      <w:pPr>
        <w:pStyle w:val="ListParagraph"/>
        <w:numPr>
          <w:ilvl w:val="1"/>
          <w:numId w:val="1"/>
        </w:numPr>
        <w:jc w:val="both"/>
        <w:rPr>
          <w:b/>
        </w:rPr>
      </w:pPr>
      <w:r w:rsidRPr="006D0FB6">
        <w:rPr>
          <w:b/>
        </w:rPr>
        <w:t>Evaluation</w:t>
      </w:r>
    </w:p>
    <w:p w14:paraId="32C8EB5A" w14:textId="516723FB" w:rsidR="00275C36" w:rsidRDefault="00275C36" w:rsidP="00683F5D">
      <w:pPr>
        <w:pStyle w:val="ListParagraph"/>
        <w:ind w:left="936"/>
        <w:jc w:val="both"/>
      </w:pPr>
    </w:p>
    <w:p w14:paraId="6F27A020" w14:textId="17C8D316" w:rsidR="00CA7B47" w:rsidRDefault="00CA7B47" w:rsidP="00CA7B47">
      <w:pPr>
        <w:pStyle w:val="ListParagraph"/>
        <w:numPr>
          <w:ilvl w:val="2"/>
          <w:numId w:val="1"/>
        </w:numPr>
        <w:jc w:val="both"/>
      </w:pPr>
      <w:r>
        <w:t>A program evaluation sheet shall</w:t>
      </w:r>
      <w:r w:rsidR="00D96ACE">
        <w:t xml:space="preserve"> be prepared and distributed to all </w:t>
      </w:r>
      <w:r w:rsidR="003B4416">
        <w:t xml:space="preserve">attendees to rate and evaluate </w:t>
      </w:r>
      <w:r>
        <w:t>the program</w:t>
      </w:r>
      <w:r w:rsidR="00D96ACE">
        <w:t>.</w:t>
      </w:r>
      <w:r w:rsidR="00365005">
        <w:t xml:space="preserve"> </w:t>
      </w:r>
      <w:r w:rsidR="00F0168D">
        <w:t xml:space="preserve">The results of the evaluation </w:t>
      </w:r>
      <w:r w:rsidR="00365005">
        <w:t xml:space="preserve">shall be taken into account for subsequent </w:t>
      </w:r>
      <w:r w:rsidR="00217012">
        <w:t>re-trainings and related programs.</w:t>
      </w:r>
    </w:p>
    <w:p w14:paraId="32A5D47B" w14:textId="77BC67BD" w:rsidR="00365005" w:rsidRDefault="00AE7D46" w:rsidP="00AE7D46">
      <w:pPr>
        <w:pStyle w:val="ListParagraph"/>
        <w:numPr>
          <w:ilvl w:val="2"/>
          <w:numId w:val="1"/>
        </w:numPr>
        <w:jc w:val="both"/>
      </w:pPr>
      <w:r>
        <w:t>The evaluation shall include</w:t>
      </w:r>
      <w:r w:rsidR="00753C7B">
        <w:t xml:space="preserve">, at a minimum, </w:t>
      </w:r>
      <w:r>
        <w:t>the following information:</w:t>
      </w:r>
    </w:p>
    <w:p w14:paraId="3516A80E" w14:textId="050070BC" w:rsidR="00AE7D46" w:rsidRDefault="00AE7D46" w:rsidP="00AE7D46">
      <w:pPr>
        <w:pStyle w:val="ListParagraph"/>
        <w:numPr>
          <w:ilvl w:val="0"/>
          <w:numId w:val="46"/>
        </w:numPr>
        <w:jc w:val="both"/>
      </w:pPr>
      <w:r>
        <w:t xml:space="preserve">Overall </w:t>
      </w:r>
      <w:r w:rsidR="00626ACC">
        <w:t xml:space="preserve">rating for </w:t>
      </w:r>
      <w:r>
        <w:t>effectiveness and efficiency of the program;</w:t>
      </w:r>
    </w:p>
    <w:p w14:paraId="30D54CC3" w14:textId="2EF45E9D" w:rsidR="00AE7D46" w:rsidRDefault="00045059" w:rsidP="00AE7D46">
      <w:pPr>
        <w:pStyle w:val="ListParagraph"/>
        <w:numPr>
          <w:ilvl w:val="0"/>
          <w:numId w:val="46"/>
        </w:numPr>
        <w:jc w:val="both"/>
      </w:pPr>
      <w:r>
        <w:t>Learnings and insights acquired from the program;</w:t>
      </w:r>
    </w:p>
    <w:p w14:paraId="6FDE6C0C" w14:textId="2D2D55EA" w:rsidR="00045059" w:rsidRDefault="00724830" w:rsidP="00AE7D46">
      <w:pPr>
        <w:pStyle w:val="ListParagraph"/>
        <w:numPr>
          <w:ilvl w:val="0"/>
          <w:numId w:val="46"/>
        </w:numPr>
        <w:jc w:val="both"/>
      </w:pPr>
      <w:r>
        <w:t>Comments and suggestions to the program;</w:t>
      </w:r>
    </w:p>
    <w:p w14:paraId="4708D425" w14:textId="26896AA2" w:rsidR="00641FDC" w:rsidDel="008436DD" w:rsidRDefault="0079489E" w:rsidP="00753C7B">
      <w:pPr>
        <w:pStyle w:val="ListParagraph"/>
        <w:numPr>
          <w:ilvl w:val="0"/>
          <w:numId w:val="46"/>
        </w:numPr>
        <w:jc w:val="both"/>
        <w:rPr>
          <w:del w:id="115" w:author="Noel Cainglet" w:date="2017-09-04T09:58:00Z"/>
        </w:rPr>
      </w:pPr>
      <w:r>
        <w:t>Evaluation</w:t>
      </w:r>
      <w:r w:rsidR="000B02CE">
        <w:t xml:space="preserve"> on</w:t>
      </w:r>
      <w:r>
        <w:t xml:space="preserve"> the subject matter ex</w:t>
      </w:r>
      <w:r w:rsidR="00753C7B">
        <w:t>perts who conducted the program</w:t>
      </w:r>
    </w:p>
    <w:p w14:paraId="3A589525" w14:textId="5C3D5F03" w:rsidR="00F73E40" w:rsidDel="008436DD" w:rsidRDefault="00F73E40">
      <w:pPr>
        <w:pStyle w:val="ListParagraph"/>
        <w:numPr>
          <w:ilvl w:val="0"/>
          <w:numId w:val="46"/>
        </w:numPr>
        <w:ind w:left="1350"/>
        <w:jc w:val="both"/>
        <w:rPr>
          <w:del w:id="116" w:author="Noel Cainglet" w:date="2017-09-04T09:58:00Z"/>
        </w:rPr>
        <w:pPrChange w:id="117" w:author="Noel Cainglet" w:date="2017-09-04T09:58:00Z">
          <w:pPr>
            <w:pStyle w:val="ListParagraph"/>
            <w:ind w:left="1350"/>
            <w:jc w:val="both"/>
          </w:pPr>
        </w:pPrChange>
      </w:pPr>
    </w:p>
    <w:p w14:paraId="043C2966" w14:textId="38C5EC76" w:rsidR="0087261D" w:rsidDel="008436DD" w:rsidRDefault="0087261D">
      <w:pPr>
        <w:pStyle w:val="ListParagraph"/>
        <w:rPr>
          <w:del w:id="118" w:author="Noel Cainglet" w:date="2017-09-04T09:58:00Z"/>
        </w:rPr>
        <w:pPrChange w:id="119" w:author="Noel Cainglet" w:date="2017-09-04T09:58:00Z">
          <w:pPr>
            <w:ind w:left="936"/>
            <w:jc w:val="both"/>
          </w:pPr>
        </w:pPrChange>
      </w:pPr>
    </w:p>
    <w:p w14:paraId="3740659F" w14:textId="77777777" w:rsidR="00A53157" w:rsidRPr="00B02BB0" w:rsidDel="008436DD" w:rsidRDefault="00A53157">
      <w:pPr>
        <w:pStyle w:val="ListParagraph"/>
        <w:rPr>
          <w:del w:id="120" w:author="Noel Cainglet" w:date="2017-09-04T09:58:00Z"/>
        </w:rPr>
        <w:pPrChange w:id="121" w:author="Noel Cainglet" w:date="2017-09-04T09:58:00Z">
          <w:pPr>
            <w:pStyle w:val="ListParagraph"/>
            <w:ind w:left="936"/>
            <w:jc w:val="both"/>
          </w:pPr>
        </w:pPrChange>
      </w:pPr>
    </w:p>
    <w:p w14:paraId="4D2BC6BE" w14:textId="77777777" w:rsidR="00B02BB0" w:rsidRPr="00B02BB0" w:rsidRDefault="00B02BB0">
      <w:pPr>
        <w:pStyle w:val="ListParagraph"/>
        <w:numPr>
          <w:ilvl w:val="0"/>
          <w:numId w:val="46"/>
        </w:numPr>
        <w:jc w:val="both"/>
        <w:pPrChange w:id="122" w:author="Noel Cainglet" w:date="2017-09-04T09:58:00Z">
          <w:pPr/>
        </w:pPrChange>
      </w:pPr>
    </w:p>
    <w:p w14:paraId="417866F6" w14:textId="7618C9A6" w:rsidR="00B02BB0" w:rsidRDefault="00B02BB0" w:rsidP="0040596C"/>
    <w:p w14:paraId="3A5D293D" w14:textId="2895B0A2" w:rsidR="00466D22" w:rsidRDefault="004E32BD" w:rsidP="00B660BF">
      <w:pPr>
        <w:pStyle w:val="ListParagraph"/>
        <w:numPr>
          <w:ilvl w:val="2"/>
          <w:numId w:val="1"/>
        </w:numPr>
      </w:pPr>
      <w:r>
        <w:t>The concerned department head shall monitor, observe and e</w:t>
      </w:r>
      <w:r w:rsidR="0025798F">
        <w:t>valuate the effect on employees three (3) months after the training programs.</w:t>
      </w:r>
      <w:r w:rsidR="00CD1A1C">
        <w:t xml:space="preserve"> </w:t>
      </w:r>
      <w:r w:rsidR="002B2B2B">
        <w:t>Such evaluation shall be properly documented and communicated, in writing, to the HR Department for review and evaluation.</w:t>
      </w:r>
    </w:p>
    <w:p w14:paraId="51FBBC56" w14:textId="5C20CE39" w:rsidR="006D6BCF" w:rsidRDefault="006D6BCF" w:rsidP="00255D0F">
      <w:pPr>
        <w:pStyle w:val="ListParagraph"/>
        <w:ind w:left="1350"/>
      </w:pPr>
      <w:r>
        <w:br w:type="page"/>
      </w:r>
    </w:p>
    <w:p w14:paraId="6999C410" w14:textId="77777777" w:rsidR="00B02BB0" w:rsidDel="008436DD" w:rsidRDefault="00B02BB0">
      <w:pPr>
        <w:rPr>
          <w:del w:id="123" w:author="Noel Cainglet" w:date="2017-09-04T09:58:00Z"/>
        </w:rPr>
        <w:pPrChange w:id="124" w:author="Noel Cainglet" w:date="2017-09-04T09:58:00Z">
          <w:pPr>
            <w:pStyle w:val="ListParagraph"/>
            <w:numPr>
              <w:numId w:val="1"/>
            </w:numPr>
            <w:tabs>
              <w:tab w:val="num" w:pos="576"/>
              <w:tab w:val="left" w:pos="4388"/>
            </w:tabs>
            <w:ind w:left="576" w:hanging="576"/>
            <w:jc w:val="both"/>
          </w:pPr>
        </w:pPrChange>
      </w:pPr>
    </w:p>
    <w:p w14:paraId="697526F1" w14:textId="15E7961B" w:rsidR="00B02BB0" w:rsidRPr="008436DD" w:rsidDel="008436DD" w:rsidRDefault="00B02BB0">
      <w:pPr>
        <w:pStyle w:val="ListParagraph"/>
        <w:numPr>
          <w:ilvl w:val="0"/>
          <w:numId w:val="1"/>
        </w:numPr>
        <w:rPr>
          <w:del w:id="125" w:author="Noel Cainglet" w:date="2017-09-04T09:58:00Z"/>
          <w:u w:val="single"/>
          <w:rPrChange w:id="126" w:author="Noel Cainglet" w:date="2017-09-04T09:58:00Z">
            <w:rPr>
              <w:del w:id="127" w:author="Noel Cainglet" w:date="2017-09-04T09:58:00Z"/>
            </w:rPr>
          </w:rPrChange>
        </w:rPr>
        <w:pPrChange w:id="128" w:author="Noel Cainglet" w:date="2017-09-04T09:58:00Z">
          <w:pPr/>
        </w:pPrChange>
      </w:pPr>
    </w:p>
    <w:p w14:paraId="6866D328" w14:textId="77777777" w:rsidR="00B02BB0" w:rsidRPr="008436DD" w:rsidDel="008436DD" w:rsidRDefault="00B02BB0">
      <w:pPr>
        <w:pStyle w:val="ListParagraph"/>
        <w:numPr>
          <w:ilvl w:val="0"/>
          <w:numId w:val="1"/>
        </w:numPr>
        <w:rPr>
          <w:del w:id="129" w:author="Noel Cainglet" w:date="2017-09-04T09:58:00Z"/>
          <w:u w:val="single"/>
          <w:rPrChange w:id="130" w:author="Noel Cainglet" w:date="2017-09-04T09:58:00Z">
            <w:rPr>
              <w:del w:id="131" w:author="Noel Cainglet" w:date="2017-09-04T09:58:00Z"/>
            </w:rPr>
          </w:rPrChange>
        </w:rPr>
        <w:pPrChange w:id="132" w:author="Noel Cainglet" w:date="2017-09-04T09:58:00Z">
          <w:pPr/>
        </w:pPrChange>
      </w:pPr>
    </w:p>
    <w:p w14:paraId="4679E2E7" w14:textId="4582A241" w:rsidR="00BF3FD6" w:rsidRPr="008436DD" w:rsidDel="008436DD" w:rsidRDefault="00BF3FD6">
      <w:pPr>
        <w:pStyle w:val="ListParagraph"/>
        <w:numPr>
          <w:ilvl w:val="0"/>
          <w:numId w:val="1"/>
        </w:numPr>
        <w:rPr>
          <w:del w:id="133" w:author="Noel Cainglet" w:date="2017-09-04T09:58:00Z"/>
          <w:u w:val="single"/>
          <w:rPrChange w:id="134" w:author="Noel Cainglet" w:date="2017-09-04T09:58:00Z">
            <w:rPr>
              <w:del w:id="135" w:author="Noel Cainglet" w:date="2017-09-04T09:58:00Z"/>
            </w:rPr>
          </w:rPrChange>
        </w:rPr>
        <w:pPrChange w:id="136" w:author="Noel Cainglet" w:date="2017-09-04T09:58:00Z">
          <w:pPr>
            <w:pStyle w:val="ListParagraph"/>
            <w:tabs>
              <w:tab w:val="left" w:pos="4862"/>
            </w:tabs>
            <w:ind w:left="576"/>
            <w:jc w:val="both"/>
          </w:pPr>
        </w:pPrChange>
      </w:pPr>
      <w:del w:id="137" w:author="Noel Cainglet" w:date="2017-09-04T09:58:00Z">
        <w:r w:rsidRPr="008436DD" w:rsidDel="008436DD">
          <w:rPr>
            <w:u w:val="single"/>
            <w:rPrChange w:id="138" w:author="Noel Cainglet" w:date="2017-09-04T09:58:00Z">
              <w:rPr/>
            </w:rPrChange>
          </w:rPr>
          <w:br w:type="page"/>
        </w:r>
      </w:del>
    </w:p>
    <w:p w14:paraId="28789743" w14:textId="36D60B1F" w:rsidR="00957C77" w:rsidRPr="008436DD" w:rsidRDefault="003226EA">
      <w:pPr>
        <w:pStyle w:val="ListParagraph"/>
        <w:numPr>
          <w:ilvl w:val="0"/>
          <w:numId w:val="1"/>
        </w:numPr>
        <w:rPr>
          <w:u w:val="single"/>
          <w:rPrChange w:id="139" w:author="Noel Cainglet" w:date="2017-09-04T09:58:00Z">
            <w:rPr/>
          </w:rPrChange>
        </w:rPr>
        <w:pPrChange w:id="140" w:author="Noel Cainglet" w:date="2017-09-04T09:58:00Z">
          <w:pPr>
            <w:pStyle w:val="ListParagraph"/>
            <w:numPr>
              <w:numId w:val="1"/>
            </w:numPr>
            <w:tabs>
              <w:tab w:val="num" w:pos="576"/>
              <w:tab w:val="left" w:pos="4388"/>
            </w:tabs>
            <w:ind w:left="576" w:hanging="576"/>
            <w:jc w:val="both"/>
          </w:pPr>
        </w:pPrChange>
      </w:pPr>
      <w:r w:rsidRPr="008436DD">
        <w:rPr>
          <w:u w:val="single"/>
          <w:rPrChange w:id="141" w:author="Noel Cainglet" w:date="2017-09-04T09:58:00Z">
            <w:rPr/>
          </w:rPrChange>
        </w:rPr>
        <w:t>PROCEDURES</w:t>
      </w:r>
    </w:p>
    <w:p w14:paraId="4D2CAC5D" w14:textId="1DFD268E" w:rsidR="00132F13" w:rsidRDefault="00132F13" w:rsidP="0040596C"/>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FE6762" w:rsidRPr="00F70EF8" w14:paraId="707F3BD5" w14:textId="77777777" w:rsidTr="00F9043E">
        <w:trPr>
          <w:trHeight w:val="287"/>
          <w:tblHeader/>
          <w:jc w:val="center"/>
        </w:trPr>
        <w:tc>
          <w:tcPr>
            <w:tcW w:w="9397" w:type="dxa"/>
            <w:gridSpan w:val="4"/>
          </w:tcPr>
          <w:p w14:paraId="5F2FB009" w14:textId="77777777" w:rsidR="00FE6762" w:rsidRDefault="00FE6762" w:rsidP="0040596C">
            <w:pPr>
              <w:tabs>
                <w:tab w:val="left" w:pos="3735"/>
                <w:tab w:val="center" w:pos="4590"/>
              </w:tabs>
              <w:rPr>
                <w:sz w:val="16"/>
                <w:szCs w:val="16"/>
              </w:rPr>
            </w:pPr>
          </w:p>
          <w:p w14:paraId="438134F1" w14:textId="4BCFD649" w:rsidR="00FE6762" w:rsidRPr="00510DB9" w:rsidRDefault="00455F94" w:rsidP="0040596C">
            <w:pPr>
              <w:tabs>
                <w:tab w:val="left" w:pos="3735"/>
                <w:tab w:val="center" w:pos="4590"/>
              </w:tabs>
              <w:jc w:val="center"/>
            </w:pPr>
            <w:r>
              <w:t>Learning Need Analysis and development of Annual Training Plan</w:t>
            </w:r>
            <w:del w:id="142" w:author="Noel Cainglet" w:date="2017-09-04T09:58:00Z">
              <w:r w:rsidR="00A373AF" w:rsidDel="006A6AD8">
                <w:delText>Learning Need</w:delText>
              </w:r>
              <w:r w:rsidR="00AF76FC" w:rsidDel="006A6AD8">
                <w:delText xml:space="preserve"> Assessment and Requisition</w:delText>
              </w:r>
            </w:del>
          </w:p>
          <w:p w14:paraId="4ED8DC10" w14:textId="77777777" w:rsidR="00FE6762" w:rsidRPr="00F70EF8" w:rsidRDefault="00FE6762" w:rsidP="0040596C">
            <w:pPr>
              <w:tabs>
                <w:tab w:val="left" w:pos="3735"/>
              </w:tabs>
              <w:rPr>
                <w:sz w:val="16"/>
                <w:szCs w:val="16"/>
              </w:rPr>
            </w:pPr>
            <w:r>
              <w:rPr>
                <w:sz w:val="16"/>
                <w:szCs w:val="16"/>
              </w:rPr>
              <w:t xml:space="preserve"> </w:t>
            </w:r>
            <w:r>
              <w:rPr>
                <w:sz w:val="16"/>
                <w:szCs w:val="16"/>
              </w:rPr>
              <w:tab/>
            </w:r>
          </w:p>
        </w:tc>
      </w:tr>
      <w:tr w:rsidR="00FE6762" w:rsidRPr="004441F1" w14:paraId="403CC29B" w14:textId="77777777" w:rsidTr="00F9043E">
        <w:trPr>
          <w:trHeight w:val="339"/>
          <w:tblHeader/>
          <w:jc w:val="center"/>
        </w:trPr>
        <w:tc>
          <w:tcPr>
            <w:tcW w:w="676" w:type="dxa"/>
            <w:vAlign w:val="bottom"/>
          </w:tcPr>
          <w:p w14:paraId="5C275B67" w14:textId="77777777" w:rsidR="00FE6762" w:rsidRPr="004441F1" w:rsidRDefault="00FE6762" w:rsidP="0040596C">
            <w:pPr>
              <w:jc w:val="center"/>
            </w:pPr>
            <w:r w:rsidRPr="004441F1">
              <w:t>Step No.</w:t>
            </w:r>
          </w:p>
        </w:tc>
        <w:tc>
          <w:tcPr>
            <w:tcW w:w="5427" w:type="dxa"/>
            <w:vAlign w:val="bottom"/>
          </w:tcPr>
          <w:p w14:paraId="6CEA7687" w14:textId="77777777" w:rsidR="00FE6762" w:rsidRPr="004441F1" w:rsidRDefault="00FE6762" w:rsidP="0040596C">
            <w:pPr>
              <w:jc w:val="center"/>
            </w:pPr>
            <w:r w:rsidRPr="004441F1">
              <w:t>Activity</w:t>
            </w:r>
          </w:p>
        </w:tc>
        <w:tc>
          <w:tcPr>
            <w:tcW w:w="1620" w:type="dxa"/>
            <w:vAlign w:val="bottom"/>
          </w:tcPr>
          <w:p w14:paraId="79D1F966" w14:textId="77777777" w:rsidR="00FE6762" w:rsidRPr="004441F1" w:rsidRDefault="00FE6762" w:rsidP="0040596C">
            <w:pPr>
              <w:jc w:val="center"/>
            </w:pPr>
            <w:r w:rsidRPr="004441F1">
              <w:t>Personnel</w:t>
            </w:r>
          </w:p>
          <w:p w14:paraId="0759AEAD" w14:textId="77777777" w:rsidR="00FE6762" w:rsidRPr="004441F1" w:rsidRDefault="00FE6762" w:rsidP="0040596C">
            <w:pPr>
              <w:jc w:val="center"/>
            </w:pPr>
            <w:r w:rsidRPr="004441F1">
              <w:t>Involved</w:t>
            </w:r>
          </w:p>
        </w:tc>
        <w:tc>
          <w:tcPr>
            <w:tcW w:w="1674" w:type="dxa"/>
            <w:vAlign w:val="bottom"/>
          </w:tcPr>
          <w:p w14:paraId="168ED6A0" w14:textId="77777777" w:rsidR="00FE6762" w:rsidRPr="004441F1" w:rsidRDefault="00FE6762" w:rsidP="0040596C">
            <w:pPr>
              <w:jc w:val="center"/>
            </w:pPr>
            <w:r w:rsidRPr="004441F1">
              <w:t>Business</w:t>
            </w:r>
          </w:p>
          <w:p w14:paraId="00CC7F50" w14:textId="77777777" w:rsidR="00FE6762" w:rsidRPr="004441F1" w:rsidRDefault="00FE6762" w:rsidP="0040596C">
            <w:pPr>
              <w:jc w:val="center"/>
            </w:pPr>
            <w:r w:rsidRPr="004441F1">
              <w:t>Forms</w:t>
            </w:r>
          </w:p>
        </w:tc>
      </w:tr>
      <w:tr w:rsidR="00FE6762" w:rsidRPr="008F3E9A" w14:paraId="0A24E546" w14:textId="77777777" w:rsidTr="00F9043E">
        <w:trPr>
          <w:trHeight w:val="307"/>
          <w:jc w:val="center"/>
        </w:trPr>
        <w:tc>
          <w:tcPr>
            <w:tcW w:w="676" w:type="dxa"/>
            <w:tcBorders>
              <w:bottom w:val="single" w:sz="4" w:space="0" w:color="auto"/>
            </w:tcBorders>
          </w:tcPr>
          <w:p w14:paraId="76028408" w14:textId="77777777" w:rsidR="00FE6762" w:rsidRPr="004441F1" w:rsidRDefault="00FE6762" w:rsidP="0040596C">
            <w:pPr>
              <w:jc w:val="center"/>
            </w:pPr>
            <w:r w:rsidRPr="004441F1">
              <w:t>1</w:t>
            </w:r>
          </w:p>
        </w:tc>
        <w:tc>
          <w:tcPr>
            <w:tcW w:w="5427" w:type="dxa"/>
            <w:tcBorders>
              <w:bottom w:val="single" w:sz="4" w:space="0" w:color="auto"/>
            </w:tcBorders>
          </w:tcPr>
          <w:p w14:paraId="0FEC2074" w14:textId="77777777" w:rsidR="0084713E" w:rsidRDefault="00BC6831" w:rsidP="0040596C">
            <w:r>
              <w:t>Identify and assess learning needs within the Company.</w:t>
            </w:r>
          </w:p>
          <w:p w14:paraId="07B82BB0" w14:textId="4D60A6CF" w:rsidR="00BC6831" w:rsidRPr="004441F1" w:rsidRDefault="00BC6831" w:rsidP="0040596C"/>
        </w:tc>
        <w:tc>
          <w:tcPr>
            <w:tcW w:w="1620" w:type="dxa"/>
            <w:tcBorders>
              <w:bottom w:val="single" w:sz="4" w:space="0" w:color="auto"/>
            </w:tcBorders>
          </w:tcPr>
          <w:p w14:paraId="2FA9A439" w14:textId="77777777" w:rsidR="00374092" w:rsidRDefault="00AA73D0" w:rsidP="0040596C">
            <w:pPr>
              <w:jc w:val="center"/>
            </w:pPr>
            <w:r>
              <w:t>HR Learning and Development Specialist</w:t>
            </w:r>
          </w:p>
          <w:p w14:paraId="3F70B03E" w14:textId="492F1E49" w:rsidR="00AA73D0" w:rsidRPr="004441F1" w:rsidRDefault="00AA73D0" w:rsidP="0040596C">
            <w:pPr>
              <w:jc w:val="center"/>
            </w:pPr>
          </w:p>
        </w:tc>
        <w:tc>
          <w:tcPr>
            <w:tcW w:w="1674" w:type="dxa"/>
            <w:tcBorders>
              <w:bottom w:val="single" w:sz="4" w:space="0" w:color="auto"/>
            </w:tcBorders>
          </w:tcPr>
          <w:p w14:paraId="612601EE" w14:textId="0869684A" w:rsidR="00FE6762" w:rsidRPr="008F3E9A" w:rsidRDefault="00FE6762" w:rsidP="0040596C"/>
        </w:tc>
      </w:tr>
      <w:tr w:rsidR="00FE6762" w:rsidRPr="004441F1" w14:paraId="198888DA" w14:textId="77777777" w:rsidTr="00F9043E">
        <w:trPr>
          <w:trHeight w:val="161"/>
          <w:jc w:val="center"/>
        </w:trPr>
        <w:tc>
          <w:tcPr>
            <w:tcW w:w="676" w:type="dxa"/>
            <w:tcBorders>
              <w:bottom w:val="single" w:sz="4" w:space="0" w:color="auto"/>
            </w:tcBorders>
          </w:tcPr>
          <w:p w14:paraId="447C71CA" w14:textId="77777777" w:rsidR="00FE6762" w:rsidRPr="004441F1" w:rsidRDefault="00FE6762" w:rsidP="00920E81">
            <w:pPr>
              <w:jc w:val="center"/>
            </w:pPr>
            <w:r w:rsidRPr="004441F1">
              <w:t>2</w:t>
            </w:r>
          </w:p>
        </w:tc>
        <w:tc>
          <w:tcPr>
            <w:tcW w:w="5427" w:type="dxa"/>
            <w:tcBorders>
              <w:bottom w:val="single" w:sz="4" w:space="0" w:color="auto"/>
            </w:tcBorders>
          </w:tcPr>
          <w:p w14:paraId="113EFBA8" w14:textId="384906FF" w:rsidR="0084713E" w:rsidRDefault="00CC3C94" w:rsidP="0040596C">
            <w:pPr>
              <w:tabs>
                <w:tab w:val="left" w:pos="1196"/>
              </w:tabs>
            </w:pPr>
            <w:r>
              <w:t xml:space="preserve">Conduct </w:t>
            </w:r>
            <w:r w:rsidR="00FE389B">
              <w:t xml:space="preserve">learning </w:t>
            </w:r>
            <w:r>
              <w:t>need analysis.</w:t>
            </w:r>
          </w:p>
          <w:p w14:paraId="562D64DA" w14:textId="66BD8FB5" w:rsidR="00CC3C94" w:rsidRPr="004441F1" w:rsidRDefault="00CC3C94" w:rsidP="0040596C">
            <w:pPr>
              <w:tabs>
                <w:tab w:val="left" w:pos="1196"/>
              </w:tabs>
            </w:pPr>
          </w:p>
        </w:tc>
        <w:tc>
          <w:tcPr>
            <w:tcW w:w="1620" w:type="dxa"/>
            <w:tcBorders>
              <w:bottom w:val="single" w:sz="4" w:space="0" w:color="auto"/>
            </w:tcBorders>
          </w:tcPr>
          <w:p w14:paraId="48DE4F79" w14:textId="77777777" w:rsidR="00AA73D0" w:rsidRDefault="00AA73D0" w:rsidP="00AA73D0">
            <w:pPr>
              <w:jc w:val="center"/>
            </w:pPr>
            <w:r>
              <w:t>HR Learning and Development Specialist</w:t>
            </w:r>
          </w:p>
          <w:p w14:paraId="0379CF35" w14:textId="104B1683" w:rsidR="000B5369" w:rsidRPr="004441F1" w:rsidRDefault="000B5369" w:rsidP="0040596C">
            <w:pPr>
              <w:jc w:val="center"/>
            </w:pPr>
          </w:p>
        </w:tc>
        <w:tc>
          <w:tcPr>
            <w:tcW w:w="1674" w:type="dxa"/>
            <w:tcBorders>
              <w:bottom w:val="single" w:sz="4" w:space="0" w:color="auto"/>
            </w:tcBorders>
          </w:tcPr>
          <w:p w14:paraId="730ECAD7" w14:textId="58D02246" w:rsidR="00FE6762" w:rsidRPr="004441F1" w:rsidRDefault="00FE6762" w:rsidP="0040596C"/>
        </w:tc>
      </w:tr>
      <w:tr w:rsidR="00FE6762" w:rsidRPr="004441F1" w14:paraId="0D285444" w14:textId="77777777" w:rsidTr="00F9043E">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5F6D8A8" w14:textId="77777777" w:rsidR="00FE6762" w:rsidRPr="004441F1" w:rsidRDefault="00FE6762" w:rsidP="0040596C">
            <w:pPr>
              <w:jc w:val="center"/>
            </w:pPr>
            <w:r w:rsidRPr="004441F1">
              <w:t>3</w:t>
            </w:r>
          </w:p>
        </w:tc>
        <w:tc>
          <w:tcPr>
            <w:tcW w:w="5427" w:type="dxa"/>
            <w:tcBorders>
              <w:top w:val="single" w:sz="4" w:space="0" w:color="auto"/>
              <w:left w:val="single" w:sz="4" w:space="0" w:color="auto"/>
              <w:bottom w:val="single" w:sz="4" w:space="0" w:color="auto"/>
              <w:right w:val="single" w:sz="4" w:space="0" w:color="auto"/>
            </w:tcBorders>
          </w:tcPr>
          <w:p w14:paraId="5A0277BD" w14:textId="77777777" w:rsidR="0084713E" w:rsidRDefault="00AA6C67" w:rsidP="0040596C">
            <w:r>
              <w:t>Coordinate with Department Managers.</w:t>
            </w:r>
          </w:p>
          <w:p w14:paraId="4D9ACBAE" w14:textId="084F01BD" w:rsidR="00AA6C67" w:rsidRPr="004441F1" w:rsidRDefault="00AA6C67" w:rsidP="0040596C"/>
        </w:tc>
        <w:tc>
          <w:tcPr>
            <w:tcW w:w="1620" w:type="dxa"/>
            <w:tcBorders>
              <w:top w:val="single" w:sz="4" w:space="0" w:color="auto"/>
              <w:left w:val="single" w:sz="4" w:space="0" w:color="auto"/>
              <w:bottom w:val="single" w:sz="4" w:space="0" w:color="auto"/>
              <w:right w:val="single" w:sz="4" w:space="0" w:color="auto"/>
            </w:tcBorders>
          </w:tcPr>
          <w:p w14:paraId="25A4AD5D" w14:textId="77777777" w:rsidR="00AA73D0" w:rsidRDefault="00AA73D0" w:rsidP="00AA73D0">
            <w:pPr>
              <w:jc w:val="center"/>
            </w:pPr>
            <w:r>
              <w:t>HR Learning and Development Specialist</w:t>
            </w:r>
          </w:p>
          <w:p w14:paraId="4684ADA0" w14:textId="2DD220CA" w:rsidR="00AA3B20" w:rsidRPr="004441F1" w:rsidRDefault="00AA3B20" w:rsidP="0040596C">
            <w:pPr>
              <w:jc w:val="center"/>
            </w:pPr>
          </w:p>
        </w:tc>
        <w:tc>
          <w:tcPr>
            <w:tcW w:w="1674" w:type="dxa"/>
            <w:tcBorders>
              <w:top w:val="single" w:sz="4" w:space="0" w:color="auto"/>
              <w:left w:val="single" w:sz="4" w:space="0" w:color="auto"/>
              <w:bottom w:val="single" w:sz="4" w:space="0" w:color="auto"/>
              <w:right w:val="single" w:sz="4" w:space="0" w:color="auto"/>
            </w:tcBorders>
          </w:tcPr>
          <w:p w14:paraId="517EEBC9" w14:textId="43BFBD68" w:rsidR="00C909ED" w:rsidRPr="004441F1" w:rsidRDefault="00C909ED" w:rsidP="00920E81"/>
        </w:tc>
      </w:tr>
      <w:tr w:rsidR="00FE6762" w:rsidRPr="004441F1" w14:paraId="5C9C8F7D" w14:textId="77777777" w:rsidTr="00F9043E">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F356ACD" w14:textId="77777777" w:rsidR="00FE6762" w:rsidRPr="004441F1" w:rsidRDefault="00FE6762" w:rsidP="0040596C">
            <w:pPr>
              <w:jc w:val="center"/>
            </w:pPr>
            <w:r>
              <w:t>4</w:t>
            </w:r>
          </w:p>
        </w:tc>
        <w:tc>
          <w:tcPr>
            <w:tcW w:w="5427" w:type="dxa"/>
            <w:tcBorders>
              <w:top w:val="single" w:sz="4" w:space="0" w:color="auto"/>
              <w:left w:val="single" w:sz="4" w:space="0" w:color="auto"/>
              <w:bottom w:val="single" w:sz="4" w:space="0" w:color="auto"/>
              <w:right w:val="single" w:sz="4" w:space="0" w:color="auto"/>
            </w:tcBorders>
          </w:tcPr>
          <w:p w14:paraId="3BCEC93E" w14:textId="77777777" w:rsidR="00F065D5" w:rsidRDefault="0066620B" w:rsidP="0040596C">
            <w:r>
              <w:t>Prepare Annual Training Plan.</w:t>
            </w:r>
          </w:p>
          <w:p w14:paraId="784FB720" w14:textId="77777777" w:rsidR="0066620B" w:rsidRDefault="0066620B" w:rsidP="0040596C"/>
          <w:p w14:paraId="6DF95CC1" w14:textId="77777777" w:rsidR="0066620B" w:rsidRDefault="00D6619B" w:rsidP="0040596C">
            <w:r>
              <w:t>The ATP must include, at a minimum, the following:</w:t>
            </w:r>
          </w:p>
          <w:p w14:paraId="0AF593CE" w14:textId="77777777" w:rsidR="00D6619B" w:rsidRDefault="00D6619B" w:rsidP="0040596C"/>
          <w:p w14:paraId="4C89F916" w14:textId="77777777" w:rsidR="00D6619B" w:rsidRDefault="00D6619B" w:rsidP="00D6619B">
            <w:pPr>
              <w:pStyle w:val="ListParagraph"/>
              <w:numPr>
                <w:ilvl w:val="0"/>
                <w:numId w:val="50"/>
              </w:numPr>
            </w:pPr>
            <w:r>
              <w:t>Goals</w:t>
            </w:r>
          </w:p>
          <w:p w14:paraId="59046162" w14:textId="2BA31BC2" w:rsidR="00D6619B" w:rsidRDefault="00D6619B" w:rsidP="00D6619B">
            <w:pPr>
              <w:pStyle w:val="ListParagraph"/>
              <w:numPr>
                <w:ilvl w:val="0"/>
                <w:numId w:val="50"/>
              </w:numPr>
            </w:pPr>
            <w:r>
              <w:t>Objectives</w:t>
            </w:r>
          </w:p>
          <w:p w14:paraId="00790C1A" w14:textId="77777777" w:rsidR="00D6619B" w:rsidRDefault="00D6619B" w:rsidP="00D6619B">
            <w:pPr>
              <w:pStyle w:val="ListParagraph"/>
              <w:numPr>
                <w:ilvl w:val="0"/>
                <w:numId w:val="50"/>
              </w:numPr>
            </w:pPr>
            <w:r>
              <w:t>Performance measures</w:t>
            </w:r>
          </w:p>
          <w:p w14:paraId="7C149C10" w14:textId="77777777" w:rsidR="00D6619B" w:rsidRDefault="00D6619B" w:rsidP="00D6619B">
            <w:pPr>
              <w:pStyle w:val="ListParagraph"/>
              <w:numPr>
                <w:ilvl w:val="0"/>
                <w:numId w:val="50"/>
              </w:numPr>
            </w:pPr>
            <w:r>
              <w:t>Expected outcomes</w:t>
            </w:r>
          </w:p>
          <w:p w14:paraId="4FAC51DA" w14:textId="77777777" w:rsidR="00D6619B" w:rsidRDefault="00D6619B" w:rsidP="00D6619B">
            <w:pPr>
              <w:pStyle w:val="ListParagraph"/>
              <w:numPr>
                <w:ilvl w:val="0"/>
                <w:numId w:val="50"/>
              </w:numPr>
            </w:pPr>
            <w:r>
              <w:t>Subject matter experts (SMEs)</w:t>
            </w:r>
          </w:p>
          <w:p w14:paraId="1A2CB963" w14:textId="77777777" w:rsidR="00D6619B" w:rsidRDefault="00D6619B" w:rsidP="00D6619B">
            <w:pPr>
              <w:pStyle w:val="ListParagraph"/>
              <w:numPr>
                <w:ilvl w:val="0"/>
                <w:numId w:val="50"/>
              </w:numPr>
            </w:pPr>
            <w:r>
              <w:t>Methods</w:t>
            </w:r>
          </w:p>
          <w:p w14:paraId="2DA13A91" w14:textId="77777777" w:rsidR="00D6619B" w:rsidRDefault="00D6619B" w:rsidP="00D6619B">
            <w:pPr>
              <w:pStyle w:val="ListParagraph"/>
              <w:numPr>
                <w:ilvl w:val="0"/>
                <w:numId w:val="50"/>
              </w:numPr>
            </w:pPr>
            <w:r>
              <w:t>In-house and external programs</w:t>
            </w:r>
          </w:p>
          <w:p w14:paraId="539E8837" w14:textId="77777777" w:rsidR="00D6619B" w:rsidRDefault="00D6619B" w:rsidP="00D6619B">
            <w:pPr>
              <w:pStyle w:val="ListParagraph"/>
              <w:numPr>
                <w:ilvl w:val="0"/>
                <w:numId w:val="50"/>
              </w:numPr>
            </w:pPr>
            <w:r>
              <w:t>Budgeted costs</w:t>
            </w:r>
          </w:p>
          <w:p w14:paraId="434DDC25" w14:textId="77777777" w:rsidR="00D6619B" w:rsidRDefault="00D6619B" w:rsidP="00D6619B"/>
          <w:p w14:paraId="1B337C93" w14:textId="77777777" w:rsidR="00D6619B" w:rsidRDefault="00D6619B" w:rsidP="00D6619B">
            <w:r>
              <w:t>Moreover, training programs shall be classified into core, technical, leadership/management, personality/values and customer service relations programs. This should also be further classified based on difficulty levels like executives, managerial, supervisory and rank and file.</w:t>
            </w:r>
          </w:p>
          <w:p w14:paraId="389FC92A" w14:textId="2F1938D8" w:rsidR="00AA73D0" w:rsidRPr="00D223BE" w:rsidRDefault="00AA73D0" w:rsidP="00D6619B"/>
        </w:tc>
        <w:tc>
          <w:tcPr>
            <w:tcW w:w="1620" w:type="dxa"/>
            <w:tcBorders>
              <w:top w:val="single" w:sz="4" w:space="0" w:color="auto"/>
              <w:left w:val="single" w:sz="4" w:space="0" w:color="auto"/>
              <w:bottom w:val="single" w:sz="4" w:space="0" w:color="auto"/>
              <w:right w:val="single" w:sz="4" w:space="0" w:color="auto"/>
            </w:tcBorders>
          </w:tcPr>
          <w:p w14:paraId="3446B709" w14:textId="77777777" w:rsidR="00AA73D0" w:rsidRDefault="00AA73D0" w:rsidP="00AA73D0">
            <w:pPr>
              <w:jc w:val="center"/>
            </w:pPr>
            <w:r>
              <w:t>HR Learning and Development Specialist</w:t>
            </w:r>
          </w:p>
          <w:p w14:paraId="2C96502B" w14:textId="59935ACB" w:rsidR="00AA3B20" w:rsidRPr="004441F1" w:rsidRDefault="00AA3B20" w:rsidP="0040596C">
            <w:pPr>
              <w:jc w:val="center"/>
            </w:pPr>
          </w:p>
        </w:tc>
        <w:tc>
          <w:tcPr>
            <w:tcW w:w="1674" w:type="dxa"/>
            <w:tcBorders>
              <w:top w:val="single" w:sz="4" w:space="0" w:color="auto"/>
              <w:left w:val="single" w:sz="4" w:space="0" w:color="auto"/>
              <w:bottom w:val="single" w:sz="4" w:space="0" w:color="auto"/>
              <w:right w:val="single" w:sz="4" w:space="0" w:color="auto"/>
            </w:tcBorders>
          </w:tcPr>
          <w:p w14:paraId="786BDA24" w14:textId="34129F2D" w:rsidR="00C909ED" w:rsidRPr="004441F1" w:rsidRDefault="00F6136C" w:rsidP="0040596C">
            <w:r>
              <w:t>Duly prepared ATP</w:t>
            </w:r>
          </w:p>
        </w:tc>
      </w:tr>
      <w:tr w:rsidR="00FE6762" w:rsidRPr="004441F1" w14:paraId="05BBF16D" w14:textId="77777777" w:rsidTr="00F9043E">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F90ED6F" w14:textId="6D1E24F3" w:rsidR="00FE6762" w:rsidRDefault="00AA3B20" w:rsidP="0040596C">
            <w:pPr>
              <w:jc w:val="center"/>
            </w:pPr>
            <w:r>
              <w:lastRenderedPageBreak/>
              <w:t>5</w:t>
            </w:r>
          </w:p>
        </w:tc>
        <w:tc>
          <w:tcPr>
            <w:tcW w:w="5427" w:type="dxa"/>
            <w:tcBorders>
              <w:top w:val="single" w:sz="4" w:space="0" w:color="auto"/>
              <w:left w:val="single" w:sz="4" w:space="0" w:color="auto"/>
              <w:bottom w:val="single" w:sz="4" w:space="0" w:color="auto"/>
              <w:right w:val="single" w:sz="4" w:space="0" w:color="auto"/>
            </w:tcBorders>
          </w:tcPr>
          <w:p w14:paraId="45C60105" w14:textId="30122641" w:rsidR="00F065D5" w:rsidRDefault="00290436" w:rsidP="0040596C">
            <w:r>
              <w:t xml:space="preserve">Review, </w:t>
            </w:r>
            <w:r w:rsidR="00A53A47">
              <w:t>evaluate</w:t>
            </w:r>
            <w:r>
              <w:t xml:space="preserve"> and signs for recommending approval of </w:t>
            </w:r>
            <w:r w:rsidR="00A53A47">
              <w:t>ATP.</w:t>
            </w:r>
          </w:p>
          <w:p w14:paraId="25F1A56D" w14:textId="4727326B" w:rsidR="00A53A47" w:rsidRPr="00D223BE" w:rsidRDefault="00A53A47" w:rsidP="0040596C"/>
        </w:tc>
        <w:tc>
          <w:tcPr>
            <w:tcW w:w="1620" w:type="dxa"/>
            <w:tcBorders>
              <w:top w:val="single" w:sz="4" w:space="0" w:color="auto"/>
              <w:left w:val="single" w:sz="4" w:space="0" w:color="auto"/>
              <w:bottom w:val="single" w:sz="4" w:space="0" w:color="auto"/>
              <w:right w:val="single" w:sz="4" w:space="0" w:color="auto"/>
            </w:tcBorders>
          </w:tcPr>
          <w:p w14:paraId="426401DE" w14:textId="354F7F47" w:rsidR="00AA3B20" w:rsidRPr="004441F1" w:rsidRDefault="00AA73D0" w:rsidP="0040596C">
            <w:pPr>
              <w:jc w:val="center"/>
            </w:pPr>
            <w:r>
              <w:t>HR Manager</w:t>
            </w:r>
          </w:p>
        </w:tc>
        <w:tc>
          <w:tcPr>
            <w:tcW w:w="1674" w:type="dxa"/>
            <w:tcBorders>
              <w:top w:val="single" w:sz="4" w:space="0" w:color="auto"/>
              <w:left w:val="single" w:sz="4" w:space="0" w:color="auto"/>
              <w:bottom w:val="single" w:sz="4" w:space="0" w:color="auto"/>
              <w:right w:val="single" w:sz="4" w:space="0" w:color="auto"/>
            </w:tcBorders>
          </w:tcPr>
          <w:p w14:paraId="014C2334" w14:textId="77777777" w:rsidR="00071E31" w:rsidRDefault="00F6136C" w:rsidP="0040596C">
            <w:r>
              <w:t>Duly prepared and reviewed ATP</w:t>
            </w:r>
          </w:p>
          <w:p w14:paraId="11A86F21" w14:textId="77C5FB71" w:rsidR="00F6136C" w:rsidRPr="004441F1" w:rsidRDefault="00F6136C" w:rsidP="0040596C"/>
        </w:tc>
      </w:tr>
      <w:tr w:rsidR="00FE6762" w:rsidRPr="004441F1" w14:paraId="392DCE0B" w14:textId="77777777" w:rsidTr="00F9043E">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6298B10" w14:textId="430528F2" w:rsidR="00FE6762" w:rsidRDefault="00AA3B20" w:rsidP="0040596C">
            <w:pPr>
              <w:jc w:val="center"/>
            </w:pPr>
            <w:r>
              <w:t>6</w:t>
            </w:r>
          </w:p>
        </w:tc>
        <w:tc>
          <w:tcPr>
            <w:tcW w:w="5427" w:type="dxa"/>
            <w:tcBorders>
              <w:top w:val="single" w:sz="4" w:space="0" w:color="auto"/>
              <w:left w:val="single" w:sz="4" w:space="0" w:color="auto"/>
              <w:bottom w:val="single" w:sz="4" w:space="0" w:color="auto"/>
              <w:right w:val="single" w:sz="4" w:space="0" w:color="auto"/>
            </w:tcBorders>
          </w:tcPr>
          <w:p w14:paraId="062872A3" w14:textId="77777777" w:rsidR="00770F83" w:rsidRDefault="00A53A47" w:rsidP="00682AA1">
            <w:pPr>
              <w:tabs>
                <w:tab w:val="left" w:pos="3181"/>
              </w:tabs>
            </w:pPr>
            <w:r>
              <w:t>Approve ATP.</w:t>
            </w:r>
          </w:p>
          <w:p w14:paraId="52C89B96" w14:textId="40FEB311" w:rsidR="00A53A47" w:rsidRPr="00D223BE" w:rsidRDefault="00A53A47" w:rsidP="00682AA1">
            <w:pPr>
              <w:tabs>
                <w:tab w:val="left" w:pos="3181"/>
              </w:tabs>
            </w:pPr>
          </w:p>
        </w:tc>
        <w:tc>
          <w:tcPr>
            <w:tcW w:w="1620" w:type="dxa"/>
            <w:tcBorders>
              <w:top w:val="single" w:sz="4" w:space="0" w:color="auto"/>
              <w:left w:val="single" w:sz="4" w:space="0" w:color="auto"/>
              <w:bottom w:val="single" w:sz="4" w:space="0" w:color="auto"/>
              <w:right w:val="single" w:sz="4" w:space="0" w:color="auto"/>
            </w:tcBorders>
          </w:tcPr>
          <w:p w14:paraId="75059ADD" w14:textId="24050E9F" w:rsidR="00AA3B20" w:rsidRPr="004441F1" w:rsidRDefault="00AA73D0" w:rsidP="0040596C">
            <w:pPr>
              <w:jc w:val="center"/>
            </w:pPr>
            <w:r>
              <w:t>President</w:t>
            </w:r>
          </w:p>
        </w:tc>
        <w:tc>
          <w:tcPr>
            <w:tcW w:w="1674" w:type="dxa"/>
            <w:tcBorders>
              <w:top w:val="single" w:sz="4" w:space="0" w:color="auto"/>
              <w:left w:val="single" w:sz="4" w:space="0" w:color="auto"/>
              <w:bottom w:val="single" w:sz="4" w:space="0" w:color="auto"/>
              <w:right w:val="single" w:sz="4" w:space="0" w:color="auto"/>
            </w:tcBorders>
          </w:tcPr>
          <w:p w14:paraId="176EDB9E" w14:textId="39546674" w:rsidR="00DD7679" w:rsidRDefault="00440AD3" w:rsidP="0040596C">
            <w:r>
              <w:t>Duly prepared, reviewed and approved ATP</w:t>
            </w:r>
          </w:p>
          <w:p w14:paraId="7312F429" w14:textId="30787009" w:rsidR="00D450EF" w:rsidRPr="004441F1" w:rsidRDefault="00D450EF" w:rsidP="0040596C"/>
        </w:tc>
      </w:tr>
    </w:tbl>
    <w:p w14:paraId="6470D38B" w14:textId="31DD0B5C" w:rsidR="00DA6265" w:rsidRPr="00AA73D0" w:rsidRDefault="00DA6265" w:rsidP="00AA73D0">
      <w:pPr>
        <w:rPr>
          <w:u w:val="single"/>
        </w:rPr>
      </w:pP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DA6265" w:rsidRPr="00F70EF8" w14:paraId="671E8144" w14:textId="77777777" w:rsidTr="00C50592">
        <w:trPr>
          <w:trHeight w:val="287"/>
          <w:tblHeader/>
          <w:jc w:val="center"/>
        </w:trPr>
        <w:tc>
          <w:tcPr>
            <w:tcW w:w="9397" w:type="dxa"/>
            <w:gridSpan w:val="4"/>
          </w:tcPr>
          <w:p w14:paraId="57706538" w14:textId="77777777" w:rsidR="00DA6265" w:rsidRDefault="00DA6265" w:rsidP="00C50592">
            <w:pPr>
              <w:tabs>
                <w:tab w:val="left" w:pos="3735"/>
                <w:tab w:val="center" w:pos="4590"/>
              </w:tabs>
              <w:rPr>
                <w:sz w:val="16"/>
                <w:szCs w:val="16"/>
              </w:rPr>
            </w:pPr>
          </w:p>
          <w:p w14:paraId="0DE7FA80" w14:textId="265C18BA" w:rsidR="00DA6265" w:rsidRPr="00510DB9" w:rsidRDefault="00DA6265" w:rsidP="00C50592">
            <w:pPr>
              <w:tabs>
                <w:tab w:val="left" w:pos="3735"/>
                <w:tab w:val="center" w:pos="4590"/>
              </w:tabs>
              <w:jc w:val="center"/>
            </w:pPr>
            <w:del w:id="143" w:author="Noel Cainglet" w:date="2017-09-04T09:58:00Z">
              <w:r w:rsidDel="006A6AD8">
                <w:delText>Learning Need Assessment and Requisition</w:delText>
              </w:r>
            </w:del>
            <w:r w:rsidR="0003206E">
              <w:t>Implementation and Program Evaluation</w:t>
            </w:r>
          </w:p>
          <w:p w14:paraId="1781BC38" w14:textId="77777777" w:rsidR="00DA6265" w:rsidRPr="00F70EF8" w:rsidRDefault="00DA6265" w:rsidP="00C50592">
            <w:pPr>
              <w:tabs>
                <w:tab w:val="left" w:pos="3735"/>
              </w:tabs>
              <w:rPr>
                <w:sz w:val="16"/>
                <w:szCs w:val="16"/>
              </w:rPr>
            </w:pPr>
            <w:r>
              <w:rPr>
                <w:sz w:val="16"/>
                <w:szCs w:val="16"/>
              </w:rPr>
              <w:t xml:space="preserve"> </w:t>
            </w:r>
            <w:r>
              <w:rPr>
                <w:sz w:val="16"/>
                <w:szCs w:val="16"/>
              </w:rPr>
              <w:tab/>
            </w:r>
          </w:p>
        </w:tc>
      </w:tr>
      <w:tr w:rsidR="00DA6265" w:rsidRPr="004441F1" w14:paraId="764CA28F" w14:textId="77777777" w:rsidTr="00C50592">
        <w:trPr>
          <w:trHeight w:val="339"/>
          <w:tblHeader/>
          <w:jc w:val="center"/>
        </w:trPr>
        <w:tc>
          <w:tcPr>
            <w:tcW w:w="676" w:type="dxa"/>
            <w:vAlign w:val="bottom"/>
          </w:tcPr>
          <w:p w14:paraId="1851EE23" w14:textId="77777777" w:rsidR="00DA6265" w:rsidRPr="004441F1" w:rsidRDefault="00DA6265" w:rsidP="00C50592">
            <w:pPr>
              <w:jc w:val="center"/>
            </w:pPr>
            <w:r w:rsidRPr="004441F1">
              <w:t>Step No.</w:t>
            </w:r>
          </w:p>
        </w:tc>
        <w:tc>
          <w:tcPr>
            <w:tcW w:w="5427" w:type="dxa"/>
            <w:vAlign w:val="bottom"/>
          </w:tcPr>
          <w:p w14:paraId="1A2985CA" w14:textId="77777777" w:rsidR="00DA6265" w:rsidRPr="004441F1" w:rsidRDefault="00DA6265" w:rsidP="00C50592">
            <w:pPr>
              <w:jc w:val="center"/>
            </w:pPr>
            <w:r w:rsidRPr="004441F1">
              <w:t>Activity</w:t>
            </w:r>
          </w:p>
        </w:tc>
        <w:tc>
          <w:tcPr>
            <w:tcW w:w="1620" w:type="dxa"/>
            <w:vAlign w:val="bottom"/>
          </w:tcPr>
          <w:p w14:paraId="45FE5E64" w14:textId="77777777" w:rsidR="00DA6265" w:rsidRPr="004441F1" w:rsidRDefault="00DA6265" w:rsidP="00C50592">
            <w:pPr>
              <w:jc w:val="center"/>
            </w:pPr>
            <w:r w:rsidRPr="004441F1">
              <w:t>Personnel</w:t>
            </w:r>
          </w:p>
          <w:p w14:paraId="4A77EB28" w14:textId="77777777" w:rsidR="00DA6265" w:rsidRPr="004441F1" w:rsidRDefault="00DA6265" w:rsidP="00C50592">
            <w:pPr>
              <w:jc w:val="center"/>
            </w:pPr>
            <w:r w:rsidRPr="004441F1">
              <w:t>Involved</w:t>
            </w:r>
          </w:p>
        </w:tc>
        <w:tc>
          <w:tcPr>
            <w:tcW w:w="1674" w:type="dxa"/>
            <w:vAlign w:val="bottom"/>
          </w:tcPr>
          <w:p w14:paraId="75854CA6" w14:textId="77777777" w:rsidR="00DA6265" w:rsidRPr="004441F1" w:rsidRDefault="00DA6265" w:rsidP="00C50592">
            <w:pPr>
              <w:jc w:val="center"/>
            </w:pPr>
            <w:r w:rsidRPr="004441F1">
              <w:t>Business</w:t>
            </w:r>
          </w:p>
          <w:p w14:paraId="15DA6475" w14:textId="77777777" w:rsidR="00DA6265" w:rsidRPr="004441F1" w:rsidRDefault="00DA6265" w:rsidP="00C50592">
            <w:pPr>
              <w:jc w:val="center"/>
            </w:pPr>
            <w:r w:rsidRPr="004441F1">
              <w:t>Forms</w:t>
            </w:r>
          </w:p>
        </w:tc>
      </w:tr>
      <w:tr w:rsidR="00DA6265" w:rsidRPr="008F3E9A" w14:paraId="4B836F78" w14:textId="77777777" w:rsidTr="00C50592">
        <w:trPr>
          <w:trHeight w:val="307"/>
          <w:jc w:val="center"/>
        </w:trPr>
        <w:tc>
          <w:tcPr>
            <w:tcW w:w="676" w:type="dxa"/>
            <w:tcBorders>
              <w:bottom w:val="single" w:sz="4" w:space="0" w:color="auto"/>
            </w:tcBorders>
          </w:tcPr>
          <w:p w14:paraId="750541C8" w14:textId="77777777" w:rsidR="00DA6265" w:rsidRPr="004441F1" w:rsidRDefault="00DA6265" w:rsidP="00C50592">
            <w:pPr>
              <w:jc w:val="center"/>
            </w:pPr>
            <w:r w:rsidRPr="004441F1">
              <w:t>1</w:t>
            </w:r>
          </w:p>
        </w:tc>
        <w:tc>
          <w:tcPr>
            <w:tcW w:w="5427" w:type="dxa"/>
            <w:tcBorders>
              <w:bottom w:val="single" w:sz="4" w:space="0" w:color="auto"/>
            </w:tcBorders>
          </w:tcPr>
          <w:p w14:paraId="32151997" w14:textId="77777777" w:rsidR="00DA6265" w:rsidRDefault="00F15CB2" w:rsidP="00C50592">
            <w:r>
              <w:t>Conduct and/or facilitate implementation of training programs.</w:t>
            </w:r>
          </w:p>
          <w:p w14:paraId="65B97CFB" w14:textId="1FF5C1B6" w:rsidR="00F15CB2" w:rsidRPr="004441F1" w:rsidRDefault="00F15CB2" w:rsidP="00C50592"/>
        </w:tc>
        <w:tc>
          <w:tcPr>
            <w:tcW w:w="1620" w:type="dxa"/>
            <w:tcBorders>
              <w:bottom w:val="single" w:sz="4" w:space="0" w:color="auto"/>
            </w:tcBorders>
          </w:tcPr>
          <w:p w14:paraId="17FC959C" w14:textId="77777777" w:rsidR="00DA6265" w:rsidRPr="004441F1" w:rsidRDefault="00DA6265" w:rsidP="00C50592">
            <w:pPr>
              <w:jc w:val="center"/>
            </w:pPr>
          </w:p>
        </w:tc>
        <w:tc>
          <w:tcPr>
            <w:tcW w:w="1674" w:type="dxa"/>
            <w:tcBorders>
              <w:bottom w:val="single" w:sz="4" w:space="0" w:color="auto"/>
            </w:tcBorders>
          </w:tcPr>
          <w:p w14:paraId="50042EC7" w14:textId="77777777" w:rsidR="00DA6265" w:rsidRPr="008F3E9A" w:rsidRDefault="00DA6265" w:rsidP="00C50592"/>
        </w:tc>
      </w:tr>
      <w:tr w:rsidR="00DA6265" w:rsidRPr="004441F1" w14:paraId="6E454BD3" w14:textId="77777777" w:rsidTr="00C50592">
        <w:trPr>
          <w:trHeight w:val="161"/>
          <w:jc w:val="center"/>
        </w:trPr>
        <w:tc>
          <w:tcPr>
            <w:tcW w:w="676" w:type="dxa"/>
            <w:tcBorders>
              <w:bottom w:val="single" w:sz="4" w:space="0" w:color="auto"/>
            </w:tcBorders>
          </w:tcPr>
          <w:p w14:paraId="0C582D02" w14:textId="77777777" w:rsidR="00DA6265" w:rsidRPr="004441F1" w:rsidRDefault="00DA6265" w:rsidP="00C50592">
            <w:pPr>
              <w:jc w:val="center"/>
            </w:pPr>
            <w:r w:rsidRPr="004441F1">
              <w:t>2</w:t>
            </w:r>
          </w:p>
        </w:tc>
        <w:tc>
          <w:tcPr>
            <w:tcW w:w="5427" w:type="dxa"/>
            <w:tcBorders>
              <w:bottom w:val="single" w:sz="4" w:space="0" w:color="auto"/>
            </w:tcBorders>
          </w:tcPr>
          <w:p w14:paraId="751F89E4" w14:textId="4BB85445" w:rsidR="00DA6265" w:rsidRDefault="00B7715D" w:rsidP="00C50592">
            <w:pPr>
              <w:tabs>
                <w:tab w:val="left" w:pos="1196"/>
              </w:tabs>
            </w:pPr>
            <w:r>
              <w:t>Oversees overall implementation of training programs.</w:t>
            </w:r>
          </w:p>
          <w:p w14:paraId="2DC3541C" w14:textId="3860D030" w:rsidR="00B7715D" w:rsidRPr="004441F1" w:rsidRDefault="00B7715D" w:rsidP="00C50592">
            <w:pPr>
              <w:tabs>
                <w:tab w:val="left" w:pos="1196"/>
              </w:tabs>
            </w:pPr>
          </w:p>
        </w:tc>
        <w:tc>
          <w:tcPr>
            <w:tcW w:w="1620" w:type="dxa"/>
            <w:tcBorders>
              <w:bottom w:val="single" w:sz="4" w:space="0" w:color="auto"/>
            </w:tcBorders>
          </w:tcPr>
          <w:p w14:paraId="397E7A5B" w14:textId="77777777" w:rsidR="00DA6265" w:rsidRPr="004441F1" w:rsidRDefault="00DA6265" w:rsidP="00C50592">
            <w:pPr>
              <w:jc w:val="center"/>
            </w:pPr>
          </w:p>
        </w:tc>
        <w:tc>
          <w:tcPr>
            <w:tcW w:w="1674" w:type="dxa"/>
            <w:tcBorders>
              <w:bottom w:val="single" w:sz="4" w:space="0" w:color="auto"/>
            </w:tcBorders>
          </w:tcPr>
          <w:p w14:paraId="4428DA23" w14:textId="77777777" w:rsidR="00DA6265" w:rsidRPr="004441F1" w:rsidRDefault="00DA6265" w:rsidP="00C50592"/>
        </w:tc>
      </w:tr>
      <w:tr w:rsidR="00DA6265" w:rsidRPr="004441F1" w14:paraId="51236E1E" w14:textId="77777777" w:rsidTr="00C50592">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37AD90E" w14:textId="77777777" w:rsidR="00DA6265" w:rsidRPr="004441F1" w:rsidRDefault="00DA6265" w:rsidP="00C50592">
            <w:pPr>
              <w:jc w:val="center"/>
            </w:pPr>
            <w:r w:rsidRPr="004441F1">
              <w:t>3</w:t>
            </w:r>
          </w:p>
        </w:tc>
        <w:tc>
          <w:tcPr>
            <w:tcW w:w="5427" w:type="dxa"/>
            <w:tcBorders>
              <w:top w:val="single" w:sz="4" w:space="0" w:color="auto"/>
              <w:left w:val="single" w:sz="4" w:space="0" w:color="auto"/>
              <w:bottom w:val="single" w:sz="4" w:space="0" w:color="auto"/>
              <w:right w:val="single" w:sz="4" w:space="0" w:color="auto"/>
            </w:tcBorders>
          </w:tcPr>
          <w:p w14:paraId="3EEA2AF0" w14:textId="77777777" w:rsidR="00B7715D" w:rsidRDefault="00B7715D" w:rsidP="00C50592">
            <w:r>
              <w:t>Evaluate programs and obtain feedbacks through written evaluation sheets.</w:t>
            </w:r>
          </w:p>
          <w:p w14:paraId="4AE5F495" w14:textId="02F9A98D" w:rsidR="00B7715D" w:rsidRPr="004441F1" w:rsidRDefault="00B7715D" w:rsidP="00C50592"/>
        </w:tc>
        <w:tc>
          <w:tcPr>
            <w:tcW w:w="1620" w:type="dxa"/>
            <w:tcBorders>
              <w:top w:val="single" w:sz="4" w:space="0" w:color="auto"/>
              <w:left w:val="single" w:sz="4" w:space="0" w:color="auto"/>
              <w:bottom w:val="single" w:sz="4" w:space="0" w:color="auto"/>
              <w:right w:val="single" w:sz="4" w:space="0" w:color="auto"/>
            </w:tcBorders>
          </w:tcPr>
          <w:p w14:paraId="72E4D3C3" w14:textId="77777777" w:rsidR="00DA6265" w:rsidRPr="004441F1" w:rsidRDefault="00DA6265" w:rsidP="00C50592">
            <w:pPr>
              <w:jc w:val="center"/>
            </w:pPr>
          </w:p>
        </w:tc>
        <w:tc>
          <w:tcPr>
            <w:tcW w:w="1674" w:type="dxa"/>
            <w:tcBorders>
              <w:top w:val="single" w:sz="4" w:space="0" w:color="auto"/>
              <w:left w:val="single" w:sz="4" w:space="0" w:color="auto"/>
              <w:bottom w:val="single" w:sz="4" w:space="0" w:color="auto"/>
              <w:right w:val="single" w:sz="4" w:space="0" w:color="auto"/>
            </w:tcBorders>
          </w:tcPr>
          <w:p w14:paraId="4F9CE5A9" w14:textId="77777777" w:rsidR="00DA6265" w:rsidRPr="004441F1" w:rsidRDefault="00DA6265" w:rsidP="00C50592"/>
        </w:tc>
      </w:tr>
      <w:tr w:rsidR="00F15CB2" w:rsidRPr="004441F1" w14:paraId="78D55DC8" w14:textId="77777777" w:rsidTr="00C50592">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9443C6F" w14:textId="5E07B4CF" w:rsidR="00F15CB2" w:rsidRPr="004441F1" w:rsidRDefault="00422F5F" w:rsidP="00C50592">
            <w:pPr>
              <w:jc w:val="center"/>
            </w:pPr>
            <w:r>
              <w:t>4</w:t>
            </w:r>
          </w:p>
        </w:tc>
        <w:tc>
          <w:tcPr>
            <w:tcW w:w="5427" w:type="dxa"/>
            <w:tcBorders>
              <w:top w:val="single" w:sz="4" w:space="0" w:color="auto"/>
              <w:left w:val="single" w:sz="4" w:space="0" w:color="auto"/>
              <w:bottom w:val="single" w:sz="4" w:space="0" w:color="auto"/>
              <w:right w:val="single" w:sz="4" w:space="0" w:color="auto"/>
            </w:tcBorders>
          </w:tcPr>
          <w:p w14:paraId="7ADE2922" w14:textId="5E38D967" w:rsidR="009906ED" w:rsidRDefault="0026196A" w:rsidP="00C50592">
            <w:r>
              <w:t>Prepare Program Summary and Evaluation</w:t>
            </w:r>
            <w:r w:rsidR="009906ED">
              <w:t xml:space="preserve"> Report (PSER).</w:t>
            </w:r>
          </w:p>
          <w:p w14:paraId="09CF3FC6" w14:textId="015AD352" w:rsidR="0026196A" w:rsidRPr="004441F1" w:rsidRDefault="0026196A" w:rsidP="00C50592"/>
        </w:tc>
        <w:tc>
          <w:tcPr>
            <w:tcW w:w="1620" w:type="dxa"/>
            <w:tcBorders>
              <w:top w:val="single" w:sz="4" w:space="0" w:color="auto"/>
              <w:left w:val="single" w:sz="4" w:space="0" w:color="auto"/>
              <w:bottom w:val="single" w:sz="4" w:space="0" w:color="auto"/>
              <w:right w:val="single" w:sz="4" w:space="0" w:color="auto"/>
            </w:tcBorders>
          </w:tcPr>
          <w:p w14:paraId="6ECE5369" w14:textId="77777777" w:rsidR="00F15CB2" w:rsidRPr="004441F1" w:rsidRDefault="00F15CB2" w:rsidP="00C50592">
            <w:pPr>
              <w:jc w:val="center"/>
            </w:pPr>
          </w:p>
        </w:tc>
        <w:tc>
          <w:tcPr>
            <w:tcW w:w="1674" w:type="dxa"/>
            <w:tcBorders>
              <w:top w:val="single" w:sz="4" w:space="0" w:color="auto"/>
              <w:left w:val="single" w:sz="4" w:space="0" w:color="auto"/>
              <w:bottom w:val="single" w:sz="4" w:space="0" w:color="auto"/>
              <w:right w:val="single" w:sz="4" w:space="0" w:color="auto"/>
            </w:tcBorders>
          </w:tcPr>
          <w:p w14:paraId="7C62E418" w14:textId="093E7BB2" w:rsidR="00F15CB2" w:rsidRPr="004441F1" w:rsidRDefault="002A369E" w:rsidP="00C50592">
            <w:r>
              <w:t>Duly prepared PSER</w:t>
            </w:r>
          </w:p>
        </w:tc>
      </w:tr>
      <w:tr w:rsidR="00F15CB2" w:rsidRPr="004441F1" w14:paraId="549377F5" w14:textId="77777777" w:rsidTr="00C50592">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C7BC59B" w14:textId="7B89E41D" w:rsidR="00F15CB2" w:rsidRPr="004441F1" w:rsidRDefault="00422F5F" w:rsidP="00C50592">
            <w:pPr>
              <w:jc w:val="center"/>
            </w:pPr>
            <w:r>
              <w:t>5</w:t>
            </w:r>
          </w:p>
        </w:tc>
        <w:tc>
          <w:tcPr>
            <w:tcW w:w="5427" w:type="dxa"/>
            <w:tcBorders>
              <w:top w:val="single" w:sz="4" w:space="0" w:color="auto"/>
              <w:left w:val="single" w:sz="4" w:space="0" w:color="auto"/>
              <w:bottom w:val="single" w:sz="4" w:space="0" w:color="auto"/>
              <w:right w:val="single" w:sz="4" w:space="0" w:color="auto"/>
            </w:tcBorders>
          </w:tcPr>
          <w:p w14:paraId="15C7B1A0" w14:textId="77777777" w:rsidR="009906ED" w:rsidRDefault="009906ED" w:rsidP="00C50592">
            <w:r>
              <w:t>Review and notes on the PSER.</w:t>
            </w:r>
          </w:p>
          <w:p w14:paraId="2358A034" w14:textId="0320A0DB" w:rsidR="009906ED" w:rsidRPr="004441F1" w:rsidRDefault="009906ED" w:rsidP="00C50592"/>
        </w:tc>
        <w:tc>
          <w:tcPr>
            <w:tcW w:w="1620" w:type="dxa"/>
            <w:tcBorders>
              <w:top w:val="single" w:sz="4" w:space="0" w:color="auto"/>
              <w:left w:val="single" w:sz="4" w:space="0" w:color="auto"/>
              <w:bottom w:val="single" w:sz="4" w:space="0" w:color="auto"/>
              <w:right w:val="single" w:sz="4" w:space="0" w:color="auto"/>
            </w:tcBorders>
          </w:tcPr>
          <w:p w14:paraId="1A06BD04" w14:textId="77777777" w:rsidR="00F15CB2" w:rsidRPr="004441F1" w:rsidRDefault="00F15CB2" w:rsidP="00C50592">
            <w:pPr>
              <w:jc w:val="center"/>
            </w:pPr>
          </w:p>
        </w:tc>
        <w:tc>
          <w:tcPr>
            <w:tcW w:w="1674" w:type="dxa"/>
            <w:tcBorders>
              <w:top w:val="single" w:sz="4" w:space="0" w:color="auto"/>
              <w:left w:val="single" w:sz="4" w:space="0" w:color="auto"/>
              <w:bottom w:val="single" w:sz="4" w:space="0" w:color="auto"/>
              <w:right w:val="single" w:sz="4" w:space="0" w:color="auto"/>
            </w:tcBorders>
          </w:tcPr>
          <w:p w14:paraId="1D7DEB9A" w14:textId="77777777" w:rsidR="00F15CB2" w:rsidRDefault="002A369E" w:rsidP="00C50592">
            <w:r>
              <w:t>Duly prepared and noted PSER</w:t>
            </w:r>
          </w:p>
          <w:p w14:paraId="0F8DF8EE" w14:textId="65AC491E" w:rsidR="002A369E" w:rsidRPr="004441F1" w:rsidRDefault="002A369E" w:rsidP="00C50592"/>
        </w:tc>
      </w:tr>
      <w:tr w:rsidR="00F15CB2" w:rsidRPr="004441F1" w14:paraId="3068529D" w14:textId="77777777" w:rsidTr="00C50592">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86DE65E" w14:textId="3D70DE96" w:rsidR="00F15CB2" w:rsidRPr="004441F1" w:rsidRDefault="00422F5F" w:rsidP="00C50592">
            <w:pPr>
              <w:jc w:val="center"/>
            </w:pPr>
            <w:r>
              <w:t>6</w:t>
            </w:r>
          </w:p>
        </w:tc>
        <w:tc>
          <w:tcPr>
            <w:tcW w:w="5427" w:type="dxa"/>
            <w:tcBorders>
              <w:top w:val="single" w:sz="4" w:space="0" w:color="auto"/>
              <w:left w:val="single" w:sz="4" w:space="0" w:color="auto"/>
              <w:bottom w:val="single" w:sz="4" w:space="0" w:color="auto"/>
              <w:right w:val="single" w:sz="4" w:space="0" w:color="auto"/>
            </w:tcBorders>
          </w:tcPr>
          <w:p w14:paraId="6B2B815B" w14:textId="623C54CC" w:rsidR="009906ED" w:rsidRPr="004441F1" w:rsidRDefault="009906ED" w:rsidP="00C50592">
            <w:r>
              <w:t>Notes on the PSER.</w:t>
            </w:r>
          </w:p>
        </w:tc>
        <w:tc>
          <w:tcPr>
            <w:tcW w:w="1620" w:type="dxa"/>
            <w:tcBorders>
              <w:top w:val="single" w:sz="4" w:space="0" w:color="auto"/>
              <w:left w:val="single" w:sz="4" w:space="0" w:color="auto"/>
              <w:bottom w:val="single" w:sz="4" w:space="0" w:color="auto"/>
              <w:right w:val="single" w:sz="4" w:space="0" w:color="auto"/>
            </w:tcBorders>
          </w:tcPr>
          <w:p w14:paraId="7F0E7EC2" w14:textId="77777777" w:rsidR="00F15CB2" w:rsidRPr="004441F1" w:rsidRDefault="00F15CB2" w:rsidP="00C50592">
            <w:pPr>
              <w:jc w:val="center"/>
            </w:pPr>
          </w:p>
        </w:tc>
        <w:tc>
          <w:tcPr>
            <w:tcW w:w="1674" w:type="dxa"/>
            <w:tcBorders>
              <w:top w:val="single" w:sz="4" w:space="0" w:color="auto"/>
              <w:left w:val="single" w:sz="4" w:space="0" w:color="auto"/>
              <w:bottom w:val="single" w:sz="4" w:space="0" w:color="auto"/>
              <w:right w:val="single" w:sz="4" w:space="0" w:color="auto"/>
            </w:tcBorders>
          </w:tcPr>
          <w:p w14:paraId="5EF13623" w14:textId="77777777" w:rsidR="0047276B" w:rsidRDefault="0047276B" w:rsidP="0047276B">
            <w:r>
              <w:t>Duly prepared and noted PSER</w:t>
            </w:r>
          </w:p>
          <w:p w14:paraId="6A21DEAC" w14:textId="77777777" w:rsidR="00F15CB2" w:rsidRPr="004441F1" w:rsidRDefault="00F15CB2" w:rsidP="00C50592"/>
        </w:tc>
      </w:tr>
    </w:tbl>
    <w:p w14:paraId="5E9E31CD" w14:textId="00DD2B43" w:rsidR="00D97284" w:rsidRDefault="00D97284" w:rsidP="00DA6265">
      <w:pPr>
        <w:rPr>
          <w:u w:val="single"/>
        </w:rPr>
      </w:pP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DA6265" w:rsidRPr="00F70EF8" w14:paraId="3CA6FD9A" w14:textId="77777777" w:rsidTr="00C50592">
        <w:trPr>
          <w:trHeight w:val="287"/>
          <w:tblHeader/>
          <w:jc w:val="center"/>
        </w:trPr>
        <w:tc>
          <w:tcPr>
            <w:tcW w:w="9397" w:type="dxa"/>
            <w:gridSpan w:val="4"/>
          </w:tcPr>
          <w:p w14:paraId="757A61A1" w14:textId="77777777" w:rsidR="00DA6265" w:rsidRDefault="00DA6265" w:rsidP="00C50592">
            <w:pPr>
              <w:tabs>
                <w:tab w:val="left" w:pos="3735"/>
                <w:tab w:val="center" w:pos="4590"/>
              </w:tabs>
              <w:rPr>
                <w:sz w:val="16"/>
                <w:szCs w:val="16"/>
              </w:rPr>
            </w:pPr>
          </w:p>
          <w:p w14:paraId="73005598" w14:textId="3C4EF800" w:rsidR="00DA6265" w:rsidRPr="00510DB9" w:rsidRDefault="00DA6265" w:rsidP="00C50592">
            <w:pPr>
              <w:tabs>
                <w:tab w:val="left" w:pos="3735"/>
                <w:tab w:val="center" w:pos="4590"/>
              </w:tabs>
              <w:jc w:val="center"/>
            </w:pPr>
            <w:del w:id="144" w:author="Noel Cainglet" w:date="2017-09-04T09:58:00Z">
              <w:r w:rsidDel="006A6AD8">
                <w:delText>Learning Need Assessment and Requisition</w:delText>
              </w:r>
            </w:del>
            <w:r w:rsidR="00AF4FFD">
              <w:t>Monitoring and Evaluation of Employees</w:t>
            </w:r>
          </w:p>
          <w:p w14:paraId="6EE0AF03" w14:textId="77777777" w:rsidR="00DA6265" w:rsidRPr="00F70EF8" w:rsidRDefault="00DA6265" w:rsidP="00C50592">
            <w:pPr>
              <w:tabs>
                <w:tab w:val="left" w:pos="3735"/>
              </w:tabs>
              <w:rPr>
                <w:sz w:val="16"/>
                <w:szCs w:val="16"/>
              </w:rPr>
            </w:pPr>
            <w:r>
              <w:rPr>
                <w:sz w:val="16"/>
                <w:szCs w:val="16"/>
              </w:rPr>
              <w:t xml:space="preserve"> </w:t>
            </w:r>
            <w:r>
              <w:rPr>
                <w:sz w:val="16"/>
                <w:szCs w:val="16"/>
              </w:rPr>
              <w:tab/>
            </w:r>
          </w:p>
        </w:tc>
      </w:tr>
      <w:tr w:rsidR="00DA6265" w:rsidRPr="004441F1" w14:paraId="0F9D3A94" w14:textId="77777777" w:rsidTr="00C50592">
        <w:trPr>
          <w:trHeight w:val="339"/>
          <w:tblHeader/>
          <w:jc w:val="center"/>
        </w:trPr>
        <w:tc>
          <w:tcPr>
            <w:tcW w:w="676" w:type="dxa"/>
            <w:vAlign w:val="bottom"/>
          </w:tcPr>
          <w:p w14:paraId="6D5BCBFE" w14:textId="77777777" w:rsidR="00DA6265" w:rsidRPr="004441F1" w:rsidRDefault="00DA6265" w:rsidP="00C50592">
            <w:pPr>
              <w:jc w:val="center"/>
            </w:pPr>
            <w:r w:rsidRPr="004441F1">
              <w:t>Step No.</w:t>
            </w:r>
          </w:p>
        </w:tc>
        <w:tc>
          <w:tcPr>
            <w:tcW w:w="5427" w:type="dxa"/>
            <w:vAlign w:val="bottom"/>
          </w:tcPr>
          <w:p w14:paraId="75ADC150" w14:textId="77777777" w:rsidR="00DA6265" w:rsidRPr="004441F1" w:rsidRDefault="00DA6265" w:rsidP="00C50592">
            <w:pPr>
              <w:jc w:val="center"/>
            </w:pPr>
            <w:r w:rsidRPr="004441F1">
              <w:t>Activity</w:t>
            </w:r>
          </w:p>
        </w:tc>
        <w:tc>
          <w:tcPr>
            <w:tcW w:w="1620" w:type="dxa"/>
            <w:vAlign w:val="bottom"/>
          </w:tcPr>
          <w:p w14:paraId="25DE0596" w14:textId="77777777" w:rsidR="00DA6265" w:rsidRPr="004441F1" w:rsidRDefault="00DA6265" w:rsidP="00C50592">
            <w:pPr>
              <w:jc w:val="center"/>
            </w:pPr>
            <w:r w:rsidRPr="004441F1">
              <w:t>Personnel</w:t>
            </w:r>
          </w:p>
          <w:p w14:paraId="51891825" w14:textId="77777777" w:rsidR="00DA6265" w:rsidRPr="004441F1" w:rsidRDefault="00DA6265" w:rsidP="00C50592">
            <w:pPr>
              <w:jc w:val="center"/>
            </w:pPr>
            <w:r w:rsidRPr="004441F1">
              <w:t>Involved</w:t>
            </w:r>
          </w:p>
        </w:tc>
        <w:tc>
          <w:tcPr>
            <w:tcW w:w="1674" w:type="dxa"/>
            <w:vAlign w:val="bottom"/>
          </w:tcPr>
          <w:p w14:paraId="13701651" w14:textId="77777777" w:rsidR="00DA6265" w:rsidRPr="004441F1" w:rsidRDefault="00DA6265" w:rsidP="00C50592">
            <w:pPr>
              <w:jc w:val="center"/>
            </w:pPr>
            <w:r w:rsidRPr="004441F1">
              <w:t>Business</w:t>
            </w:r>
          </w:p>
          <w:p w14:paraId="4E14D0DB" w14:textId="77777777" w:rsidR="00DA6265" w:rsidRPr="004441F1" w:rsidRDefault="00DA6265" w:rsidP="00C50592">
            <w:pPr>
              <w:jc w:val="center"/>
            </w:pPr>
            <w:r w:rsidRPr="004441F1">
              <w:t>Forms</w:t>
            </w:r>
          </w:p>
        </w:tc>
      </w:tr>
      <w:tr w:rsidR="00DA6265" w:rsidRPr="008F3E9A" w14:paraId="7279FA76" w14:textId="77777777" w:rsidTr="00C50592">
        <w:trPr>
          <w:trHeight w:val="307"/>
          <w:jc w:val="center"/>
        </w:trPr>
        <w:tc>
          <w:tcPr>
            <w:tcW w:w="676" w:type="dxa"/>
            <w:tcBorders>
              <w:bottom w:val="single" w:sz="4" w:space="0" w:color="auto"/>
            </w:tcBorders>
          </w:tcPr>
          <w:p w14:paraId="1DDCEB27" w14:textId="77777777" w:rsidR="00DA6265" w:rsidRPr="004441F1" w:rsidRDefault="00DA6265" w:rsidP="00C50592">
            <w:pPr>
              <w:jc w:val="center"/>
            </w:pPr>
            <w:r w:rsidRPr="004441F1">
              <w:t>1</w:t>
            </w:r>
          </w:p>
        </w:tc>
        <w:tc>
          <w:tcPr>
            <w:tcW w:w="5427" w:type="dxa"/>
            <w:tcBorders>
              <w:bottom w:val="single" w:sz="4" w:space="0" w:color="auto"/>
            </w:tcBorders>
          </w:tcPr>
          <w:p w14:paraId="6A2C319C" w14:textId="77777777" w:rsidR="00DA6265" w:rsidRDefault="00EE11C6" w:rsidP="00C50592">
            <w:r>
              <w:t>Monitor, observe and evaluate effect on employees three (3) months after the program.</w:t>
            </w:r>
          </w:p>
          <w:p w14:paraId="3F35F12A" w14:textId="500EFDD2" w:rsidR="00EE11C6" w:rsidRPr="004441F1" w:rsidRDefault="00EE11C6" w:rsidP="00C50592"/>
        </w:tc>
        <w:tc>
          <w:tcPr>
            <w:tcW w:w="1620" w:type="dxa"/>
            <w:tcBorders>
              <w:bottom w:val="single" w:sz="4" w:space="0" w:color="auto"/>
            </w:tcBorders>
          </w:tcPr>
          <w:p w14:paraId="60E105C8" w14:textId="50232ECD" w:rsidR="00DA6265" w:rsidRDefault="00587335" w:rsidP="00C50592">
            <w:pPr>
              <w:jc w:val="center"/>
            </w:pPr>
            <w:r>
              <w:t>Concerned Department Head</w:t>
            </w:r>
          </w:p>
          <w:p w14:paraId="1371A25D" w14:textId="1283AF19" w:rsidR="00587335" w:rsidRPr="004441F1" w:rsidRDefault="00587335" w:rsidP="00C50592">
            <w:pPr>
              <w:jc w:val="center"/>
            </w:pPr>
          </w:p>
        </w:tc>
        <w:tc>
          <w:tcPr>
            <w:tcW w:w="1674" w:type="dxa"/>
            <w:tcBorders>
              <w:bottom w:val="single" w:sz="4" w:space="0" w:color="auto"/>
            </w:tcBorders>
          </w:tcPr>
          <w:p w14:paraId="096E95EA" w14:textId="77777777" w:rsidR="00DA6265" w:rsidRPr="008F3E9A" w:rsidRDefault="00DA6265" w:rsidP="00C50592"/>
        </w:tc>
      </w:tr>
      <w:tr w:rsidR="00DA6265" w:rsidRPr="004441F1" w14:paraId="097C06C1" w14:textId="77777777" w:rsidTr="00C50592">
        <w:trPr>
          <w:trHeight w:val="161"/>
          <w:jc w:val="center"/>
        </w:trPr>
        <w:tc>
          <w:tcPr>
            <w:tcW w:w="676" w:type="dxa"/>
            <w:tcBorders>
              <w:bottom w:val="single" w:sz="4" w:space="0" w:color="auto"/>
            </w:tcBorders>
          </w:tcPr>
          <w:p w14:paraId="4C8A7382" w14:textId="77777777" w:rsidR="00DA6265" w:rsidRPr="004441F1" w:rsidRDefault="00DA6265" w:rsidP="00C50592">
            <w:pPr>
              <w:jc w:val="center"/>
            </w:pPr>
            <w:r w:rsidRPr="004441F1">
              <w:t>2</w:t>
            </w:r>
          </w:p>
        </w:tc>
        <w:tc>
          <w:tcPr>
            <w:tcW w:w="5427" w:type="dxa"/>
            <w:tcBorders>
              <w:bottom w:val="single" w:sz="4" w:space="0" w:color="auto"/>
            </w:tcBorders>
          </w:tcPr>
          <w:p w14:paraId="1BDBBB2F" w14:textId="77777777" w:rsidR="00DA6265" w:rsidRDefault="00EE11C6" w:rsidP="00C50592">
            <w:pPr>
              <w:tabs>
                <w:tab w:val="left" w:pos="1196"/>
              </w:tabs>
            </w:pPr>
            <w:r>
              <w:t>Prepare evaluation report.</w:t>
            </w:r>
          </w:p>
          <w:p w14:paraId="767E18C4" w14:textId="0088D18D" w:rsidR="00EE11C6" w:rsidRPr="004441F1" w:rsidRDefault="00EE11C6" w:rsidP="00C50592">
            <w:pPr>
              <w:tabs>
                <w:tab w:val="left" w:pos="1196"/>
              </w:tabs>
            </w:pPr>
          </w:p>
        </w:tc>
        <w:tc>
          <w:tcPr>
            <w:tcW w:w="1620" w:type="dxa"/>
            <w:tcBorders>
              <w:bottom w:val="single" w:sz="4" w:space="0" w:color="auto"/>
            </w:tcBorders>
          </w:tcPr>
          <w:p w14:paraId="1F17A35D" w14:textId="77777777" w:rsidR="00587335" w:rsidRDefault="00587335" w:rsidP="00587335">
            <w:pPr>
              <w:jc w:val="center"/>
            </w:pPr>
            <w:r>
              <w:t>Concerned Department Head</w:t>
            </w:r>
          </w:p>
          <w:p w14:paraId="5E890F89" w14:textId="77777777" w:rsidR="00DA6265" w:rsidRPr="004441F1" w:rsidRDefault="00DA6265" w:rsidP="00C50592">
            <w:pPr>
              <w:jc w:val="center"/>
            </w:pPr>
          </w:p>
        </w:tc>
        <w:tc>
          <w:tcPr>
            <w:tcW w:w="1674" w:type="dxa"/>
            <w:tcBorders>
              <w:bottom w:val="single" w:sz="4" w:space="0" w:color="auto"/>
            </w:tcBorders>
          </w:tcPr>
          <w:p w14:paraId="4B25F02F" w14:textId="5C5444B4" w:rsidR="00DA6265" w:rsidRPr="004441F1" w:rsidRDefault="00371687" w:rsidP="00C50592">
            <w:r>
              <w:t>Duly evaluation report</w:t>
            </w:r>
          </w:p>
        </w:tc>
      </w:tr>
      <w:tr w:rsidR="00DA6265" w:rsidRPr="004441F1" w14:paraId="7223C451" w14:textId="77777777" w:rsidTr="00C50592">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61BDF1F" w14:textId="77777777" w:rsidR="00DA6265" w:rsidRPr="004441F1" w:rsidRDefault="00DA6265" w:rsidP="00C50592">
            <w:pPr>
              <w:jc w:val="center"/>
            </w:pPr>
            <w:r w:rsidRPr="004441F1">
              <w:t>3</w:t>
            </w:r>
          </w:p>
        </w:tc>
        <w:tc>
          <w:tcPr>
            <w:tcW w:w="5427" w:type="dxa"/>
            <w:tcBorders>
              <w:top w:val="single" w:sz="4" w:space="0" w:color="auto"/>
              <w:left w:val="single" w:sz="4" w:space="0" w:color="auto"/>
              <w:bottom w:val="single" w:sz="4" w:space="0" w:color="auto"/>
              <w:right w:val="single" w:sz="4" w:space="0" w:color="auto"/>
            </w:tcBorders>
          </w:tcPr>
          <w:p w14:paraId="7585EA5C" w14:textId="77777777" w:rsidR="00DA6265" w:rsidRDefault="00EE11C6" w:rsidP="00C50592">
            <w:r>
              <w:t>Receive evaluation report.</w:t>
            </w:r>
          </w:p>
          <w:p w14:paraId="264B8D44" w14:textId="084FB957" w:rsidR="00EE11C6" w:rsidRPr="004441F1" w:rsidRDefault="00EE11C6" w:rsidP="00C50592"/>
        </w:tc>
        <w:tc>
          <w:tcPr>
            <w:tcW w:w="1620" w:type="dxa"/>
            <w:tcBorders>
              <w:top w:val="single" w:sz="4" w:space="0" w:color="auto"/>
              <w:left w:val="single" w:sz="4" w:space="0" w:color="auto"/>
              <w:bottom w:val="single" w:sz="4" w:space="0" w:color="auto"/>
              <w:right w:val="single" w:sz="4" w:space="0" w:color="auto"/>
            </w:tcBorders>
          </w:tcPr>
          <w:p w14:paraId="754E4629" w14:textId="77777777" w:rsidR="00DA6265" w:rsidRDefault="00587335" w:rsidP="00C50592">
            <w:pPr>
              <w:jc w:val="center"/>
            </w:pPr>
            <w:r>
              <w:t>HR Learning and Development Specialist</w:t>
            </w:r>
          </w:p>
          <w:p w14:paraId="3B773DD9" w14:textId="19588E0D" w:rsidR="00587335" w:rsidRPr="004441F1" w:rsidRDefault="00587335" w:rsidP="00C50592">
            <w:pPr>
              <w:jc w:val="center"/>
            </w:pPr>
          </w:p>
        </w:tc>
        <w:tc>
          <w:tcPr>
            <w:tcW w:w="1674" w:type="dxa"/>
            <w:tcBorders>
              <w:top w:val="single" w:sz="4" w:space="0" w:color="auto"/>
              <w:left w:val="single" w:sz="4" w:space="0" w:color="auto"/>
              <w:bottom w:val="single" w:sz="4" w:space="0" w:color="auto"/>
              <w:right w:val="single" w:sz="4" w:space="0" w:color="auto"/>
            </w:tcBorders>
          </w:tcPr>
          <w:p w14:paraId="688C86FF" w14:textId="77777777" w:rsidR="00DA6265" w:rsidRPr="004441F1" w:rsidRDefault="00DA6265" w:rsidP="00C50592"/>
        </w:tc>
      </w:tr>
      <w:tr w:rsidR="00C024E0" w:rsidRPr="004441F1" w14:paraId="00E67C37" w14:textId="77777777" w:rsidTr="00C50592">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35EA68C" w14:textId="22D619BB" w:rsidR="00C024E0" w:rsidRPr="004441F1" w:rsidRDefault="00EE11C6" w:rsidP="00C50592">
            <w:pPr>
              <w:jc w:val="center"/>
            </w:pPr>
            <w:r>
              <w:t>4</w:t>
            </w:r>
          </w:p>
        </w:tc>
        <w:tc>
          <w:tcPr>
            <w:tcW w:w="5427" w:type="dxa"/>
            <w:tcBorders>
              <w:top w:val="single" w:sz="4" w:space="0" w:color="auto"/>
              <w:left w:val="single" w:sz="4" w:space="0" w:color="auto"/>
              <w:bottom w:val="single" w:sz="4" w:space="0" w:color="auto"/>
              <w:right w:val="single" w:sz="4" w:space="0" w:color="auto"/>
            </w:tcBorders>
          </w:tcPr>
          <w:p w14:paraId="485D3358" w14:textId="77777777" w:rsidR="00C024E0" w:rsidRDefault="00EE11C6" w:rsidP="00C50592">
            <w:r>
              <w:t>Notes on the evaluation report.</w:t>
            </w:r>
          </w:p>
          <w:p w14:paraId="21281AFC" w14:textId="124DA91B" w:rsidR="00EE11C6" w:rsidRPr="004441F1" w:rsidRDefault="00EE11C6" w:rsidP="00C50592"/>
        </w:tc>
        <w:tc>
          <w:tcPr>
            <w:tcW w:w="1620" w:type="dxa"/>
            <w:tcBorders>
              <w:top w:val="single" w:sz="4" w:space="0" w:color="auto"/>
              <w:left w:val="single" w:sz="4" w:space="0" w:color="auto"/>
              <w:bottom w:val="single" w:sz="4" w:space="0" w:color="auto"/>
              <w:right w:val="single" w:sz="4" w:space="0" w:color="auto"/>
            </w:tcBorders>
          </w:tcPr>
          <w:p w14:paraId="1A9FEC06" w14:textId="34051E39" w:rsidR="00C024E0" w:rsidRPr="004441F1" w:rsidRDefault="00BE2246" w:rsidP="00C50592">
            <w:pPr>
              <w:jc w:val="center"/>
            </w:pPr>
            <w:r>
              <w:t>HR Manager</w:t>
            </w:r>
          </w:p>
        </w:tc>
        <w:tc>
          <w:tcPr>
            <w:tcW w:w="1674" w:type="dxa"/>
            <w:tcBorders>
              <w:top w:val="single" w:sz="4" w:space="0" w:color="auto"/>
              <w:left w:val="single" w:sz="4" w:space="0" w:color="auto"/>
              <w:bottom w:val="single" w:sz="4" w:space="0" w:color="auto"/>
              <w:right w:val="single" w:sz="4" w:space="0" w:color="auto"/>
            </w:tcBorders>
          </w:tcPr>
          <w:p w14:paraId="6794C81B" w14:textId="77777777" w:rsidR="00C024E0" w:rsidRDefault="00951D07" w:rsidP="00C50592">
            <w:r>
              <w:t>Duly noted evaluation report</w:t>
            </w:r>
          </w:p>
          <w:p w14:paraId="042E57AF" w14:textId="243A31CA" w:rsidR="00951D07" w:rsidRPr="004441F1" w:rsidRDefault="00951D07" w:rsidP="00C50592"/>
        </w:tc>
      </w:tr>
      <w:tr w:rsidR="00C024E0" w:rsidRPr="004441F1" w14:paraId="34A417FA" w14:textId="77777777" w:rsidTr="00C50592">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53800D4" w14:textId="3EDE60FD" w:rsidR="00C024E0" w:rsidRPr="004441F1" w:rsidRDefault="00587335" w:rsidP="00C50592">
            <w:pPr>
              <w:jc w:val="center"/>
            </w:pPr>
            <w:r>
              <w:t>5</w:t>
            </w:r>
          </w:p>
        </w:tc>
        <w:tc>
          <w:tcPr>
            <w:tcW w:w="5427" w:type="dxa"/>
            <w:tcBorders>
              <w:top w:val="single" w:sz="4" w:space="0" w:color="auto"/>
              <w:left w:val="single" w:sz="4" w:space="0" w:color="auto"/>
              <w:bottom w:val="single" w:sz="4" w:space="0" w:color="auto"/>
              <w:right w:val="single" w:sz="4" w:space="0" w:color="auto"/>
            </w:tcBorders>
          </w:tcPr>
          <w:p w14:paraId="7DC33274" w14:textId="77777777" w:rsidR="00C024E0" w:rsidRDefault="00EE11C6" w:rsidP="00C50592">
            <w:r>
              <w:t>Take appropriate actions and ensure effective of training programs to employees.</w:t>
            </w:r>
          </w:p>
          <w:p w14:paraId="70849D5B" w14:textId="271C24F9" w:rsidR="00EE11C6" w:rsidRPr="004441F1" w:rsidRDefault="00EE11C6" w:rsidP="00C50592"/>
        </w:tc>
        <w:tc>
          <w:tcPr>
            <w:tcW w:w="1620" w:type="dxa"/>
            <w:tcBorders>
              <w:top w:val="single" w:sz="4" w:space="0" w:color="auto"/>
              <w:left w:val="single" w:sz="4" w:space="0" w:color="auto"/>
              <w:bottom w:val="single" w:sz="4" w:space="0" w:color="auto"/>
              <w:right w:val="single" w:sz="4" w:space="0" w:color="auto"/>
            </w:tcBorders>
          </w:tcPr>
          <w:p w14:paraId="16159F80" w14:textId="77777777" w:rsidR="00BE2246" w:rsidRDefault="00BE2246" w:rsidP="00BE2246">
            <w:pPr>
              <w:jc w:val="center"/>
            </w:pPr>
            <w:r>
              <w:t>HR Learning and Development Specialist</w:t>
            </w:r>
          </w:p>
          <w:p w14:paraId="2A959752" w14:textId="77777777" w:rsidR="00C024E0" w:rsidRPr="004441F1" w:rsidRDefault="00C024E0" w:rsidP="00C50592">
            <w:pPr>
              <w:jc w:val="center"/>
            </w:pPr>
          </w:p>
        </w:tc>
        <w:tc>
          <w:tcPr>
            <w:tcW w:w="1674" w:type="dxa"/>
            <w:tcBorders>
              <w:top w:val="single" w:sz="4" w:space="0" w:color="auto"/>
              <w:left w:val="single" w:sz="4" w:space="0" w:color="auto"/>
              <w:bottom w:val="single" w:sz="4" w:space="0" w:color="auto"/>
              <w:right w:val="single" w:sz="4" w:space="0" w:color="auto"/>
            </w:tcBorders>
          </w:tcPr>
          <w:p w14:paraId="47DAEC32" w14:textId="77777777" w:rsidR="00C024E0" w:rsidRPr="004441F1" w:rsidRDefault="00C024E0" w:rsidP="00C50592"/>
        </w:tc>
      </w:tr>
    </w:tbl>
    <w:p w14:paraId="2C272B99" w14:textId="77777777" w:rsidR="00DA6265" w:rsidRPr="00DA6265" w:rsidRDefault="00DA6265" w:rsidP="00DA6265">
      <w:pPr>
        <w:rPr>
          <w:u w:val="single"/>
        </w:rPr>
      </w:pPr>
    </w:p>
    <w:p w14:paraId="38582285" w14:textId="0FCF1A38" w:rsidR="00DA6265" w:rsidRDefault="00DA6265" w:rsidP="00790180">
      <w:pPr>
        <w:pStyle w:val="ListParagraph"/>
        <w:ind w:left="576"/>
        <w:rPr>
          <w:u w:val="single"/>
        </w:rPr>
      </w:pPr>
      <w:r>
        <w:rPr>
          <w:u w:val="single"/>
        </w:rPr>
        <w:br w:type="page"/>
      </w:r>
    </w:p>
    <w:p w14:paraId="60FC0928" w14:textId="41E3E392" w:rsidR="008756A9" w:rsidRPr="003B0CE4" w:rsidRDefault="003226EA" w:rsidP="003B0CE4">
      <w:pPr>
        <w:pStyle w:val="ListParagraph"/>
        <w:numPr>
          <w:ilvl w:val="0"/>
          <w:numId w:val="1"/>
        </w:numPr>
        <w:rPr>
          <w:u w:val="single"/>
        </w:rPr>
      </w:pPr>
      <w:r w:rsidRPr="003B0CE4">
        <w:rPr>
          <w:u w:val="single"/>
        </w:rPr>
        <w:lastRenderedPageBreak/>
        <w:t>FLOWCHARTS</w:t>
      </w:r>
    </w:p>
    <w:p w14:paraId="45C3C6FB" w14:textId="215A04EB" w:rsidR="005C3016" w:rsidRPr="00A21809" w:rsidDel="00652143" w:rsidRDefault="005C3016" w:rsidP="0040596C">
      <w:pPr>
        <w:rPr>
          <w:del w:id="145" w:author="Noel Cainglet" w:date="2017-09-04T10:09:00Z"/>
        </w:rPr>
      </w:pPr>
    </w:p>
    <w:p w14:paraId="368ED3D2" w14:textId="5B47795E" w:rsidR="00A21809" w:rsidRPr="00A21809" w:rsidRDefault="006074E5" w:rsidP="00A21809">
      <w:pPr>
        <w:jc w:val="center"/>
      </w:pPr>
      <w:del w:id="146" w:author="Noel Cainglet" w:date="2017-09-04T10:09:00Z">
        <w:r w:rsidDel="00652143">
          <w:object w:dxaOrig="13156" w:dyaOrig="10366" w14:anchorId="4673B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371.25pt" o:ole="">
              <v:imagedata r:id="rId10" o:title=""/>
            </v:shape>
            <o:OLEObject Type="Embed" ProgID="Visio.Drawing.15" ShapeID="_x0000_i1025" DrawAspect="Content" ObjectID="_1574922509" r:id="rId11"/>
          </w:object>
        </w:r>
      </w:del>
    </w:p>
    <w:p w14:paraId="16542898" w14:textId="6C165B08" w:rsidR="005C3016" w:rsidRDefault="005E4ADB" w:rsidP="00747F34">
      <w:pPr>
        <w:pStyle w:val="ListParagraph"/>
        <w:numPr>
          <w:ilvl w:val="1"/>
          <w:numId w:val="1"/>
        </w:numPr>
      </w:pPr>
      <w:r>
        <w:t>Learning Need Analysis and Development of Annual Training Plan</w:t>
      </w:r>
    </w:p>
    <w:p w14:paraId="30AF2616" w14:textId="0D39D9DC" w:rsidR="005E4ADB" w:rsidRDefault="005E4ADB" w:rsidP="005E4ADB"/>
    <w:p w14:paraId="7F678125" w14:textId="5F769821" w:rsidR="005E4ADB" w:rsidRPr="0038679E" w:rsidRDefault="005E4ADB" w:rsidP="005E4ADB">
      <w:pPr>
        <w:jc w:val="center"/>
      </w:pPr>
      <w:r>
        <w:object w:dxaOrig="11235" w:dyaOrig="10380" w14:anchorId="521FB2E0">
          <v:shape id="_x0000_i1026" type="#_x0000_t75" style="width:471pt;height:435.75pt" o:ole="">
            <v:imagedata r:id="rId12" o:title=""/>
          </v:shape>
          <o:OLEObject Type="Embed" ProgID="Visio.Drawing.15" ShapeID="_x0000_i1026" DrawAspect="Content" ObjectID="_1574922510" r:id="rId13"/>
        </w:object>
      </w:r>
    </w:p>
    <w:p w14:paraId="06D4AC4E" w14:textId="77777777" w:rsidR="005E4ADB" w:rsidRDefault="005B5C98" w:rsidP="005E4ADB">
      <w:pPr>
        <w:pStyle w:val="ListParagraph"/>
        <w:numPr>
          <w:ilvl w:val="1"/>
          <w:numId w:val="1"/>
        </w:numPr>
        <w:tabs>
          <w:tab w:val="left" w:pos="7395"/>
        </w:tabs>
      </w:pPr>
      <w:r w:rsidRPr="005C3016">
        <w:br w:type="page"/>
      </w:r>
      <w:r w:rsidR="005E4ADB">
        <w:lastRenderedPageBreak/>
        <w:t>Implementation and Program Evaluation</w:t>
      </w:r>
    </w:p>
    <w:p w14:paraId="6D62C513" w14:textId="77777777" w:rsidR="005E4ADB" w:rsidRDefault="005E4ADB" w:rsidP="005E4ADB">
      <w:pPr>
        <w:tabs>
          <w:tab w:val="left" w:pos="7395"/>
        </w:tabs>
      </w:pPr>
    </w:p>
    <w:p w14:paraId="436778AA" w14:textId="002350B9" w:rsidR="00784FE2" w:rsidRDefault="005E4ADB" w:rsidP="005E4ADB">
      <w:pPr>
        <w:tabs>
          <w:tab w:val="left" w:pos="7395"/>
        </w:tabs>
        <w:jc w:val="center"/>
      </w:pPr>
      <w:r>
        <w:object w:dxaOrig="9916" w:dyaOrig="10366" w14:anchorId="04502266">
          <v:shape id="_x0000_i1027" type="#_x0000_t75" style="width:471.75pt;height:492.75pt" o:ole="">
            <v:imagedata r:id="rId14" o:title=""/>
          </v:shape>
          <o:OLEObject Type="Embed" ProgID="Visio.Drawing.15" ShapeID="_x0000_i1027" DrawAspect="Content" ObjectID="_1574922511" r:id="rId15"/>
        </w:object>
      </w:r>
      <w:r w:rsidR="00784FE2">
        <w:br w:type="page"/>
      </w:r>
    </w:p>
    <w:p w14:paraId="6126A1CC" w14:textId="77777777" w:rsidR="005E4ADB" w:rsidRPr="005E4ADB" w:rsidRDefault="005E4ADB" w:rsidP="005E4ADB">
      <w:pPr>
        <w:pStyle w:val="ListParagraph"/>
        <w:numPr>
          <w:ilvl w:val="1"/>
          <w:numId w:val="1"/>
        </w:numPr>
        <w:tabs>
          <w:tab w:val="left" w:pos="7395"/>
        </w:tabs>
        <w:rPr>
          <w:u w:val="single"/>
        </w:rPr>
      </w:pPr>
      <w:r>
        <w:lastRenderedPageBreak/>
        <w:t>Monitoring and Evaluation of Employees</w:t>
      </w:r>
    </w:p>
    <w:p w14:paraId="7C255FA8" w14:textId="77777777" w:rsidR="005E4ADB" w:rsidRDefault="005E4ADB" w:rsidP="005E4ADB">
      <w:pPr>
        <w:tabs>
          <w:tab w:val="left" w:pos="7395"/>
        </w:tabs>
      </w:pPr>
    </w:p>
    <w:p w14:paraId="6A1F286D" w14:textId="15A77C94" w:rsidR="00784FE2" w:rsidRPr="005E4ADB" w:rsidRDefault="007C1BB6" w:rsidP="007C1BB6">
      <w:pPr>
        <w:tabs>
          <w:tab w:val="left" w:pos="7395"/>
        </w:tabs>
        <w:jc w:val="center"/>
        <w:rPr>
          <w:u w:val="single"/>
        </w:rPr>
      </w:pPr>
      <w:r>
        <w:object w:dxaOrig="8896" w:dyaOrig="10380" w14:anchorId="5550BE75">
          <v:shape id="_x0000_i1028" type="#_x0000_t75" style="width:444.75pt;height:519pt" o:ole="">
            <v:imagedata r:id="rId16" o:title=""/>
          </v:shape>
          <o:OLEObject Type="Embed" ProgID="Visio.Drawing.15" ShapeID="_x0000_i1028" DrawAspect="Content" ObjectID="_1574922512" r:id="rId17"/>
        </w:object>
      </w:r>
      <w:r w:rsidR="00784FE2" w:rsidRPr="005E4ADB">
        <w:rPr>
          <w:u w:val="single"/>
        </w:rPr>
        <w:br w:type="page"/>
      </w:r>
    </w:p>
    <w:p w14:paraId="43C59BC1" w14:textId="008ADBCE" w:rsidR="002C0980" w:rsidRPr="008756A9" w:rsidRDefault="00E02C52" w:rsidP="0040596C">
      <w:pPr>
        <w:pStyle w:val="ListParagraph"/>
        <w:numPr>
          <w:ilvl w:val="0"/>
          <w:numId w:val="1"/>
        </w:numPr>
        <w:tabs>
          <w:tab w:val="left" w:pos="7395"/>
        </w:tabs>
      </w:pPr>
      <w:r w:rsidRPr="008756A9">
        <w:rPr>
          <w:u w:val="single"/>
        </w:rPr>
        <w:lastRenderedPageBreak/>
        <w:t xml:space="preserve">BUSINESS </w:t>
      </w:r>
      <w:r w:rsidR="003226EA" w:rsidRPr="008756A9">
        <w:rPr>
          <w:u w:val="single"/>
        </w:rPr>
        <w:t>FORMS</w:t>
      </w:r>
    </w:p>
    <w:p w14:paraId="0640A0C1" w14:textId="0184973B" w:rsidR="002C0980" w:rsidRDefault="002C0980" w:rsidP="0040596C"/>
    <w:p w14:paraId="6988C13D" w14:textId="49D7ACA7" w:rsidR="003C3BCA" w:rsidDel="003330A4" w:rsidRDefault="0029097B">
      <w:pPr>
        <w:pStyle w:val="ListParagraph"/>
        <w:numPr>
          <w:ilvl w:val="1"/>
          <w:numId w:val="1"/>
        </w:numPr>
        <w:rPr>
          <w:del w:id="147" w:author="Noel Cainglet" w:date="2017-09-04T10:05:00Z"/>
        </w:rPr>
        <w:pPrChange w:id="148" w:author="Noel Cainglet" w:date="2017-09-04T10:05:00Z">
          <w:pPr/>
        </w:pPrChange>
      </w:pPr>
      <w:del w:id="149" w:author="Noel Cainglet" w:date="2017-09-04T10:05:00Z">
        <w:r w:rsidDel="003330A4">
          <w:tab/>
        </w:r>
        <w:r w:rsidR="003C3BCA" w:rsidDel="003330A4">
          <w:br w:type="page"/>
        </w:r>
      </w:del>
    </w:p>
    <w:p w14:paraId="5F605957" w14:textId="57CB823D" w:rsidR="00D3565A" w:rsidRDefault="00B51903" w:rsidP="00920E81">
      <w:pPr>
        <w:pStyle w:val="ListParagraph"/>
        <w:numPr>
          <w:ilvl w:val="1"/>
          <w:numId w:val="1"/>
        </w:numPr>
      </w:pPr>
      <w:r>
        <w:t>Annual Training Plan</w:t>
      </w:r>
      <w:r w:rsidR="00A450D4">
        <w:t xml:space="preserve"> (Sample)</w:t>
      </w:r>
    </w:p>
    <w:p w14:paraId="33C2B1B1" w14:textId="11575CBB" w:rsidR="00EF0FF7" w:rsidRDefault="00EF0FF7" w:rsidP="00D3565A">
      <w:r w:rsidRPr="00EF0FF7">
        <w:rPr>
          <w:noProof/>
          <w:lang w:val="en-PH" w:eastAsia="en-PH"/>
        </w:rPr>
        <w:drawing>
          <wp:anchor distT="0" distB="0" distL="114300" distR="114300" simplePos="0" relativeHeight="251659776" behindDoc="0" locked="0" layoutInCell="1" allowOverlap="1" wp14:anchorId="4AF67DAB" wp14:editId="171AF13F">
            <wp:simplePos x="0" y="0"/>
            <wp:positionH relativeFrom="page">
              <wp:posOffset>435610</wp:posOffset>
            </wp:positionH>
            <wp:positionV relativeFrom="paragraph">
              <wp:posOffset>189910</wp:posOffset>
            </wp:positionV>
            <wp:extent cx="7006590" cy="3723005"/>
            <wp:effectExtent l="0" t="0" r="3810" b="0"/>
            <wp:wrapThrough wrapText="bothSides">
              <wp:wrapPolygon edited="0">
                <wp:start x="0" y="0"/>
                <wp:lineTo x="0" y="21442"/>
                <wp:lineTo x="21553" y="21442"/>
                <wp:lineTo x="2155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6590" cy="3723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D6418" w14:textId="77777777" w:rsidR="001B4ABA" w:rsidRDefault="001B4ABA" w:rsidP="00D3565A"/>
    <w:p w14:paraId="4209CADD" w14:textId="424158EE" w:rsidR="00265155" w:rsidRDefault="00265155" w:rsidP="00265155">
      <w:pPr>
        <w:tabs>
          <w:tab w:val="left" w:pos="3240"/>
          <w:tab w:val="left" w:pos="3960"/>
          <w:tab w:val="left" w:pos="4320"/>
        </w:tabs>
        <w:ind w:left="5040" w:hanging="3600"/>
      </w:pPr>
      <w:r w:rsidRPr="00B45D34">
        <w:t>No. of copies</w:t>
      </w:r>
      <w:r w:rsidRPr="00B45D34">
        <w:tab/>
      </w:r>
      <w:r w:rsidRPr="00B45D34">
        <w:tab/>
        <w:t>-</w:t>
      </w:r>
      <w:r w:rsidRPr="00B45D34">
        <w:tab/>
      </w:r>
      <w:r>
        <w:t>1</w:t>
      </w:r>
    </w:p>
    <w:p w14:paraId="5FFD7149" w14:textId="6EE85C07" w:rsidR="005A4C64" w:rsidRDefault="005A4C64" w:rsidP="00180277">
      <w:pPr>
        <w:tabs>
          <w:tab w:val="left" w:pos="3240"/>
          <w:tab w:val="left" w:pos="3960"/>
          <w:tab w:val="left" w:pos="4320"/>
        </w:tabs>
        <w:ind w:left="4320" w:hanging="2880"/>
      </w:pPr>
      <w:r>
        <w:t>Explanation</w:t>
      </w:r>
      <w:r>
        <w:tab/>
      </w:r>
      <w:r>
        <w:tab/>
        <w:t>-</w:t>
      </w:r>
      <w:r>
        <w:tab/>
        <w:t>Thi</w:t>
      </w:r>
      <w:r w:rsidR="00537DF7">
        <w:t xml:space="preserve">s </w:t>
      </w:r>
      <w:r w:rsidR="00183714">
        <w:t xml:space="preserve">is prepared every calendar year and should be submitted to the President </w:t>
      </w:r>
      <w:r w:rsidR="00EA5C24">
        <w:t xml:space="preserve">on or before the end of the third quarter of </w:t>
      </w:r>
      <w:r w:rsidR="00183714">
        <w:t>the calendar year.</w:t>
      </w:r>
    </w:p>
    <w:p w14:paraId="0CB8478C" w14:textId="05501F9F" w:rsidR="00265155" w:rsidRDefault="00265155" w:rsidP="00265155">
      <w:pPr>
        <w:tabs>
          <w:tab w:val="left" w:pos="900"/>
          <w:tab w:val="left" w:pos="2160"/>
          <w:tab w:val="left" w:pos="3960"/>
        </w:tabs>
        <w:ind w:left="360" w:firstLine="1080"/>
      </w:pPr>
      <w:r>
        <w:t>Prepared by</w:t>
      </w:r>
      <w:r w:rsidRPr="00B45D34">
        <w:tab/>
        <w:t>-</w:t>
      </w:r>
      <w:r w:rsidRPr="00B45D34">
        <w:tab/>
      </w:r>
      <w:r>
        <w:t xml:space="preserve">HR </w:t>
      </w:r>
      <w:r w:rsidR="005A4C64">
        <w:t>Learning and Development Specialist</w:t>
      </w:r>
    </w:p>
    <w:p w14:paraId="149D6F5F" w14:textId="181F5B4B" w:rsidR="00265155" w:rsidRDefault="00784E8D" w:rsidP="00265155">
      <w:pPr>
        <w:tabs>
          <w:tab w:val="left" w:pos="900"/>
          <w:tab w:val="left" w:pos="2160"/>
          <w:tab w:val="left" w:pos="3960"/>
        </w:tabs>
        <w:ind w:left="360" w:firstLine="1080"/>
      </w:pPr>
      <w:r>
        <w:t>Recommending</w:t>
      </w:r>
      <w:r w:rsidR="00265155">
        <w:t xml:space="preserve"> </w:t>
      </w:r>
      <w:r>
        <w:t>approval</w:t>
      </w:r>
      <w:r w:rsidR="00265155">
        <w:tab/>
        <w:t>-</w:t>
      </w:r>
      <w:r w:rsidR="00265155">
        <w:tab/>
        <w:t>HR Manager</w:t>
      </w:r>
    </w:p>
    <w:p w14:paraId="36D7545D" w14:textId="5C37FD08" w:rsidR="00265155" w:rsidRPr="00B45D34" w:rsidRDefault="00265155" w:rsidP="00265155">
      <w:pPr>
        <w:tabs>
          <w:tab w:val="left" w:pos="900"/>
          <w:tab w:val="left" w:pos="2160"/>
          <w:tab w:val="left" w:pos="3960"/>
        </w:tabs>
        <w:ind w:left="360" w:firstLine="1080"/>
      </w:pPr>
      <w:r>
        <w:t>Approved by</w:t>
      </w:r>
      <w:r>
        <w:tab/>
        <w:t>-</w:t>
      </w:r>
      <w:r>
        <w:tab/>
      </w:r>
      <w:r w:rsidR="0094554E">
        <w:t>President</w:t>
      </w:r>
    </w:p>
    <w:p w14:paraId="76C65B1D" w14:textId="77777777" w:rsidR="00265155" w:rsidRDefault="00265155" w:rsidP="00265155">
      <w:pPr>
        <w:tabs>
          <w:tab w:val="left" w:pos="1440"/>
          <w:tab w:val="left" w:pos="3240"/>
          <w:tab w:val="left" w:pos="3420"/>
          <w:tab w:val="left" w:pos="3960"/>
          <w:tab w:val="left" w:pos="4320"/>
          <w:tab w:val="left" w:pos="4860"/>
          <w:tab w:val="left" w:pos="5220"/>
          <w:tab w:val="left" w:pos="5580"/>
        </w:tabs>
        <w:ind w:left="5580" w:hanging="4680"/>
        <w:jc w:val="both"/>
      </w:pPr>
      <w:r w:rsidRPr="00B45D34">
        <w:tab/>
        <w:t xml:space="preserve">Distribution                </w:t>
      </w:r>
      <w:r w:rsidRPr="00B45D34">
        <w:tab/>
        <w:t>-</w:t>
      </w:r>
      <w:r w:rsidRPr="00B45D34">
        <w:tab/>
      </w:r>
      <w:r>
        <w:t>HR Department</w:t>
      </w:r>
    </w:p>
    <w:p w14:paraId="32A24BF1" w14:textId="77777777" w:rsidR="00265155" w:rsidRDefault="00265155" w:rsidP="00265155">
      <w:pPr>
        <w:tabs>
          <w:tab w:val="left" w:pos="1440"/>
          <w:tab w:val="left" w:pos="3240"/>
          <w:tab w:val="left" w:pos="3420"/>
          <w:tab w:val="left" w:pos="3960"/>
          <w:tab w:val="left" w:pos="4320"/>
          <w:tab w:val="left" w:pos="4860"/>
          <w:tab w:val="left" w:pos="5220"/>
          <w:tab w:val="left" w:pos="5580"/>
        </w:tabs>
        <w:ind w:left="5580" w:hanging="4680"/>
        <w:jc w:val="both"/>
      </w:pPr>
      <w:r>
        <w:tab/>
      </w:r>
      <w:r>
        <w:tab/>
      </w:r>
      <w:r>
        <w:tab/>
      </w:r>
      <w:r>
        <w:tab/>
      </w:r>
      <w:r>
        <w:tab/>
      </w:r>
    </w:p>
    <w:p w14:paraId="0ACA1326" w14:textId="1C4D386E" w:rsidR="00265155" w:rsidRDefault="00265155" w:rsidP="009236D3">
      <w:r>
        <w:br w:type="page"/>
      </w:r>
    </w:p>
    <w:p w14:paraId="69CCE048" w14:textId="5EE56409" w:rsidR="00FC2FCC" w:rsidRDefault="009408EE" w:rsidP="00C24EE5">
      <w:pPr>
        <w:pStyle w:val="ListParagraph"/>
        <w:numPr>
          <w:ilvl w:val="1"/>
          <w:numId w:val="1"/>
        </w:numPr>
      </w:pPr>
      <w:r>
        <w:lastRenderedPageBreak/>
        <w:t xml:space="preserve">Program </w:t>
      </w:r>
      <w:r w:rsidR="00652B04">
        <w:t xml:space="preserve">Evaluation </w:t>
      </w:r>
      <w:r>
        <w:t>Sheet</w:t>
      </w:r>
      <w:r w:rsidR="00CB6214">
        <w:t xml:space="preserve"> (Sample)</w:t>
      </w:r>
    </w:p>
    <w:p w14:paraId="213BA276" w14:textId="6A0A5DEB" w:rsidR="00C24EE5" w:rsidRDefault="00C24EE5" w:rsidP="00C24EE5">
      <w:pPr>
        <w:pStyle w:val="ListParagraph"/>
        <w:ind w:left="936"/>
      </w:pPr>
    </w:p>
    <w:p w14:paraId="2AC1DEA2" w14:textId="44796357" w:rsidR="00C24EE5" w:rsidRDefault="00C24EE5" w:rsidP="00711B33">
      <w:pPr>
        <w:pStyle w:val="ListParagraph"/>
        <w:ind w:left="936"/>
        <w:jc w:val="center"/>
      </w:pPr>
      <w:r w:rsidRPr="00C24EE5">
        <w:rPr>
          <w:noProof/>
          <w:lang w:val="en-PH" w:eastAsia="en-PH"/>
        </w:rPr>
        <w:drawing>
          <wp:inline distT="0" distB="0" distL="0" distR="0" wp14:anchorId="65991EFD" wp14:editId="48E6A109">
            <wp:extent cx="3790855" cy="54864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855" cy="5486400"/>
                    </a:xfrm>
                    <a:prstGeom prst="rect">
                      <a:avLst/>
                    </a:prstGeom>
                    <a:noFill/>
                    <a:ln>
                      <a:noFill/>
                    </a:ln>
                  </pic:spPr>
                </pic:pic>
              </a:graphicData>
            </a:graphic>
          </wp:inline>
        </w:drawing>
      </w:r>
    </w:p>
    <w:p w14:paraId="3F93CA4C" w14:textId="77777777" w:rsidR="00FC2FCC" w:rsidRDefault="00FC2FCC" w:rsidP="0040596C">
      <w:pPr>
        <w:jc w:val="center"/>
      </w:pPr>
    </w:p>
    <w:p w14:paraId="4AAD8B61" w14:textId="6DA1E9C8" w:rsidR="00FC2FCC" w:rsidRDefault="00FC2FCC" w:rsidP="0040596C">
      <w:pPr>
        <w:tabs>
          <w:tab w:val="left" w:pos="3240"/>
          <w:tab w:val="left" w:pos="3960"/>
          <w:tab w:val="left" w:pos="4320"/>
        </w:tabs>
        <w:ind w:left="5040" w:hanging="3600"/>
      </w:pPr>
      <w:r w:rsidRPr="00B45D34">
        <w:t>No. of copies</w:t>
      </w:r>
      <w:r w:rsidRPr="00B45D34">
        <w:tab/>
      </w:r>
      <w:r w:rsidRPr="00B45D34">
        <w:tab/>
        <w:t>-</w:t>
      </w:r>
      <w:r w:rsidRPr="00B45D34">
        <w:tab/>
      </w:r>
      <w:r>
        <w:t>1</w:t>
      </w:r>
    </w:p>
    <w:p w14:paraId="779287AE" w14:textId="64A8472A" w:rsidR="008C017B" w:rsidRDefault="008C017B" w:rsidP="00080BCF">
      <w:pPr>
        <w:tabs>
          <w:tab w:val="left" w:pos="3240"/>
          <w:tab w:val="left" w:pos="3960"/>
          <w:tab w:val="left" w:pos="4320"/>
        </w:tabs>
        <w:ind w:left="4320" w:hanging="2880"/>
      </w:pPr>
      <w:r>
        <w:t>Explanation</w:t>
      </w:r>
      <w:r>
        <w:tab/>
      </w:r>
      <w:r>
        <w:tab/>
        <w:t>-</w:t>
      </w:r>
      <w:r>
        <w:tab/>
        <w:t>This is prepared and filled-out by the trainees to evaluate the program.</w:t>
      </w:r>
    </w:p>
    <w:p w14:paraId="413C45F7" w14:textId="23350D89" w:rsidR="00D958BB" w:rsidRDefault="00D958BB" w:rsidP="0040596C">
      <w:pPr>
        <w:tabs>
          <w:tab w:val="left" w:pos="900"/>
          <w:tab w:val="left" w:pos="2160"/>
          <w:tab w:val="left" w:pos="3960"/>
        </w:tabs>
        <w:ind w:left="360" w:firstLine="1080"/>
      </w:pPr>
      <w:r>
        <w:t>Prepared by</w:t>
      </w:r>
      <w:r>
        <w:tab/>
        <w:t>-</w:t>
      </w:r>
      <w:r>
        <w:tab/>
      </w:r>
      <w:r w:rsidR="00C07749">
        <w:t>Trainees</w:t>
      </w:r>
    </w:p>
    <w:p w14:paraId="4554F811" w14:textId="299AFE88" w:rsidR="000E179D" w:rsidRDefault="000E179D" w:rsidP="0040596C">
      <w:pPr>
        <w:tabs>
          <w:tab w:val="left" w:pos="900"/>
          <w:tab w:val="left" w:pos="2160"/>
          <w:tab w:val="left" w:pos="3960"/>
        </w:tabs>
        <w:ind w:left="360" w:firstLine="1080"/>
      </w:pPr>
      <w:r>
        <w:t>Evaluated by</w:t>
      </w:r>
      <w:r>
        <w:tab/>
        <w:t>-</w:t>
      </w:r>
      <w:r>
        <w:tab/>
      </w:r>
      <w:r w:rsidR="004A178E">
        <w:t>HR Learning and Development Specialist</w:t>
      </w:r>
    </w:p>
    <w:p w14:paraId="64F51BFA" w14:textId="77777777" w:rsidR="00FC2FCC" w:rsidRDefault="00FC2FCC" w:rsidP="0040596C">
      <w:pPr>
        <w:tabs>
          <w:tab w:val="left" w:pos="1440"/>
          <w:tab w:val="left" w:pos="3240"/>
          <w:tab w:val="left" w:pos="3420"/>
          <w:tab w:val="left" w:pos="3960"/>
          <w:tab w:val="left" w:pos="4320"/>
          <w:tab w:val="left" w:pos="4860"/>
          <w:tab w:val="left" w:pos="5220"/>
          <w:tab w:val="left" w:pos="5580"/>
        </w:tabs>
        <w:ind w:left="5580" w:hanging="4680"/>
        <w:jc w:val="both"/>
      </w:pPr>
      <w:r w:rsidRPr="00B45D34">
        <w:tab/>
        <w:t xml:space="preserve">Distribution                </w:t>
      </w:r>
      <w:r w:rsidRPr="00B45D34">
        <w:tab/>
        <w:t>-</w:t>
      </w:r>
      <w:r w:rsidRPr="00B45D34">
        <w:tab/>
      </w:r>
      <w:r>
        <w:t>HR Department</w:t>
      </w:r>
    </w:p>
    <w:p w14:paraId="3738FF98" w14:textId="6C9F8A91" w:rsidR="00B065AB" w:rsidRDefault="00B065AB" w:rsidP="0040596C">
      <w:pPr>
        <w:jc w:val="center"/>
      </w:pPr>
    </w:p>
    <w:p w14:paraId="079D2AB7" w14:textId="25F79D03" w:rsidR="00C5041D" w:rsidRDefault="00C5041D" w:rsidP="0040596C">
      <w:pPr>
        <w:pStyle w:val="ListParagraph"/>
        <w:ind w:left="936"/>
      </w:pPr>
      <w:r>
        <w:br w:type="page"/>
      </w:r>
    </w:p>
    <w:p w14:paraId="65A6385E" w14:textId="2985991E" w:rsidR="0002306F" w:rsidRPr="00E91FCC" w:rsidRDefault="003226EA" w:rsidP="0040596C">
      <w:pPr>
        <w:pStyle w:val="ListParagraph"/>
        <w:numPr>
          <w:ilvl w:val="0"/>
          <w:numId w:val="1"/>
        </w:numPr>
      </w:pPr>
      <w:r w:rsidRPr="00E91FCC">
        <w:rPr>
          <w:u w:val="single"/>
        </w:rPr>
        <w:lastRenderedPageBreak/>
        <w:t>EFFECTIVITY</w:t>
      </w:r>
    </w:p>
    <w:p w14:paraId="34CD6835" w14:textId="77777777" w:rsidR="0002306F" w:rsidRDefault="0002306F" w:rsidP="0040596C">
      <w:pPr>
        <w:ind w:left="576"/>
        <w:jc w:val="both"/>
        <w:rPr>
          <w:u w:val="single"/>
        </w:rPr>
      </w:pPr>
    </w:p>
    <w:p w14:paraId="1A3EB5CE" w14:textId="187531B1" w:rsidR="002907D8" w:rsidRPr="002907D8" w:rsidRDefault="006E4FE0" w:rsidP="00853F2B">
      <w:pPr>
        <w:ind w:left="576"/>
        <w:jc w:val="both"/>
      </w:pPr>
      <w:r w:rsidRPr="004441F1">
        <w:t>This Policies and Procedures Manual shall take effect upon approval and shall supersede any memorandum/SOP inconsistent with thi</w:t>
      </w:r>
      <w:r>
        <w:t>s Policies and Procedures Manual. Any changes to the manual shall comply with the policies and procedures indicated in the process</w:t>
      </w:r>
      <w:ins w:id="150" w:author="JGL" w:date="2017-08-25T17:25:00Z">
        <w:r>
          <w:t xml:space="preserve"> title</w:t>
        </w:r>
      </w:ins>
      <w:r>
        <w:t xml:space="preserve"> </w:t>
      </w:r>
      <w:del w:id="151" w:author="JGL" w:date="2017-08-25T17:25:00Z">
        <w:r w:rsidDel="005C2740">
          <w:delText>of</w:delText>
        </w:r>
      </w:del>
      <w:r>
        <w:t xml:space="preserve"> </w:t>
      </w:r>
      <w:ins w:id="152" w:author="JGL" w:date="2017-08-25T17:25:00Z">
        <w:r w:rsidRPr="005C2740">
          <w:rPr>
            <w:i/>
            <w:rPrChange w:id="153" w:author="JGL" w:date="2017-08-25T17:25:00Z">
              <w:rPr/>
            </w:rPrChange>
          </w:rPr>
          <w:t>“</w:t>
        </w:r>
      </w:ins>
      <w:r w:rsidRPr="005C2740">
        <w:rPr>
          <w:i/>
          <w:rPrChange w:id="154" w:author="JGL" w:date="2017-08-25T17:25:00Z">
            <w:rPr/>
          </w:rPrChange>
        </w:rPr>
        <w:t>Amendment of Manual</w:t>
      </w:r>
      <w:ins w:id="155" w:author="JGL" w:date="2017-08-25T17:25:00Z">
        <w:r w:rsidRPr="005C2740">
          <w:rPr>
            <w:i/>
            <w:rPrChange w:id="156" w:author="JGL" w:date="2017-08-25T17:25:00Z">
              <w:rPr/>
            </w:rPrChange>
          </w:rPr>
          <w:t>”</w:t>
        </w:r>
      </w:ins>
      <w:r>
        <w:t>.</w:t>
      </w:r>
    </w:p>
    <w:sectPr w:rsidR="002907D8" w:rsidRPr="002907D8" w:rsidSect="00C90C99">
      <w:headerReference w:type="default" r:id="rId20"/>
      <w:footerReference w:type="even" r:id="rId21"/>
      <w:footerReference w:type="default" r:id="rId22"/>
      <w:pgSz w:w="12240" w:h="15840"/>
      <w:pgMar w:top="1440" w:right="1008" w:bottom="1440" w:left="1800" w:header="720" w:footer="720" w:gutter="792"/>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ASUS" w:date="2017-09-04T09:01:00Z" w:initials="A">
    <w:p w14:paraId="3A2BCFDD" w14:textId="77777777" w:rsidR="00BB0546" w:rsidRDefault="00BB0546">
      <w:pPr>
        <w:pStyle w:val="CommentText"/>
      </w:pPr>
      <w:r>
        <w:rPr>
          <w:rStyle w:val="CommentReference"/>
        </w:rPr>
        <w:annotationRef/>
      </w:r>
      <w:r>
        <w:t>Hi Elms,</w:t>
      </w:r>
    </w:p>
    <w:p w14:paraId="732AA21F" w14:textId="77777777" w:rsidR="00BB0546" w:rsidRDefault="00BB0546">
      <w:pPr>
        <w:pStyle w:val="CommentText"/>
      </w:pPr>
    </w:p>
    <w:p w14:paraId="2CBDDEA9" w14:textId="32779658" w:rsidR="00BB0546" w:rsidRDefault="00BB0546">
      <w:pPr>
        <w:pStyle w:val="CommentText"/>
      </w:pPr>
      <w:r>
        <w:t>I think the cost factor will have to be taken out… it would be very difficult to get costing if employed by the Company… besides, the most important factor to consider is the benefit that it will get from the programs…sometimes it is better to hire from outside in order to get more inputs and updates…</w:t>
      </w:r>
    </w:p>
    <w:p w14:paraId="0111A149" w14:textId="77777777" w:rsidR="00BB0546" w:rsidRDefault="00BB0546">
      <w:pPr>
        <w:pStyle w:val="CommentText"/>
      </w:pPr>
    </w:p>
    <w:p w14:paraId="1641602A" w14:textId="77777777" w:rsidR="00BB0546" w:rsidRDefault="00BB0546">
      <w:pPr>
        <w:pStyle w:val="CommentText"/>
      </w:pPr>
      <w:r>
        <w:t>Maybe we can just indicate that Learning and Development Programs can be conducted by SMEs employed by the Company.</w:t>
      </w:r>
    </w:p>
    <w:p w14:paraId="3233C7EE" w14:textId="77777777" w:rsidR="00BB0546" w:rsidRDefault="00BB0546">
      <w:pPr>
        <w:pStyle w:val="CommentText"/>
      </w:pPr>
    </w:p>
    <w:p w14:paraId="5B26B459" w14:textId="25E423E9" w:rsidR="00BB0546" w:rsidRDefault="00BB0546">
      <w:pPr>
        <w:pStyle w:val="CommentText"/>
      </w:pPr>
      <w:r>
        <w:t>Give me your thoughts on this…</w:t>
      </w:r>
    </w:p>
  </w:comment>
  <w:comment w:id="30" w:author="Noel Cainglet" w:date="2017-09-04T10:14:00Z" w:initials="NC">
    <w:p w14:paraId="0CC4366E" w14:textId="5DE0468D" w:rsidR="00920E81" w:rsidRDefault="00920E81">
      <w:pPr>
        <w:pStyle w:val="CommentText"/>
      </w:pPr>
      <w:r>
        <w:rPr>
          <w:rStyle w:val="CommentReference"/>
        </w:rPr>
        <w:annotationRef/>
      </w:r>
      <w:r>
        <w:t>Noted on this sir.</w:t>
      </w:r>
    </w:p>
    <w:p w14:paraId="7FFF7040" w14:textId="55A84FE3" w:rsidR="00920E81" w:rsidRDefault="00920E81">
      <w:pPr>
        <w:pStyle w:val="CommentText"/>
      </w:pPr>
    </w:p>
    <w:p w14:paraId="6B64882D" w14:textId="53FF3E29" w:rsidR="00920E81" w:rsidRDefault="00920E81">
      <w:pPr>
        <w:pStyle w:val="CommentText"/>
      </w:pPr>
      <w:r>
        <w:t>But I suggest the Company should consider first if they have qualified SMEs to conduct such program; if not then they may consider the services of outside.</w:t>
      </w:r>
    </w:p>
    <w:p w14:paraId="19183C49" w14:textId="0836999B" w:rsidR="00920E81" w:rsidRDefault="00920E81">
      <w:pPr>
        <w:pStyle w:val="CommentText"/>
      </w:pPr>
    </w:p>
    <w:p w14:paraId="31AF78F8" w14:textId="5E601EFB" w:rsidR="00920E81" w:rsidRDefault="00D9251B">
      <w:pPr>
        <w:pStyle w:val="CommentText"/>
      </w:pPr>
      <w:r>
        <w:t>T</w:t>
      </w:r>
      <w:r w:rsidR="00920E81">
        <w:t>hey can still hire services of outside even though they have SMEs employed as long as it is reasonably justified.</w:t>
      </w:r>
    </w:p>
    <w:p w14:paraId="3790EA0C" w14:textId="6711F261" w:rsidR="00920E81" w:rsidRDefault="00920E81">
      <w:pPr>
        <w:pStyle w:val="CommentText"/>
      </w:pPr>
    </w:p>
    <w:p w14:paraId="368C62CF" w14:textId="2F5E22C8" w:rsidR="00920E81" w:rsidRDefault="00920E81">
      <w:pPr>
        <w:pStyle w:val="CommentText"/>
      </w:pPr>
      <w:r>
        <w:t>In my view, it is much favorable for the Company to utilize its SMEs employee since that would mean cost savings for the Company, no professional fee, only foods and snacks or a very much lower fee, honorarium, etc. compared to outside</w:t>
      </w:r>
      <w:r w:rsidR="002E3F2E">
        <w:t>.</w:t>
      </w:r>
    </w:p>
  </w:comment>
  <w:comment w:id="36" w:author="ASUS" w:date="2017-09-04T09:05:00Z" w:initials="A">
    <w:p w14:paraId="4DC80ED8" w14:textId="37A7CFBB" w:rsidR="00CF4ECC" w:rsidRDefault="00CF4ECC">
      <w:pPr>
        <w:pStyle w:val="CommentText"/>
      </w:pPr>
      <w:r>
        <w:rPr>
          <w:rStyle w:val="CommentReference"/>
        </w:rPr>
        <w:annotationRef/>
      </w:r>
      <w:r>
        <w:t>Maybe we can rephrase this and combine with policy no. 3 above</w:t>
      </w:r>
    </w:p>
  </w:comment>
  <w:comment w:id="37" w:author="Noel Cainglet" w:date="2017-09-04T10:14:00Z" w:initials="NC">
    <w:p w14:paraId="1B6CA384" w14:textId="39721578" w:rsidR="00920E81" w:rsidRDefault="00920E8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26B459" w15:done="0"/>
  <w15:commentEx w15:paraId="368C62CF" w15:paraIdParent="5B26B459" w15:done="0"/>
  <w15:commentEx w15:paraId="4DC80ED8" w15:done="0"/>
  <w15:commentEx w15:paraId="1B6CA384" w15:paraIdParent="4DC80E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30092" w14:textId="77777777" w:rsidR="009A1FE5" w:rsidRDefault="009A1FE5">
      <w:r>
        <w:separator/>
      </w:r>
    </w:p>
  </w:endnote>
  <w:endnote w:type="continuationSeparator" w:id="0">
    <w:p w14:paraId="6E9529C8" w14:textId="77777777" w:rsidR="009A1FE5" w:rsidRDefault="009A1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56D5" w14:textId="77777777" w:rsidR="00F9043E" w:rsidRDefault="00F9043E" w:rsidP="00427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0CF236" w14:textId="77777777" w:rsidR="00F9043E" w:rsidRDefault="00F904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486AA" w14:textId="65EBE42A" w:rsidR="00F9043E" w:rsidRPr="00984497" w:rsidRDefault="00F9043E" w:rsidP="00AF7FB4">
    <w:pPr>
      <w:pStyle w:val="Footer"/>
      <w:tabs>
        <w:tab w:val="clear" w:pos="8640"/>
        <w:tab w:val="right" w:pos="9000"/>
      </w:tabs>
      <w:rPr>
        <w:i/>
      </w:rPr>
    </w:pPr>
    <w:r>
      <w:rPr>
        <w:noProof/>
        <w:lang w:val="en-PH" w:eastAsia="en-PH"/>
      </w:rPr>
      <mc:AlternateContent>
        <mc:Choice Requires="wps">
          <w:drawing>
            <wp:anchor distT="0" distB="0" distL="114300" distR="114300" simplePos="0" relativeHeight="251658240" behindDoc="0" locked="0" layoutInCell="1" allowOverlap="1" wp14:anchorId="45BFD869" wp14:editId="40E9E4AE">
              <wp:simplePos x="0" y="0"/>
              <wp:positionH relativeFrom="column">
                <wp:posOffset>0</wp:posOffset>
              </wp:positionH>
              <wp:positionV relativeFrom="paragraph">
                <wp:posOffset>-45720</wp:posOffset>
              </wp:positionV>
              <wp:extent cx="5989320" cy="0"/>
              <wp:effectExtent l="9525" t="9525" r="11430" b="9525"/>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4E835"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71.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o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"/>
          </w:pict>
        </mc:Fallback>
      </mc:AlternateContent>
    </w:r>
    <w:r w:rsidRPr="00E359BB">
      <w:t xml:space="preserve">Revision Number: 00         </w:t>
    </w:r>
    <w:r w:rsidRPr="00E359BB">
      <w:tab/>
    </w:r>
    <w:r w:rsidRPr="00A908A6">
      <w:t xml:space="preserve">               </w:t>
    </w:r>
    <w:r>
      <w:t xml:space="preserve">                                                      </w:t>
    </w:r>
    <w:r>
      <w:rPr>
        <w:i/>
      </w:rPr>
      <w:t>Learning and Development</w:t>
    </w:r>
  </w:p>
  <w:p w14:paraId="0A6EEDAB" w14:textId="48E94C52" w:rsidR="00F9043E" w:rsidRPr="00001477" w:rsidRDefault="00F9043E" w:rsidP="000E383F">
    <w:pPr>
      <w:pStyle w:val="Footer"/>
      <w:framePr w:wrap="around" w:vAnchor="text" w:hAnchor="page" w:x="5941" w:y="461"/>
      <w:jc w:val="center"/>
      <w:rPr>
        <w:rStyle w:val="PageNumber"/>
        <w:sz w:val="22"/>
        <w:szCs w:val="22"/>
      </w:rPr>
    </w:pPr>
    <w:r w:rsidRPr="00001477">
      <w:rPr>
        <w:rStyle w:val="PageNumber"/>
        <w:sz w:val="22"/>
        <w:szCs w:val="22"/>
      </w:rPr>
      <w:t xml:space="preserve">Page </w:t>
    </w:r>
    <w:r w:rsidRPr="00001477">
      <w:rPr>
        <w:rStyle w:val="PageNumber"/>
        <w:sz w:val="22"/>
        <w:szCs w:val="22"/>
      </w:rPr>
      <w:fldChar w:fldCharType="begin"/>
    </w:r>
    <w:r w:rsidRPr="00001477">
      <w:rPr>
        <w:rStyle w:val="PageNumber"/>
        <w:sz w:val="22"/>
        <w:szCs w:val="22"/>
      </w:rPr>
      <w:instrText xml:space="preserve"> PAGE </w:instrText>
    </w:r>
    <w:r w:rsidRPr="00001477">
      <w:rPr>
        <w:rStyle w:val="PageNumber"/>
        <w:sz w:val="22"/>
        <w:szCs w:val="22"/>
      </w:rPr>
      <w:fldChar w:fldCharType="separate"/>
    </w:r>
    <w:r w:rsidR="002C1A65">
      <w:rPr>
        <w:rStyle w:val="PageNumber"/>
        <w:noProof/>
        <w:sz w:val="22"/>
        <w:szCs w:val="22"/>
      </w:rPr>
      <w:t>1</w:t>
    </w:r>
    <w:r w:rsidRPr="00001477">
      <w:rPr>
        <w:rStyle w:val="PageNumber"/>
        <w:sz w:val="22"/>
        <w:szCs w:val="22"/>
      </w:rPr>
      <w:fldChar w:fldCharType="end"/>
    </w:r>
    <w:r w:rsidRPr="00001477">
      <w:rPr>
        <w:rStyle w:val="PageNumber"/>
        <w:sz w:val="22"/>
        <w:szCs w:val="22"/>
      </w:rPr>
      <w:t xml:space="preserve"> of </w:t>
    </w:r>
    <w:r w:rsidRPr="00001477">
      <w:rPr>
        <w:rStyle w:val="PageNumber"/>
        <w:sz w:val="22"/>
        <w:szCs w:val="22"/>
      </w:rPr>
      <w:fldChar w:fldCharType="begin"/>
    </w:r>
    <w:r w:rsidRPr="00001477">
      <w:rPr>
        <w:rStyle w:val="PageNumber"/>
        <w:sz w:val="22"/>
        <w:szCs w:val="22"/>
      </w:rPr>
      <w:instrText xml:space="preserve"> NUMPAGES </w:instrText>
    </w:r>
    <w:r w:rsidRPr="00001477">
      <w:rPr>
        <w:rStyle w:val="PageNumber"/>
        <w:sz w:val="22"/>
        <w:szCs w:val="22"/>
      </w:rPr>
      <w:fldChar w:fldCharType="separate"/>
    </w:r>
    <w:r w:rsidR="002C1A65">
      <w:rPr>
        <w:rStyle w:val="PageNumber"/>
        <w:noProof/>
        <w:sz w:val="22"/>
        <w:szCs w:val="22"/>
      </w:rPr>
      <w:t>13</w:t>
    </w:r>
    <w:r w:rsidRPr="00001477">
      <w:rPr>
        <w:rStyle w:val="PageNumber"/>
        <w:sz w:val="22"/>
        <w:szCs w:val="22"/>
      </w:rPr>
      <w:fldChar w:fldCharType="end"/>
    </w:r>
  </w:p>
  <w:p w14:paraId="5CA07EA7" w14:textId="77777777" w:rsidR="00F9043E" w:rsidRDefault="00F9043E" w:rsidP="00AF7FB4">
    <w:pPr>
      <w:pStyle w:val="Footer"/>
      <w:tabs>
        <w:tab w:val="clear" w:pos="8640"/>
        <w:tab w:val="right" w:pos="9000"/>
      </w:tabs>
    </w:pPr>
    <w:r w:rsidRPr="00E359BB">
      <w:t>Effective Date:</w:t>
    </w:r>
    <w:r>
      <w:tab/>
      <w:t xml:space="preserve">                                                                                                 For Internal Use Only</w:t>
    </w:r>
  </w:p>
  <w:p w14:paraId="1427BC17" w14:textId="77777777" w:rsidR="00F9043E" w:rsidRPr="00E359BB" w:rsidRDefault="00F9043E" w:rsidP="00AF7FB4">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F606C" w14:textId="77777777" w:rsidR="009A1FE5" w:rsidRDefault="009A1FE5">
      <w:r>
        <w:separator/>
      </w:r>
    </w:p>
  </w:footnote>
  <w:footnote w:type="continuationSeparator" w:id="0">
    <w:p w14:paraId="34EE8FD5" w14:textId="77777777" w:rsidR="009A1FE5" w:rsidRDefault="009A1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3E9F7" w14:textId="53FC45AF" w:rsidR="00F9043E" w:rsidRDefault="00F9043E" w:rsidP="00343C03">
    <w:pPr>
      <w:pStyle w:val="Header"/>
      <w:rPr>
        <w:rFonts w:ascii="Arial" w:hAnsi="Arial" w:cs="Arial"/>
      </w:rPr>
    </w:pPr>
    <w:r>
      <w:rPr>
        <w:rFonts w:ascii="Arial" w:hAnsi="Arial" w:cs="Arial"/>
        <w:noProof/>
        <w:lang w:val="en-PH" w:eastAsia="en-PH"/>
      </w:rPr>
      <w:drawing>
        <wp:inline distT="0" distB="0" distL="0" distR="0" wp14:anchorId="40094689" wp14:editId="3D2BCA4A">
          <wp:extent cx="581660" cy="439420"/>
          <wp:effectExtent l="0" t="0" r="0" b="0"/>
          <wp:docPr id="9" name="Picture 9" descr="avega_navigati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ega_navigatio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660" cy="439420"/>
                  </a:xfrm>
                  <a:prstGeom prst="rect">
                    <a:avLst/>
                  </a:prstGeom>
                  <a:noFill/>
                  <a:ln>
                    <a:noFill/>
                  </a:ln>
                </pic:spPr>
              </pic:pic>
            </a:graphicData>
          </a:graphic>
        </wp:inline>
      </w:drawing>
    </w:r>
    <w:r>
      <w:rPr>
        <w:rFonts w:ascii="Arial" w:hAnsi="Arial" w:cs="Arial"/>
      </w:rPr>
      <w:t xml:space="preserve"> </w:t>
    </w:r>
  </w:p>
  <w:p w14:paraId="0CA36A4C" w14:textId="60D83482" w:rsidR="00F9043E" w:rsidRPr="00B15E69" w:rsidRDefault="00F9043E" w:rsidP="00343C03">
    <w:pPr>
      <w:pStyle w:val="Header"/>
      <w:rPr>
        <w:rFonts w:ascii="Arial" w:hAnsi="Arial" w:cs="Arial"/>
      </w:rPr>
    </w:pPr>
    <w:r w:rsidRPr="00B15E69">
      <w:rPr>
        <w:b/>
      </w:rPr>
      <w:t>AVEGA BROS</w:t>
    </w:r>
    <w:r w:rsidR="002C1A65">
      <w:rPr>
        <w:b/>
      </w:rPr>
      <w:t>.</w:t>
    </w:r>
    <w:r w:rsidRPr="00B15E69">
      <w:rPr>
        <w:b/>
      </w:rPr>
      <w:t xml:space="preserve"> INTEGRATED SHIPPING CORP.</w:t>
    </w:r>
  </w:p>
  <w:p w14:paraId="7431969C" w14:textId="03C541D6" w:rsidR="00F9043E" w:rsidRPr="00E359BB" w:rsidRDefault="00F9043E" w:rsidP="00C85B97">
    <w:pPr>
      <w:pStyle w:val="Header"/>
      <w:tabs>
        <w:tab w:val="clear" w:pos="8640"/>
        <w:tab w:val="right" w:pos="9000"/>
      </w:tabs>
      <w:rPr>
        <w:sz w:val="20"/>
        <w:szCs w:val="20"/>
      </w:rPr>
    </w:pPr>
    <w:r>
      <w:rPr>
        <w:rFonts w:ascii="Arial" w:hAnsi="Arial" w:cs="Arial"/>
        <w:noProof/>
        <w:sz w:val="14"/>
        <w:szCs w:val="14"/>
        <w:lang w:val="en-PH" w:eastAsia="en-PH"/>
      </w:rPr>
      <mc:AlternateContent>
        <mc:Choice Requires="wps">
          <w:drawing>
            <wp:anchor distT="0" distB="0" distL="114300" distR="114300" simplePos="0" relativeHeight="251657216" behindDoc="0" locked="0" layoutInCell="1" allowOverlap="1" wp14:anchorId="3EE3D71A" wp14:editId="7C8B1C19">
              <wp:simplePos x="0" y="0"/>
              <wp:positionH relativeFrom="column">
                <wp:posOffset>0</wp:posOffset>
              </wp:positionH>
              <wp:positionV relativeFrom="paragraph">
                <wp:posOffset>199390</wp:posOffset>
              </wp:positionV>
              <wp:extent cx="5989320" cy="0"/>
              <wp:effectExtent l="9525" t="6350" r="11430" b="1270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65673"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7pt" to="471.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2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"/>
          </w:pict>
        </mc:Fallback>
      </mc:AlternateContent>
    </w:r>
    <w:r w:rsidRPr="00E359BB">
      <w:t xml:space="preserve">Policies and </w:t>
    </w:r>
    <w:r w:rsidRPr="00D54767">
      <w:t>Procedures Manual</w:t>
    </w:r>
    <w:r w:rsidRPr="00D54767">
      <w:tab/>
    </w:r>
    <w:r>
      <w:t xml:space="preserve">                                                                              </w:t>
    </w:r>
    <w:r>
      <w:rPr>
        <w:sz w:val="22"/>
      </w:rPr>
      <w:t>Human Resources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7E6"/>
    <w:multiLevelType w:val="hybridMultilevel"/>
    <w:tmpl w:val="C8D87E96"/>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 w15:restartNumberingAfterBreak="0">
    <w:nsid w:val="03575A73"/>
    <w:multiLevelType w:val="hybridMultilevel"/>
    <w:tmpl w:val="7E4CB7C2"/>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2" w15:restartNumberingAfterBreak="0">
    <w:nsid w:val="047C4B9D"/>
    <w:multiLevelType w:val="hybridMultilevel"/>
    <w:tmpl w:val="DFF8EEDE"/>
    <w:lvl w:ilvl="0" w:tplc="0A76D286">
      <w:start w:val="5"/>
      <w:numFmt w:val="bullet"/>
      <w:lvlText w:val=""/>
      <w:lvlJc w:val="left"/>
      <w:pPr>
        <w:ind w:left="1530" w:hanging="360"/>
      </w:pPr>
      <w:rPr>
        <w:rFonts w:ascii="Wingdings" w:eastAsia="Times New Roman" w:hAnsi="Wingdings" w:cs="Times New Roman"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3" w15:restartNumberingAfterBreak="0">
    <w:nsid w:val="053A3468"/>
    <w:multiLevelType w:val="hybridMultilevel"/>
    <w:tmpl w:val="7C72935A"/>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4" w15:restartNumberingAfterBreak="0">
    <w:nsid w:val="063D7F1F"/>
    <w:multiLevelType w:val="hybridMultilevel"/>
    <w:tmpl w:val="33B87404"/>
    <w:lvl w:ilvl="0" w:tplc="7CA409DC">
      <w:start w:val="1"/>
      <w:numFmt w:val="bullet"/>
      <w:lvlText w:val=""/>
      <w:lvlJc w:val="left"/>
      <w:pPr>
        <w:ind w:left="3240" w:hanging="360"/>
      </w:pPr>
      <w:rPr>
        <w:rFonts w:ascii="Wingdings" w:eastAsia="Times New Roman" w:hAnsi="Wingdings" w:cs="Times New Roman" w:hint="default"/>
      </w:rPr>
    </w:lvl>
    <w:lvl w:ilvl="1" w:tplc="34090003" w:tentative="1">
      <w:start w:val="1"/>
      <w:numFmt w:val="bullet"/>
      <w:lvlText w:val="o"/>
      <w:lvlJc w:val="left"/>
      <w:pPr>
        <w:ind w:left="3060" w:hanging="360"/>
      </w:pPr>
      <w:rPr>
        <w:rFonts w:ascii="Courier New" w:hAnsi="Courier New" w:cs="Courier New" w:hint="default"/>
      </w:rPr>
    </w:lvl>
    <w:lvl w:ilvl="2" w:tplc="34090005">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5" w15:restartNumberingAfterBreak="0">
    <w:nsid w:val="06BF78BB"/>
    <w:multiLevelType w:val="hybridMultilevel"/>
    <w:tmpl w:val="013C9B86"/>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6" w15:restartNumberingAfterBreak="0">
    <w:nsid w:val="0DF10485"/>
    <w:multiLevelType w:val="hybridMultilevel"/>
    <w:tmpl w:val="0A18A2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F266017"/>
    <w:multiLevelType w:val="hybridMultilevel"/>
    <w:tmpl w:val="4510F496"/>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8" w15:restartNumberingAfterBreak="0">
    <w:nsid w:val="12002B87"/>
    <w:multiLevelType w:val="hybridMultilevel"/>
    <w:tmpl w:val="13CE0D4E"/>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9" w15:restartNumberingAfterBreak="0">
    <w:nsid w:val="129E7696"/>
    <w:multiLevelType w:val="hybridMultilevel"/>
    <w:tmpl w:val="4AC498E4"/>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0" w15:restartNumberingAfterBreak="0">
    <w:nsid w:val="135D77D9"/>
    <w:multiLevelType w:val="hybridMultilevel"/>
    <w:tmpl w:val="25C2F122"/>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1" w15:restartNumberingAfterBreak="0">
    <w:nsid w:val="15550051"/>
    <w:multiLevelType w:val="hybridMultilevel"/>
    <w:tmpl w:val="BE5415BC"/>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2" w15:restartNumberingAfterBreak="0">
    <w:nsid w:val="18A660AB"/>
    <w:multiLevelType w:val="hybridMultilevel"/>
    <w:tmpl w:val="A538E758"/>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13" w15:restartNumberingAfterBreak="0">
    <w:nsid w:val="1AF306B2"/>
    <w:multiLevelType w:val="hybridMultilevel"/>
    <w:tmpl w:val="6EFA06BE"/>
    <w:lvl w:ilvl="0" w:tplc="F418DC64">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14" w15:restartNumberingAfterBreak="0">
    <w:nsid w:val="1CA3560E"/>
    <w:multiLevelType w:val="hybridMultilevel"/>
    <w:tmpl w:val="1AE6517C"/>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5" w15:restartNumberingAfterBreak="0">
    <w:nsid w:val="1CBF7673"/>
    <w:multiLevelType w:val="hybridMultilevel"/>
    <w:tmpl w:val="48BA9A38"/>
    <w:lvl w:ilvl="0" w:tplc="D0223324">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16" w15:restartNumberingAfterBreak="0">
    <w:nsid w:val="1F5659FE"/>
    <w:multiLevelType w:val="hybridMultilevel"/>
    <w:tmpl w:val="AA284704"/>
    <w:lvl w:ilvl="0" w:tplc="3A262AA0">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17" w15:restartNumberingAfterBreak="0">
    <w:nsid w:val="1FD31773"/>
    <w:multiLevelType w:val="hybridMultilevel"/>
    <w:tmpl w:val="A8E85BC2"/>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8" w15:restartNumberingAfterBreak="0">
    <w:nsid w:val="21213037"/>
    <w:multiLevelType w:val="hybridMultilevel"/>
    <w:tmpl w:val="F66C0F16"/>
    <w:lvl w:ilvl="0" w:tplc="7220AD54">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19" w15:restartNumberingAfterBreak="0">
    <w:nsid w:val="2A000C39"/>
    <w:multiLevelType w:val="hybridMultilevel"/>
    <w:tmpl w:val="5E0A3790"/>
    <w:lvl w:ilvl="0" w:tplc="B9A2136C">
      <w:start w:val="1"/>
      <w:numFmt w:val="lowerLetter"/>
      <w:lvlText w:val="%1."/>
      <w:lvlJc w:val="left"/>
      <w:pPr>
        <w:ind w:left="1296" w:hanging="360"/>
      </w:pPr>
      <w:rPr>
        <w:rFonts w:hint="default"/>
      </w:rPr>
    </w:lvl>
    <w:lvl w:ilvl="1" w:tplc="34090019" w:tentative="1">
      <w:start w:val="1"/>
      <w:numFmt w:val="lowerLetter"/>
      <w:lvlText w:val="%2."/>
      <w:lvlJc w:val="left"/>
      <w:pPr>
        <w:ind w:left="2016" w:hanging="360"/>
      </w:pPr>
    </w:lvl>
    <w:lvl w:ilvl="2" w:tplc="3409001B" w:tentative="1">
      <w:start w:val="1"/>
      <w:numFmt w:val="lowerRoman"/>
      <w:lvlText w:val="%3."/>
      <w:lvlJc w:val="right"/>
      <w:pPr>
        <w:ind w:left="2736" w:hanging="180"/>
      </w:pPr>
    </w:lvl>
    <w:lvl w:ilvl="3" w:tplc="3409000F" w:tentative="1">
      <w:start w:val="1"/>
      <w:numFmt w:val="decimal"/>
      <w:lvlText w:val="%4."/>
      <w:lvlJc w:val="left"/>
      <w:pPr>
        <w:ind w:left="3456" w:hanging="360"/>
      </w:pPr>
    </w:lvl>
    <w:lvl w:ilvl="4" w:tplc="34090019" w:tentative="1">
      <w:start w:val="1"/>
      <w:numFmt w:val="lowerLetter"/>
      <w:lvlText w:val="%5."/>
      <w:lvlJc w:val="left"/>
      <w:pPr>
        <w:ind w:left="4176" w:hanging="360"/>
      </w:pPr>
    </w:lvl>
    <w:lvl w:ilvl="5" w:tplc="3409001B" w:tentative="1">
      <w:start w:val="1"/>
      <w:numFmt w:val="lowerRoman"/>
      <w:lvlText w:val="%6."/>
      <w:lvlJc w:val="right"/>
      <w:pPr>
        <w:ind w:left="4896" w:hanging="180"/>
      </w:pPr>
    </w:lvl>
    <w:lvl w:ilvl="6" w:tplc="3409000F" w:tentative="1">
      <w:start w:val="1"/>
      <w:numFmt w:val="decimal"/>
      <w:lvlText w:val="%7."/>
      <w:lvlJc w:val="left"/>
      <w:pPr>
        <w:ind w:left="5616" w:hanging="360"/>
      </w:pPr>
    </w:lvl>
    <w:lvl w:ilvl="7" w:tplc="34090019" w:tentative="1">
      <w:start w:val="1"/>
      <w:numFmt w:val="lowerLetter"/>
      <w:lvlText w:val="%8."/>
      <w:lvlJc w:val="left"/>
      <w:pPr>
        <w:ind w:left="6336" w:hanging="360"/>
      </w:pPr>
    </w:lvl>
    <w:lvl w:ilvl="8" w:tplc="3409001B" w:tentative="1">
      <w:start w:val="1"/>
      <w:numFmt w:val="lowerRoman"/>
      <w:lvlText w:val="%9."/>
      <w:lvlJc w:val="right"/>
      <w:pPr>
        <w:ind w:left="7056" w:hanging="180"/>
      </w:pPr>
    </w:lvl>
  </w:abstractNum>
  <w:abstractNum w:abstractNumId="20" w15:restartNumberingAfterBreak="0">
    <w:nsid w:val="2B273B8A"/>
    <w:multiLevelType w:val="hybridMultilevel"/>
    <w:tmpl w:val="012080F8"/>
    <w:lvl w:ilvl="0" w:tplc="DEF4E94E">
      <w:start w:val="1"/>
      <w:numFmt w:val="lowerLetter"/>
      <w:lvlText w:val="%1."/>
      <w:lvlJc w:val="left"/>
      <w:pPr>
        <w:ind w:left="936" w:hanging="360"/>
      </w:pPr>
      <w:rPr>
        <w:rFonts w:hint="default"/>
      </w:rPr>
    </w:lvl>
    <w:lvl w:ilvl="1" w:tplc="34090019" w:tentative="1">
      <w:start w:val="1"/>
      <w:numFmt w:val="lowerLetter"/>
      <w:lvlText w:val="%2."/>
      <w:lvlJc w:val="left"/>
      <w:pPr>
        <w:ind w:left="1656" w:hanging="360"/>
      </w:pPr>
    </w:lvl>
    <w:lvl w:ilvl="2" w:tplc="3409001B" w:tentative="1">
      <w:start w:val="1"/>
      <w:numFmt w:val="lowerRoman"/>
      <w:lvlText w:val="%3."/>
      <w:lvlJc w:val="right"/>
      <w:pPr>
        <w:ind w:left="2376" w:hanging="180"/>
      </w:pPr>
    </w:lvl>
    <w:lvl w:ilvl="3" w:tplc="3409000F" w:tentative="1">
      <w:start w:val="1"/>
      <w:numFmt w:val="decimal"/>
      <w:lvlText w:val="%4."/>
      <w:lvlJc w:val="left"/>
      <w:pPr>
        <w:ind w:left="3096" w:hanging="360"/>
      </w:pPr>
    </w:lvl>
    <w:lvl w:ilvl="4" w:tplc="34090019" w:tentative="1">
      <w:start w:val="1"/>
      <w:numFmt w:val="lowerLetter"/>
      <w:lvlText w:val="%5."/>
      <w:lvlJc w:val="left"/>
      <w:pPr>
        <w:ind w:left="3816" w:hanging="360"/>
      </w:pPr>
    </w:lvl>
    <w:lvl w:ilvl="5" w:tplc="3409001B" w:tentative="1">
      <w:start w:val="1"/>
      <w:numFmt w:val="lowerRoman"/>
      <w:lvlText w:val="%6."/>
      <w:lvlJc w:val="right"/>
      <w:pPr>
        <w:ind w:left="4536" w:hanging="180"/>
      </w:pPr>
    </w:lvl>
    <w:lvl w:ilvl="6" w:tplc="3409000F" w:tentative="1">
      <w:start w:val="1"/>
      <w:numFmt w:val="decimal"/>
      <w:lvlText w:val="%7."/>
      <w:lvlJc w:val="left"/>
      <w:pPr>
        <w:ind w:left="5256" w:hanging="360"/>
      </w:pPr>
    </w:lvl>
    <w:lvl w:ilvl="7" w:tplc="34090019" w:tentative="1">
      <w:start w:val="1"/>
      <w:numFmt w:val="lowerLetter"/>
      <w:lvlText w:val="%8."/>
      <w:lvlJc w:val="left"/>
      <w:pPr>
        <w:ind w:left="5976" w:hanging="360"/>
      </w:pPr>
    </w:lvl>
    <w:lvl w:ilvl="8" w:tplc="3409001B" w:tentative="1">
      <w:start w:val="1"/>
      <w:numFmt w:val="lowerRoman"/>
      <w:lvlText w:val="%9."/>
      <w:lvlJc w:val="right"/>
      <w:pPr>
        <w:ind w:left="6696" w:hanging="180"/>
      </w:pPr>
    </w:lvl>
  </w:abstractNum>
  <w:abstractNum w:abstractNumId="21" w15:restartNumberingAfterBreak="0">
    <w:nsid w:val="2DD04E79"/>
    <w:multiLevelType w:val="hybridMultilevel"/>
    <w:tmpl w:val="9BBAC670"/>
    <w:lvl w:ilvl="0" w:tplc="7CA409DC">
      <w:start w:val="1"/>
      <w:numFmt w:val="bullet"/>
      <w:lvlText w:val=""/>
      <w:lvlJc w:val="left"/>
      <w:pPr>
        <w:ind w:left="1620" w:hanging="360"/>
      </w:pPr>
      <w:rPr>
        <w:rFonts w:ascii="Wingdings" w:eastAsia="Times New Roman" w:hAnsi="Wingdings" w:cs="Times New Roman"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22" w15:restartNumberingAfterBreak="0">
    <w:nsid w:val="3675709C"/>
    <w:multiLevelType w:val="hybridMultilevel"/>
    <w:tmpl w:val="83720A48"/>
    <w:lvl w:ilvl="0" w:tplc="9BEAEE2A">
      <w:start w:val="1"/>
      <w:numFmt w:val="lowerLetter"/>
      <w:lvlText w:val="%1."/>
      <w:lvlJc w:val="left"/>
      <w:pPr>
        <w:ind w:left="1296" w:hanging="360"/>
      </w:pPr>
      <w:rPr>
        <w:rFonts w:hint="default"/>
      </w:rPr>
    </w:lvl>
    <w:lvl w:ilvl="1" w:tplc="34090019" w:tentative="1">
      <w:start w:val="1"/>
      <w:numFmt w:val="lowerLetter"/>
      <w:lvlText w:val="%2."/>
      <w:lvlJc w:val="left"/>
      <w:pPr>
        <w:ind w:left="2016" w:hanging="360"/>
      </w:pPr>
    </w:lvl>
    <w:lvl w:ilvl="2" w:tplc="3409001B" w:tentative="1">
      <w:start w:val="1"/>
      <w:numFmt w:val="lowerRoman"/>
      <w:lvlText w:val="%3."/>
      <w:lvlJc w:val="right"/>
      <w:pPr>
        <w:ind w:left="2736" w:hanging="180"/>
      </w:pPr>
    </w:lvl>
    <w:lvl w:ilvl="3" w:tplc="3409000F" w:tentative="1">
      <w:start w:val="1"/>
      <w:numFmt w:val="decimal"/>
      <w:lvlText w:val="%4."/>
      <w:lvlJc w:val="left"/>
      <w:pPr>
        <w:ind w:left="3456" w:hanging="360"/>
      </w:pPr>
    </w:lvl>
    <w:lvl w:ilvl="4" w:tplc="34090019" w:tentative="1">
      <w:start w:val="1"/>
      <w:numFmt w:val="lowerLetter"/>
      <w:lvlText w:val="%5."/>
      <w:lvlJc w:val="left"/>
      <w:pPr>
        <w:ind w:left="4176" w:hanging="360"/>
      </w:pPr>
    </w:lvl>
    <w:lvl w:ilvl="5" w:tplc="3409001B" w:tentative="1">
      <w:start w:val="1"/>
      <w:numFmt w:val="lowerRoman"/>
      <w:lvlText w:val="%6."/>
      <w:lvlJc w:val="right"/>
      <w:pPr>
        <w:ind w:left="4896" w:hanging="180"/>
      </w:pPr>
    </w:lvl>
    <w:lvl w:ilvl="6" w:tplc="3409000F" w:tentative="1">
      <w:start w:val="1"/>
      <w:numFmt w:val="decimal"/>
      <w:lvlText w:val="%7."/>
      <w:lvlJc w:val="left"/>
      <w:pPr>
        <w:ind w:left="5616" w:hanging="360"/>
      </w:pPr>
    </w:lvl>
    <w:lvl w:ilvl="7" w:tplc="34090019" w:tentative="1">
      <w:start w:val="1"/>
      <w:numFmt w:val="lowerLetter"/>
      <w:lvlText w:val="%8."/>
      <w:lvlJc w:val="left"/>
      <w:pPr>
        <w:ind w:left="6336" w:hanging="360"/>
      </w:pPr>
    </w:lvl>
    <w:lvl w:ilvl="8" w:tplc="3409001B" w:tentative="1">
      <w:start w:val="1"/>
      <w:numFmt w:val="lowerRoman"/>
      <w:lvlText w:val="%9."/>
      <w:lvlJc w:val="right"/>
      <w:pPr>
        <w:ind w:left="7056" w:hanging="180"/>
      </w:pPr>
    </w:lvl>
  </w:abstractNum>
  <w:abstractNum w:abstractNumId="23" w15:restartNumberingAfterBreak="0">
    <w:nsid w:val="37817C12"/>
    <w:multiLevelType w:val="hybridMultilevel"/>
    <w:tmpl w:val="293A19B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24" w15:restartNumberingAfterBreak="0">
    <w:nsid w:val="38DF7A87"/>
    <w:multiLevelType w:val="hybridMultilevel"/>
    <w:tmpl w:val="AA9EF8D8"/>
    <w:lvl w:ilvl="0" w:tplc="DFCE9870">
      <w:start w:val="1"/>
      <w:numFmt w:val="lowerLetter"/>
      <w:lvlText w:val="%1."/>
      <w:lvlJc w:val="left"/>
      <w:pPr>
        <w:ind w:left="1980" w:hanging="360"/>
      </w:pPr>
      <w:rPr>
        <w:rFonts w:hint="default"/>
      </w:rPr>
    </w:lvl>
    <w:lvl w:ilvl="1" w:tplc="34090019" w:tentative="1">
      <w:start w:val="1"/>
      <w:numFmt w:val="lowerLetter"/>
      <w:lvlText w:val="%2."/>
      <w:lvlJc w:val="left"/>
      <w:pPr>
        <w:ind w:left="2700" w:hanging="360"/>
      </w:pPr>
    </w:lvl>
    <w:lvl w:ilvl="2" w:tplc="3409001B" w:tentative="1">
      <w:start w:val="1"/>
      <w:numFmt w:val="lowerRoman"/>
      <w:lvlText w:val="%3."/>
      <w:lvlJc w:val="right"/>
      <w:pPr>
        <w:ind w:left="3420" w:hanging="180"/>
      </w:pPr>
    </w:lvl>
    <w:lvl w:ilvl="3" w:tplc="3409000F" w:tentative="1">
      <w:start w:val="1"/>
      <w:numFmt w:val="decimal"/>
      <w:lvlText w:val="%4."/>
      <w:lvlJc w:val="left"/>
      <w:pPr>
        <w:ind w:left="4140" w:hanging="360"/>
      </w:pPr>
    </w:lvl>
    <w:lvl w:ilvl="4" w:tplc="34090019" w:tentative="1">
      <w:start w:val="1"/>
      <w:numFmt w:val="lowerLetter"/>
      <w:lvlText w:val="%5."/>
      <w:lvlJc w:val="left"/>
      <w:pPr>
        <w:ind w:left="4860" w:hanging="360"/>
      </w:pPr>
    </w:lvl>
    <w:lvl w:ilvl="5" w:tplc="3409001B" w:tentative="1">
      <w:start w:val="1"/>
      <w:numFmt w:val="lowerRoman"/>
      <w:lvlText w:val="%6."/>
      <w:lvlJc w:val="right"/>
      <w:pPr>
        <w:ind w:left="5580" w:hanging="180"/>
      </w:pPr>
    </w:lvl>
    <w:lvl w:ilvl="6" w:tplc="3409000F" w:tentative="1">
      <w:start w:val="1"/>
      <w:numFmt w:val="decimal"/>
      <w:lvlText w:val="%7."/>
      <w:lvlJc w:val="left"/>
      <w:pPr>
        <w:ind w:left="6300" w:hanging="360"/>
      </w:pPr>
    </w:lvl>
    <w:lvl w:ilvl="7" w:tplc="34090019" w:tentative="1">
      <w:start w:val="1"/>
      <w:numFmt w:val="lowerLetter"/>
      <w:lvlText w:val="%8."/>
      <w:lvlJc w:val="left"/>
      <w:pPr>
        <w:ind w:left="7020" w:hanging="360"/>
      </w:pPr>
    </w:lvl>
    <w:lvl w:ilvl="8" w:tplc="3409001B" w:tentative="1">
      <w:start w:val="1"/>
      <w:numFmt w:val="lowerRoman"/>
      <w:lvlText w:val="%9."/>
      <w:lvlJc w:val="right"/>
      <w:pPr>
        <w:ind w:left="7740" w:hanging="180"/>
      </w:pPr>
    </w:lvl>
  </w:abstractNum>
  <w:abstractNum w:abstractNumId="25" w15:restartNumberingAfterBreak="0">
    <w:nsid w:val="39C276D3"/>
    <w:multiLevelType w:val="hybridMultilevel"/>
    <w:tmpl w:val="B772325E"/>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26" w15:restartNumberingAfterBreak="0">
    <w:nsid w:val="3A255937"/>
    <w:multiLevelType w:val="hybridMultilevel"/>
    <w:tmpl w:val="30627BD8"/>
    <w:lvl w:ilvl="0" w:tplc="BC884B10">
      <w:start w:val="5"/>
      <w:numFmt w:val="bullet"/>
      <w:lvlText w:val=""/>
      <w:lvlJc w:val="left"/>
      <w:pPr>
        <w:ind w:left="1620" w:hanging="360"/>
      </w:pPr>
      <w:rPr>
        <w:rFonts w:ascii="Wingdings" w:eastAsia="Times New Roman" w:hAnsi="Wingdings" w:cs="Times New Roman"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27" w15:restartNumberingAfterBreak="0">
    <w:nsid w:val="3F6D7CF5"/>
    <w:multiLevelType w:val="hybridMultilevel"/>
    <w:tmpl w:val="4D3EB8B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28" w15:restartNumberingAfterBreak="0">
    <w:nsid w:val="42783FCA"/>
    <w:multiLevelType w:val="hybridMultilevel"/>
    <w:tmpl w:val="EFCC1EC4"/>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29" w15:restartNumberingAfterBreak="0">
    <w:nsid w:val="47704AFD"/>
    <w:multiLevelType w:val="hybridMultilevel"/>
    <w:tmpl w:val="D576CE5E"/>
    <w:lvl w:ilvl="0" w:tplc="3AE242D2">
      <w:start w:val="1"/>
      <w:numFmt w:val="lowerLetter"/>
      <w:lvlText w:val="%1."/>
      <w:lvlJc w:val="left"/>
      <w:pPr>
        <w:ind w:left="1710" w:hanging="360"/>
      </w:pPr>
      <w:rPr>
        <w:rFonts w:hint="default"/>
      </w:rPr>
    </w:lvl>
    <w:lvl w:ilvl="1" w:tplc="34090019" w:tentative="1">
      <w:start w:val="1"/>
      <w:numFmt w:val="lowerLetter"/>
      <w:lvlText w:val="%2."/>
      <w:lvlJc w:val="left"/>
      <w:pPr>
        <w:ind w:left="2430" w:hanging="360"/>
      </w:pPr>
    </w:lvl>
    <w:lvl w:ilvl="2" w:tplc="3409001B" w:tentative="1">
      <w:start w:val="1"/>
      <w:numFmt w:val="lowerRoman"/>
      <w:lvlText w:val="%3."/>
      <w:lvlJc w:val="right"/>
      <w:pPr>
        <w:ind w:left="3150" w:hanging="180"/>
      </w:pPr>
    </w:lvl>
    <w:lvl w:ilvl="3" w:tplc="3409000F" w:tentative="1">
      <w:start w:val="1"/>
      <w:numFmt w:val="decimal"/>
      <w:lvlText w:val="%4."/>
      <w:lvlJc w:val="left"/>
      <w:pPr>
        <w:ind w:left="3870" w:hanging="360"/>
      </w:pPr>
    </w:lvl>
    <w:lvl w:ilvl="4" w:tplc="34090019" w:tentative="1">
      <w:start w:val="1"/>
      <w:numFmt w:val="lowerLetter"/>
      <w:lvlText w:val="%5."/>
      <w:lvlJc w:val="left"/>
      <w:pPr>
        <w:ind w:left="4590" w:hanging="360"/>
      </w:pPr>
    </w:lvl>
    <w:lvl w:ilvl="5" w:tplc="3409001B" w:tentative="1">
      <w:start w:val="1"/>
      <w:numFmt w:val="lowerRoman"/>
      <w:lvlText w:val="%6."/>
      <w:lvlJc w:val="right"/>
      <w:pPr>
        <w:ind w:left="5310" w:hanging="180"/>
      </w:pPr>
    </w:lvl>
    <w:lvl w:ilvl="6" w:tplc="3409000F" w:tentative="1">
      <w:start w:val="1"/>
      <w:numFmt w:val="decimal"/>
      <w:lvlText w:val="%7."/>
      <w:lvlJc w:val="left"/>
      <w:pPr>
        <w:ind w:left="6030" w:hanging="360"/>
      </w:pPr>
    </w:lvl>
    <w:lvl w:ilvl="7" w:tplc="34090019" w:tentative="1">
      <w:start w:val="1"/>
      <w:numFmt w:val="lowerLetter"/>
      <w:lvlText w:val="%8."/>
      <w:lvlJc w:val="left"/>
      <w:pPr>
        <w:ind w:left="6750" w:hanging="360"/>
      </w:pPr>
    </w:lvl>
    <w:lvl w:ilvl="8" w:tplc="3409001B" w:tentative="1">
      <w:start w:val="1"/>
      <w:numFmt w:val="lowerRoman"/>
      <w:lvlText w:val="%9."/>
      <w:lvlJc w:val="right"/>
      <w:pPr>
        <w:ind w:left="7470" w:hanging="180"/>
      </w:pPr>
    </w:lvl>
  </w:abstractNum>
  <w:abstractNum w:abstractNumId="30" w15:restartNumberingAfterBreak="0">
    <w:nsid w:val="4AA5523D"/>
    <w:multiLevelType w:val="hybridMultilevel"/>
    <w:tmpl w:val="F3886B0E"/>
    <w:lvl w:ilvl="0" w:tplc="6554CCB6">
      <w:start w:val="1"/>
      <w:numFmt w:val="lowerLetter"/>
      <w:lvlText w:val="%1."/>
      <w:lvlJc w:val="left"/>
      <w:pPr>
        <w:ind w:left="1710" w:hanging="360"/>
      </w:pPr>
      <w:rPr>
        <w:rFonts w:hint="default"/>
      </w:rPr>
    </w:lvl>
    <w:lvl w:ilvl="1" w:tplc="34090019" w:tentative="1">
      <w:start w:val="1"/>
      <w:numFmt w:val="lowerLetter"/>
      <w:lvlText w:val="%2."/>
      <w:lvlJc w:val="left"/>
      <w:pPr>
        <w:ind w:left="2430" w:hanging="360"/>
      </w:pPr>
    </w:lvl>
    <w:lvl w:ilvl="2" w:tplc="3409001B" w:tentative="1">
      <w:start w:val="1"/>
      <w:numFmt w:val="lowerRoman"/>
      <w:lvlText w:val="%3."/>
      <w:lvlJc w:val="right"/>
      <w:pPr>
        <w:ind w:left="3150" w:hanging="180"/>
      </w:pPr>
    </w:lvl>
    <w:lvl w:ilvl="3" w:tplc="3409000F" w:tentative="1">
      <w:start w:val="1"/>
      <w:numFmt w:val="decimal"/>
      <w:lvlText w:val="%4."/>
      <w:lvlJc w:val="left"/>
      <w:pPr>
        <w:ind w:left="3870" w:hanging="360"/>
      </w:pPr>
    </w:lvl>
    <w:lvl w:ilvl="4" w:tplc="34090019" w:tentative="1">
      <w:start w:val="1"/>
      <w:numFmt w:val="lowerLetter"/>
      <w:lvlText w:val="%5."/>
      <w:lvlJc w:val="left"/>
      <w:pPr>
        <w:ind w:left="4590" w:hanging="360"/>
      </w:pPr>
    </w:lvl>
    <w:lvl w:ilvl="5" w:tplc="3409001B" w:tentative="1">
      <w:start w:val="1"/>
      <w:numFmt w:val="lowerRoman"/>
      <w:lvlText w:val="%6."/>
      <w:lvlJc w:val="right"/>
      <w:pPr>
        <w:ind w:left="5310" w:hanging="180"/>
      </w:pPr>
    </w:lvl>
    <w:lvl w:ilvl="6" w:tplc="3409000F" w:tentative="1">
      <w:start w:val="1"/>
      <w:numFmt w:val="decimal"/>
      <w:lvlText w:val="%7."/>
      <w:lvlJc w:val="left"/>
      <w:pPr>
        <w:ind w:left="6030" w:hanging="360"/>
      </w:pPr>
    </w:lvl>
    <w:lvl w:ilvl="7" w:tplc="34090019" w:tentative="1">
      <w:start w:val="1"/>
      <w:numFmt w:val="lowerLetter"/>
      <w:lvlText w:val="%8."/>
      <w:lvlJc w:val="left"/>
      <w:pPr>
        <w:ind w:left="6750" w:hanging="360"/>
      </w:pPr>
    </w:lvl>
    <w:lvl w:ilvl="8" w:tplc="3409001B" w:tentative="1">
      <w:start w:val="1"/>
      <w:numFmt w:val="lowerRoman"/>
      <w:lvlText w:val="%9."/>
      <w:lvlJc w:val="right"/>
      <w:pPr>
        <w:ind w:left="7470" w:hanging="180"/>
      </w:pPr>
    </w:lvl>
  </w:abstractNum>
  <w:abstractNum w:abstractNumId="31" w15:restartNumberingAfterBreak="0">
    <w:nsid w:val="4D556B2F"/>
    <w:multiLevelType w:val="hybridMultilevel"/>
    <w:tmpl w:val="7BE45DF0"/>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32" w15:restartNumberingAfterBreak="0">
    <w:nsid w:val="4E1B3842"/>
    <w:multiLevelType w:val="hybridMultilevel"/>
    <w:tmpl w:val="04544EFC"/>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33" w15:restartNumberingAfterBreak="0">
    <w:nsid w:val="537F7557"/>
    <w:multiLevelType w:val="hybridMultilevel"/>
    <w:tmpl w:val="53460EA4"/>
    <w:lvl w:ilvl="0" w:tplc="F4424E82">
      <w:start w:val="1"/>
      <w:numFmt w:val="upperLetter"/>
      <w:lvlText w:val="%1."/>
      <w:lvlJc w:val="left"/>
      <w:pPr>
        <w:ind w:left="1620" w:hanging="360"/>
      </w:pPr>
      <w:rPr>
        <w:rFonts w:hint="default"/>
      </w:rPr>
    </w:lvl>
    <w:lvl w:ilvl="1" w:tplc="34090019">
      <w:start w:val="1"/>
      <w:numFmt w:val="lowerLetter"/>
      <w:lvlText w:val="%2."/>
      <w:lvlJc w:val="left"/>
      <w:pPr>
        <w:ind w:left="2340" w:hanging="360"/>
      </w:pPr>
    </w:lvl>
    <w:lvl w:ilvl="2" w:tplc="3409001B">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34" w15:restartNumberingAfterBreak="0">
    <w:nsid w:val="56F7793A"/>
    <w:multiLevelType w:val="multilevel"/>
    <w:tmpl w:val="CD12B086"/>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i w:val="0"/>
      </w:rPr>
    </w:lvl>
    <w:lvl w:ilvl="2">
      <w:start w:val="1"/>
      <w:numFmt w:val="decimal"/>
      <w:lvlText w:val="%3."/>
      <w:lvlJc w:val="left"/>
      <w:pPr>
        <w:tabs>
          <w:tab w:val="num" w:pos="1350"/>
        </w:tabs>
        <w:ind w:left="1350" w:hanging="360"/>
      </w:pPr>
      <w:rPr>
        <w:rFonts w:hint="default"/>
        <w:b w:val="0"/>
        <w:color w:val="auto"/>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598F1038"/>
    <w:multiLevelType w:val="hybridMultilevel"/>
    <w:tmpl w:val="A5AAE378"/>
    <w:lvl w:ilvl="0" w:tplc="76A2B3E4">
      <w:start w:val="1"/>
      <w:numFmt w:val="lowerLetter"/>
      <w:lvlText w:val="%1."/>
      <w:lvlJc w:val="left"/>
      <w:pPr>
        <w:ind w:left="936" w:hanging="360"/>
      </w:pPr>
      <w:rPr>
        <w:rFonts w:hint="default"/>
      </w:rPr>
    </w:lvl>
    <w:lvl w:ilvl="1" w:tplc="34090019" w:tentative="1">
      <w:start w:val="1"/>
      <w:numFmt w:val="lowerLetter"/>
      <w:lvlText w:val="%2."/>
      <w:lvlJc w:val="left"/>
      <w:pPr>
        <w:ind w:left="1656" w:hanging="360"/>
      </w:pPr>
    </w:lvl>
    <w:lvl w:ilvl="2" w:tplc="3409001B" w:tentative="1">
      <w:start w:val="1"/>
      <w:numFmt w:val="lowerRoman"/>
      <w:lvlText w:val="%3."/>
      <w:lvlJc w:val="right"/>
      <w:pPr>
        <w:ind w:left="2376" w:hanging="180"/>
      </w:pPr>
    </w:lvl>
    <w:lvl w:ilvl="3" w:tplc="3409000F" w:tentative="1">
      <w:start w:val="1"/>
      <w:numFmt w:val="decimal"/>
      <w:lvlText w:val="%4."/>
      <w:lvlJc w:val="left"/>
      <w:pPr>
        <w:ind w:left="3096" w:hanging="360"/>
      </w:pPr>
    </w:lvl>
    <w:lvl w:ilvl="4" w:tplc="34090019" w:tentative="1">
      <w:start w:val="1"/>
      <w:numFmt w:val="lowerLetter"/>
      <w:lvlText w:val="%5."/>
      <w:lvlJc w:val="left"/>
      <w:pPr>
        <w:ind w:left="3816" w:hanging="360"/>
      </w:pPr>
    </w:lvl>
    <w:lvl w:ilvl="5" w:tplc="3409001B" w:tentative="1">
      <w:start w:val="1"/>
      <w:numFmt w:val="lowerRoman"/>
      <w:lvlText w:val="%6."/>
      <w:lvlJc w:val="right"/>
      <w:pPr>
        <w:ind w:left="4536" w:hanging="180"/>
      </w:pPr>
    </w:lvl>
    <w:lvl w:ilvl="6" w:tplc="3409000F" w:tentative="1">
      <w:start w:val="1"/>
      <w:numFmt w:val="decimal"/>
      <w:lvlText w:val="%7."/>
      <w:lvlJc w:val="left"/>
      <w:pPr>
        <w:ind w:left="5256" w:hanging="360"/>
      </w:pPr>
    </w:lvl>
    <w:lvl w:ilvl="7" w:tplc="34090019" w:tentative="1">
      <w:start w:val="1"/>
      <w:numFmt w:val="lowerLetter"/>
      <w:lvlText w:val="%8."/>
      <w:lvlJc w:val="left"/>
      <w:pPr>
        <w:ind w:left="5976" w:hanging="360"/>
      </w:pPr>
    </w:lvl>
    <w:lvl w:ilvl="8" w:tplc="3409001B" w:tentative="1">
      <w:start w:val="1"/>
      <w:numFmt w:val="lowerRoman"/>
      <w:lvlText w:val="%9."/>
      <w:lvlJc w:val="right"/>
      <w:pPr>
        <w:ind w:left="6696" w:hanging="180"/>
      </w:pPr>
    </w:lvl>
  </w:abstractNum>
  <w:abstractNum w:abstractNumId="36" w15:restartNumberingAfterBreak="0">
    <w:nsid w:val="5B9F2206"/>
    <w:multiLevelType w:val="hybridMultilevel"/>
    <w:tmpl w:val="EC1C91EC"/>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37" w15:restartNumberingAfterBreak="0">
    <w:nsid w:val="5BBD32A2"/>
    <w:multiLevelType w:val="hybridMultilevel"/>
    <w:tmpl w:val="4D482130"/>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38" w15:restartNumberingAfterBreak="0">
    <w:nsid w:val="5D2E030F"/>
    <w:multiLevelType w:val="hybridMultilevel"/>
    <w:tmpl w:val="F4CCEF4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9" w15:restartNumberingAfterBreak="0">
    <w:nsid w:val="644746B4"/>
    <w:multiLevelType w:val="hybridMultilevel"/>
    <w:tmpl w:val="F01E2EA2"/>
    <w:lvl w:ilvl="0" w:tplc="030E8FFA">
      <w:start w:val="4"/>
      <w:numFmt w:val="bullet"/>
      <w:lvlText w:val=""/>
      <w:lvlJc w:val="left"/>
      <w:pPr>
        <w:ind w:left="1620" w:hanging="360"/>
      </w:pPr>
      <w:rPr>
        <w:rFonts w:ascii="Wingdings" w:eastAsia="Times New Roman" w:hAnsi="Wingdings" w:cs="Times New Roman"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40" w15:restartNumberingAfterBreak="0">
    <w:nsid w:val="67DE0EDA"/>
    <w:multiLevelType w:val="hybridMultilevel"/>
    <w:tmpl w:val="FED494C2"/>
    <w:lvl w:ilvl="0" w:tplc="34090005">
      <w:start w:val="1"/>
      <w:numFmt w:val="bullet"/>
      <w:lvlText w:val=""/>
      <w:lvlJc w:val="left"/>
      <w:pPr>
        <w:ind w:left="990" w:hanging="360"/>
      </w:pPr>
      <w:rPr>
        <w:rFonts w:ascii="Wingdings" w:hAnsi="Wingdings" w:hint="default"/>
      </w:rPr>
    </w:lvl>
    <w:lvl w:ilvl="1" w:tplc="34090003" w:tentative="1">
      <w:start w:val="1"/>
      <w:numFmt w:val="bullet"/>
      <w:lvlText w:val="o"/>
      <w:lvlJc w:val="left"/>
      <w:pPr>
        <w:ind w:left="1710" w:hanging="360"/>
      </w:pPr>
      <w:rPr>
        <w:rFonts w:ascii="Courier New" w:hAnsi="Courier New" w:cs="Courier New" w:hint="default"/>
      </w:rPr>
    </w:lvl>
    <w:lvl w:ilvl="2" w:tplc="34090005" w:tentative="1">
      <w:start w:val="1"/>
      <w:numFmt w:val="bullet"/>
      <w:lvlText w:val=""/>
      <w:lvlJc w:val="left"/>
      <w:pPr>
        <w:ind w:left="2430" w:hanging="360"/>
      </w:pPr>
      <w:rPr>
        <w:rFonts w:ascii="Wingdings" w:hAnsi="Wingdings" w:hint="default"/>
      </w:rPr>
    </w:lvl>
    <w:lvl w:ilvl="3" w:tplc="34090001" w:tentative="1">
      <w:start w:val="1"/>
      <w:numFmt w:val="bullet"/>
      <w:lvlText w:val=""/>
      <w:lvlJc w:val="left"/>
      <w:pPr>
        <w:ind w:left="3150" w:hanging="360"/>
      </w:pPr>
      <w:rPr>
        <w:rFonts w:ascii="Symbol" w:hAnsi="Symbol" w:hint="default"/>
      </w:rPr>
    </w:lvl>
    <w:lvl w:ilvl="4" w:tplc="34090003" w:tentative="1">
      <w:start w:val="1"/>
      <w:numFmt w:val="bullet"/>
      <w:lvlText w:val="o"/>
      <w:lvlJc w:val="left"/>
      <w:pPr>
        <w:ind w:left="3870" w:hanging="360"/>
      </w:pPr>
      <w:rPr>
        <w:rFonts w:ascii="Courier New" w:hAnsi="Courier New" w:cs="Courier New" w:hint="default"/>
      </w:rPr>
    </w:lvl>
    <w:lvl w:ilvl="5" w:tplc="34090005" w:tentative="1">
      <w:start w:val="1"/>
      <w:numFmt w:val="bullet"/>
      <w:lvlText w:val=""/>
      <w:lvlJc w:val="left"/>
      <w:pPr>
        <w:ind w:left="4590" w:hanging="360"/>
      </w:pPr>
      <w:rPr>
        <w:rFonts w:ascii="Wingdings" w:hAnsi="Wingdings" w:hint="default"/>
      </w:rPr>
    </w:lvl>
    <w:lvl w:ilvl="6" w:tplc="34090001" w:tentative="1">
      <w:start w:val="1"/>
      <w:numFmt w:val="bullet"/>
      <w:lvlText w:val=""/>
      <w:lvlJc w:val="left"/>
      <w:pPr>
        <w:ind w:left="5310" w:hanging="360"/>
      </w:pPr>
      <w:rPr>
        <w:rFonts w:ascii="Symbol" w:hAnsi="Symbol" w:hint="default"/>
      </w:rPr>
    </w:lvl>
    <w:lvl w:ilvl="7" w:tplc="34090003" w:tentative="1">
      <w:start w:val="1"/>
      <w:numFmt w:val="bullet"/>
      <w:lvlText w:val="o"/>
      <w:lvlJc w:val="left"/>
      <w:pPr>
        <w:ind w:left="6030" w:hanging="360"/>
      </w:pPr>
      <w:rPr>
        <w:rFonts w:ascii="Courier New" w:hAnsi="Courier New" w:cs="Courier New" w:hint="default"/>
      </w:rPr>
    </w:lvl>
    <w:lvl w:ilvl="8" w:tplc="34090005" w:tentative="1">
      <w:start w:val="1"/>
      <w:numFmt w:val="bullet"/>
      <w:lvlText w:val=""/>
      <w:lvlJc w:val="left"/>
      <w:pPr>
        <w:ind w:left="6750" w:hanging="360"/>
      </w:pPr>
      <w:rPr>
        <w:rFonts w:ascii="Wingdings" w:hAnsi="Wingdings" w:hint="default"/>
      </w:rPr>
    </w:lvl>
  </w:abstractNum>
  <w:abstractNum w:abstractNumId="41" w15:restartNumberingAfterBreak="0">
    <w:nsid w:val="6A5C0B33"/>
    <w:multiLevelType w:val="hybridMultilevel"/>
    <w:tmpl w:val="CAA00A12"/>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42" w15:restartNumberingAfterBreak="0">
    <w:nsid w:val="6C972454"/>
    <w:multiLevelType w:val="hybridMultilevel"/>
    <w:tmpl w:val="C540DDD2"/>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43" w15:restartNumberingAfterBreak="0">
    <w:nsid w:val="6E226250"/>
    <w:multiLevelType w:val="hybridMultilevel"/>
    <w:tmpl w:val="478072A4"/>
    <w:lvl w:ilvl="0" w:tplc="34090001">
      <w:start w:val="1"/>
      <w:numFmt w:val="bullet"/>
      <w:lvlText w:val=""/>
      <w:lvlJc w:val="left"/>
      <w:pPr>
        <w:ind w:left="1980" w:hanging="360"/>
      </w:pPr>
      <w:rPr>
        <w:rFonts w:ascii="Symbol" w:hAnsi="Symbol" w:hint="default"/>
      </w:rPr>
    </w:lvl>
    <w:lvl w:ilvl="1" w:tplc="34090019" w:tentative="1">
      <w:start w:val="1"/>
      <w:numFmt w:val="lowerLetter"/>
      <w:lvlText w:val="%2."/>
      <w:lvlJc w:val="left"/>
      <w:pPr>
        <w:ind w:left="2700" w:hanging="360"/>
      </w:pPr>
    </w:lvl>
    <w:lvl w:ilvl="2" w:tplc="3409001B" w:tentative="1">
      <w:start w:val="1"/>
      <w:numFmt w:val="lowerRoman"/>
      <w:lvlText w:val="%3."/>
      <w:lvlJc w:val="right"/>
      <w:pPr>
        <w:ind w:left="3420" w:hanging="180"/>
      </w:pPr>
    </w:lvl>
    <w:lvl w:ilvl="3" w:tplc="3409000F" w:tentative="1">
      <w:start w:val="1"/>
      <w:numFmt w:val="decimal"/>
      <w:lvlText w:val="%4."/>
      <w:lvlJc w:val="left"/>
      <w:pPr>
        <w:ind w:left="4140" w:hanging="360"/>
      </w:pPr>
    </w:lvl>
    <w:lvl w:ilvl="4" w:tplc="34090019" w:tentative="1">
      <w:start w:val="1"/>
      <w:numFmt w:val="lowerLetter"/>
      <w:lvlText w:val="%5."/>
      <w:lvlJc w:val="left"/>
      <w:pPr>
        <w:ind w:left="4860" w:hanging="360"/>
      </w:pPr>
    </w:lvl>
    <w:lvl w:ilvl="5" w:tplc="3409001B" w:tentative="1">
      <w:start w:val="1"/>
      <w:numFmt w:val="lowerRoman"/>
      <w:lvlText w:val="%6."/>
      <w:lvlJc w:val="right"/>
      <w:pPr>
        <w:ind w:left="5580" w:hanging="180"/>
      </w:pPr>
    </w:lvl>
    <w:lvl w:ilvl="6" w:tplc="3409000F" w:tentative="1">
      <w:start w:val="1"/>
      <w:numFmt w:val="decimal"/>
      <w:lvlText w:val="%7."/>
      <w:lvlJc w:val="left"/>
      <w:pPr>
        <w:ind w:left="6300" w:hanging="360"/>
      </w:pPr>
    </w:lvl>
    <w:lvl w:ilvl="7" w:tplc="34090019" w:tentative="1">
      <w:start w:val="1"/>
      <w:numFmt w:val="lowerLetter"/>
      <w:lvlText w:val="%8."/>
      <w:lvlJc w:val="left"/>
      <w:pPr>
        <w:ind w:left="7020" w:hanging="360"/>
      </w:pPr>
    </w:lvl>
    <w:lvl w:ilvl="8" w:tplc="3409001B" w:tentative="1">
      <w:start w:val="1"/>
      <w:numFmt w:val="lowerRoman"/>
      <w:lvlText w:val="%9."/>
      <w:lvlJc w:val="right"/>
      <w:pPr>
        <w:ind w:left="7740" w:hanging="180"/>
      </w:pPr>
    </w:lvl>
  </w:abstractNum>
  <w:abstractNum w:abstractNumId="44" w15:restartNumberingAfterBreak="0">
    <w:nsid w:val="74564D5F"/>
    <w:multiLevelType w:val="hybridMultilevel"/>
    <w:tmpl w:val="5252A582"/>
    <w:lvl w:ilvl="0" w:tplc="CB2E46E0">
      <w:start w:val="1"/>
      <w:numFmt w:val="lowerLetter"/>
      <w:lvlText w:val="%1."/>
      <w:lvlJc w:val="left"/>
      <w:pPr>
        <w:ind w:left="1710" w:hanging="360"/>
      </w:pPr>
      <w:rPr>
        <w:rFonts w:hint="default"/>
      </w:rPr>
    </w:lvl>
    <w:lvl w:ilvl="1" w:tplc="34090019" w:tentative="1">
      <w:start w:val="1"/>
      <w:numFmt w:val="lowerLetter"/>
      <w:lvlText w:val="%2."/>
      <w:lvlJc w:val="left"/>
      <w:pPr>
        <w:ind w:left="2430" w:hanging="360"/>
      </w:pPr>
    </w:lvl>
    <w:lvl w:ilvl="2" w:tplc="3409001B" w:tentative="1">
      <w:start w:val="1"/>
      <w:numFmt w:val="lowerRoman"/>
      <w:lvlText w:val="%3."/>
      <w:lvlJc w:val="right"/>
      <w:pPr>
        <w:ind w:left="3150" w:hanging="180"/>
      </w:pPr>
    </w:lvl>
    <w:lvl w:ilvl="3" w:tplc="3409000F" w:tentative="1">
      <w:start w:val="1"/>
      <w:numFmt w:val="decimal"/>
      <w:lvlText w:val="%4."/>
      <w:lvlJc w:val="left"/>
      <w:pPr>
        <w:ind w:left="3870" w:hanging="360"/>
      </w:pPr>
    </w:lvl>
    <w:lvl w:ilvl="4" w:tplc="34090019" w:tentative="1">
      <w:start w:val="1"/>
      <w:numFmt w:val="lowerLetter"/>
      <w:lvlText w:val="%5."/>
      <w:lvlJc w:val="left"/>
      <w:pPr>
        <w:ind w:left="4590" w:hanging="360"/>
      </w:pPr>
    </w:lvl>
    <w:lvl w:ilvl="5" w:tplc="3409001B" w:tentative="1">
      <w:start w:val="1"/>
      <w:numFmt w:val="lowerRoman"/>
      <w:lvlText w:val="%6."/>
      <w:lvlJc w:val="right"/>
      <w:pPr>
        <w:ind w:left="5310" w:hanging="180"/>
      </w:pPr>
    </w:lvl>
    <w:lvl w:ilvl="6" w:tplc="3409000F" w:tentative="1">
      <w:start w:val="1"/>
      <w:numFmt w:val="decimal"/>
      <w:lvlText w:val="%7."/>
      <w:lvlJc w:val="left"/>
      <w:pPr>
        <w:ind w:left="6030" w:hanging="360"/>
      </w:pPr>
    </w:lvl>
    <w:lvl w:ilvl="7" w:tplc="34090019" w:tentative="1">
      <w:start w:val="1"/>
      <w:numFmt w:val="lowerLetter"/>
      <w:lvlText w:val="%8."/>
      <w:lvlJc w:val="left"/>
      <w:pPr>
        <w:ind w:left="6750" w:hanging="360"/>
      </w:pPr>
    </w:lvl>
    <w:lvl w:ilvl="8" w:tplc="3409001B" w:tentative="1">
      <w:start w:val="1"/>
      <w:numFmt w:val="lowerRoman"/>
      <w:lvlText w:val="%9."/>
      <w:lvlJc w:val="right"/>
      <w:pPr>
        <w:ind w:left="7470" w:hanging="180"/>
      </w:pPr>
    </w:lvl>
  </w:abstractNum>
  <w:abstractNum w:abstractNumId="45" w15:restartNumberingAfterBreak="0">
    <w:nsid w:val="74830747"/>
    <w:multiLevelType w:val="hybridMultilevel"/>
    <w:tmpl w:val="AE42B56A"/>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46" w15:restartNumberingAfterBreak="0">
    <w:nsid w:val="76195CBE"/>
    <w:multiLevelType w:val="hybridMultilevel"/>
    <w:tmpl w:val="6778F3CC"/>
    <w:lvl w:ilvl="0" w:tplc="34090001">
      <w:start w:val="1"/>
      <w:numFmt w:val="bullet"/>
      <w:lvlText w:val=""/>
      <w:lvlJc w:val="left"/>
      <w:pPr>
        <w:ind w:left="2070" w:hanging="360"/>
      </w:pPr>
      <w:rPr>
        <w:rFonts w:ascii="Symbol" w:hAnsi="Symbol" w:hint="default"/>
      </w:rPr>
    </w:lvl>
    <w:lvl w:ilvl="1" w:tplc="34090003">
      <w:start w:val="1"/>
      <w:numFmt w:val="bullet"/>
      <w:lvlText w:val="o"/>
      <w:lvlJc w:val="left"/>
      <w:pPr>
        <w:ind w:left="2790" w:hanging="360"/>
      </w:pPr>
      <w:rPr>
        <w:rFonts w:ascii="Courier New" w:hAnsi="Courier New" w:cs="Courier New" w:hint="default"/>
      </w:rPr>
    </w:lvl>
    <w:lvl w:ilvl="2" w:tplc="34090005">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47" w15:restartNumberingAfterBreak="0">
    <w:nsid w:val="779D19CF"/>
    <w:multiLevelType w:val="hybridMultilevel"/>
    <w:tmpl w:val="8140DAA2"/>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48" w15:restartNumberingAfterBreak="0">
    <w:nsid w:val="78C324A1"/>
    <w:multiLevelType w:val="hybridMultilevel"/>
    <w:tmpl w:val="C7024B1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9" w15:restartNumberingAfterBreak="0">
    <w:nsid w:val="7AD1767C"/>
    <w:multiLevelType w:val="hybridMultilevel"/>
    <w:tmpl w:val="A33CD8BE"/>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50" w15:restartNumberingAfterBreak="0">
    <w:nsid w:val="7D4A4204"/>
    <w:multiLevelType w:val="hybridMultilevel"/>
    <w:tmpl w:val="98161FD6"/>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51" w15:restartNumberingAfterBreak="0">
    <w:nsid w:val="7DCD6B30"/>
    <w:multiLevelType w:val="hybridMultilevel"/>
    <w:tmpl w:val="9C9697D2"/>
    <w:lvl w:ilvl="0" w:tplc="34090001">
      <w:start w:val="1"/>
      <w:numFmt w:val="bullet"/>
      <w:lvlText w:val=""/>
      <w:lvlJc w:val="left"/>
      <w:pPr>
        <w:ind w:left="2430" w:hanging="360"/>
      </w:pPr>
      <w:rPr>
        <w:rFonts w:ascii="Symbol" w:hAnsi="Symbol" w:hint="default"/>
      </w:rPr>
    </w:lvl>
    <w:lvl w:ilvl="1" w:tplc="34090003" w:tentative="1">
      <w:start w:val="1"/>
      <w:numFmt w:val="bullet"/>
      <w:lvlText w:val="o"/>
      <w:lvlJc w:val="left"/>
      <w:pPr>
        <w:ind w:left="3150" w:hanging="360"/>
      </w:pPr>
      <w:rPr>
        <w:rFonts w:ascii="Courier New" w:hAnsi="Courier New" w:cs="Courier New" w:hint="default"/>
      </w:rPr>
    </w:lvl>
    <w:lvl w:ilvl="2" w:tplc="34090005" w:tentative="1">
      <w:start w:val="1"/>
      <w:numFmt w:val="bullet"/>
      <w:lvlText w:val=""/>
      <w:lvlJc w:val="left"/>
      <w:pPr>
        <w:ind w:left="3870" w:hanging="360"/>
      </w:pPr>
      <w:rPr>
        <w:rFonts w:ascii="Wingdings" w:hAnsi="Wingdings" w:hint="default"/>
      </w:rPr>
    </w:lvl>
    <w:lvl w:ilvl="3" w:tplc="34090001" w:tentative="1">
      <w:start w:val="1"/>
      <w:numFmt w:val="bullet"/>
      <w:lvlText w:val=""/>
      <w:lvlJc w:val="left"/>
      <w:pPr>
        <w:ind w:left="4590" w:hanging="360"/>
      </w:pPr>
      <w:rPr>
        <w:rFonts w:ascii="Symbol" w:hAnsi="Symbol" w:hint="default"/>
      </w:rPr>
    </w:lvl>
    <w:lvl w:ilvl="4" w:tplc="34090003" w:tentative="1">
      <w:start w:val="1"/>
      <w:numFmt w:val="bullet"/>
      <w:lvlText w:val="o"/>
      <w:lvlJc w:val="left"/>
      <w:pPr>
        <w:ind w:left="5310" w:hanging="360"/>
      </w:pPr>
      <w:rPr>
        <w:rFonts w:ascii="Courier New" w:hAnsi="Courier New" w:cs="Courier New" w:hint="default"/>
      </w:rPr>
    </w:lvl>
    <w:lvl w:ilvl="5" w:tplc="34090005" w:tentative="1">
      <w:start w:val="1"/>
      <w:numFmt w:val="bullet"/>
      <w:lvlText w:val=""/>
      <w:lvlJc w:val="left"/>
      <w:pPr>
        <w:ind w:left="6030" w:hanging="360"/>
      </w:pPr>
      <w:rPr>
        <w:rFonts w:ascii="Wingdings" w:hAnsi="Wingdings" w:hint="default"/>
      </w:rPr>
    </w:lvl>
    <w:lvl w:ilvl="6" w:tplc="34090001" w:tentative="1">
      <w:start w:val="1"/>
      <w:numFmt w:val="bullet"/>
      <w:lvlText w:val=""/>
      <w:lvlJc w:val="left"/>
      <w:pPr>
        <w:ind w:left="6750" w:hanging="360"/>
      </w:pPr>
      <w:rPr>
        <w:rFonts w:ascii="Symbol" w:hAnsi="Symbol" w:hint="default"/>
      </w:rPr>
    </w:lvl>
    <w:lvl w:ilvl="7" w:tplc="34090003" w:tentative="1">
      <w:start w:val="1"/>
      <w:numFmt w:val="bullet"/>
      <w:lvlText w:val="o"/>
      <w:lvlJc w:val="left"/>
      <w:pPr>
        <w:ind w:left="7470" w:hanging="360"/>
      </w:pPr>
      <w:rPr>
        <w:rFonts w:ascii="Courier New" w:hAnsi="Courier New" w:cs="Courier New" w:hint="default"/>
      </w:rPr>
    </w:lvl>
    <w:lvl w:ilvl="8" w:tplc="34090005" w:tentative="1">
      <w:start w:val="1"/>
      <w:numFmt w:val="bullet"/>
      <w:lvlText w:val=""/>
      <w:lvlJc w:val="left"/>
      <w:pPr>
        <w:ind w:left="8190" w:hanging="360"/>
      </w:pPr>
      <w:rPr>
        <w:rFonts w:ascii="Wingdings" w:hAnsi="Wingdings" w:hint="default"/>
      </w:rPr>
    </w:lvl>
  </w:abstractNum>
  <w:abstractNum w:abstractNumId="52" w15:restartNumberingAfterBreak="0">
    <w:nsid w:val="7DF72DBB"/>
    <w:multiLevelType w:val="hybridMultilevel"/>
    <w:tmpl w:val="4156D920"/>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53" w15:restartNumberingAfterBreak="0">
    <w:nsid w:val="7F5C511F"/>
    <w:multiLevelType w:val="hybridMultilevel"/>
    <w:tmpl w:val="61B0262A"/>
    <w:lvl w:ilvl="0" w:tplc="6B8AFBF4">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num w:numId="1">
    <w:abstractNumId w:val="34"/>
  </w:num>
  <w:num w:numId="2">
    <w:abstractNumId w:val="40"/>
  </w:num>
  <w:num w:numId="3">
    <w:abstractNumId w:val="39"/>
  </w:num>
  <w:num w:numId="4">
    <w:abstractNumId w:val="33"/>
  </w:num>
  <w:num w:numId="5">
    <w:abstractNumId w:val="53"/>
  </w:num>
  <w:num w:numId="6">
    <w:abstractNumId w:val="21"/>
  </w:num>
  <w:num w:numId="7">
    <w:abstractNumId w:val="35"/>
  </w:num>
  <w:num w:numId="8">
    <w:abstractNumId w:val="13"/>
  </w:num>
  <w:num w:numId="9">
    <w:abstractNumId w:val="24"/>
  </w:num>
  <w:num w:numId="10">
    <w:abstractNumId w:val="43"/>
  </w:num>
  <w:num w:numId="11">
    <w:abstractNumId w:val="16"/>
  </w:num>
  <w:num w:numId="12">
    <w:abstractNumId w:val="26"/>
  </w:num>
  <w:num w:numId="13">
    <w:abstractNumId w:val="2"/>
  </w:num>
  <w:num w:numId="14">
    <w:abstractNumId w:val="15"/>
  </w:num>
  <w:num w:numId="15">
    <w:abstractNumId w:val="4"/>
  </w:num>
  <w:num w:numId="16">
    <w:abstractNumId w:val="12"/>
  </w:num>
  <w:num w:numId="17">
    <w:abstractNumId w:val="5"/>
  </w:num>
  <w:num w:numId="18">
    <w:abstractNumId w:val="18"/>
  </w:num>
  <w:num w:numId="19">
    <w:abstractNumId w:val="20"/>
  </w:num>
  <w:num w:numId="20">
    <w:abstractNumId w:val="37"/>
  </w:num>
  <w:num w:numId="21">
    <w:abstractNumId w:val="25"/>
  </w:num>
  <w:num w:numId="22">
    <w:abstractNumId w:val="0"/>
  </w:num>
  <w:num w:numId="23">
    <w:abstractNumId w:val="30"/>
  </w:num>
  <w:num w:numId="24">
    <w:abstractNumId w:val="44"/>
  </w:num>
  <w:num w:numId="25">
    <w:abstractNumId w:val="22"/>
  </w:num>
  <w:num w:numId="26">
    <w:abstractNumId w:val="11"/>
  </w:num>
  <w:num w:numId="27">
    <w:abstractNumId w:val="19"/>
  </w:num>
  <w:num w:numId="28">
    <w:abstractNumId w:val="45"/>
  </w:num>
  <w:num w:numId="29">
    <w:abstractNumId w:val="50"/>
  </w:num>
  <w:num w:numId="30">
    <w:abstractNumId w:val="28"/>
  </w:num>
  <w:num w:numId="31">
    <w:abstractNumId w:val="31"/>
  </w:num>
  <w:num w:numId="32">
    <w:abstractNumId w:val="8"/>
  </w:num>
  <w:num w:numId="33">
    <w:abstractNumId w:val="38"/>
  </w:num>
  <w:num w:numId="34">
    <w:abstractNumId w:val="52"/>
  </w:num>
  <w:num w:numId="35">
    <w:abstractNumId w:val="46"/>
  </w:num>
  <w:num w:numId="36">
    <w:abstractNumId w:val="32"/>
  </w:num>
  <w:num w:numId="37">
    <w:abstractNumId w:val="1"/>
  </w:num>
  <w:num w:numId="38">
    <w:abstractNumId w:val="9"/>
  </w:num>
  <w:num w:numId="39">
    <w:abstractNumId w:val="29"/>
  </w:num>
  <w:num w:numId="40">
    <w:abstractNumId w:val="51"/>
  </w:num>
  <w:num w:numId="41">
    <w:abstractNumId w:val="27"/>
  </w:num>
  <w:num w:numId="42">
    <w:abstractNumId w:val="36"/>
  </w:num>
  <w:num w:numId="43">
    <w:abstractNumId w:val="17"/>
  </w:num>
  <w:num w:numId="44">
    <w:abstractNumId w:val="7"/>
  </w:num>
  <w:num w:numId="45">
    <w:abstractNumId w:val="42"/>
  </w:num>
  <w:num w:numId="46">
    <w:abstractNumId w:val="10"/>
  </w:num>
  <w:num w:numId="47">
    <w:abstractNumId w:val="14"/>
  </w:num>
  <w:num w:numId="48">
    <w:abstractNumId w:val="49"/>
  </w:num>
  <w:num w:numId="49">
    <w:abstractNumId w:val="41"/>
  </w:num>
  <w:num w:numId="50">
    <w:abstractNumId w:val="6"/>
  </w:num>
  <w:num w:numId="51">
    <w:abstractNumId w:val="47"/>
  </w:num>
  <w:num w:numId="52">
    <w:abstractNumId w:val="3"/>
  </w:num>
  <w:num w:numId="53">
    <w:abstractNumId w:val="23"/>
  </w:num>
  <w:num w:numId="54">
    <w:abstractNumId w:val="48"/>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el Cainglet">
    <w15:presenceInfo w15:providerId="Windows Live" w15:userId="ed5b392c05998e30"/>
  </w15:person>
  <w15:person w15:author="Noel M. Cainglet">
    <w15:presenceInfo w15:providerId="None" w15:userId="Noel M. Cainglet"/>
  </w15:person>
  <w15:person w15:author="ASUS">
    <w15:presenceInfo w15:providerId="None" w15:userId="ASUS"/>
  </w15:person>
  <w15:person w15:author="JGL">
    <w15:presenceInfo w15:providerId="None" w15:userId="JG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63"/>
    <w:rsid w:val="00000127"/>
    <w:rsid w:val="000003FD"/>
    <w:rsid w:val="000009CF"/>
    <w:rsid w:val="00000CC3"/>
    <w:rsid w:val="00000E12"/>
    <w:rsid w:val="00001016"/>
    <w:rsid w:val="00001477"/>
    <w:rsid w:val="000014A2"/>
    <w:rsid w:val="00001821"/>
    <w:rsid w:val="000018E4"/>
    <w:rsid w:val="00001A35"/>
    <w:rsid w:val="00001F5A"/>
    <w:rsid w:val="000027FB"/>
    <w:rsid w:val="00002B74"/>
    <w:rsid w:val="00003379"/>
    <w:rsid w:val="0000365D"/>
    <w:rsid w:val="00003AF9"/>
    <w:rsid w:val="00003CC8"/>
    <w:rsid w:val="000041BD"/>
    <w:rsid w:val="0000449C"/>
    <w:rsid w:val="00004729"/>
    <w:rsid w:val="0000482A"/>
    <w:rsid w:val="00004AF9"/>
    <w:rsid w:val="00004AFB"/>
    <w:rsid w:val="00004CAD"/>
    <w:rsid w:val="00004CD9"/>
    <w:rsid w:val="00004F49"/>
    <w:rsid w:val="000053CD"/>
    <w:rsid w:val="0000544B"/>
    <w:rsid w:val="0000594C"/>
    <w:rsid w:val="000061C2"/>
    <w:rsid w:val="000064BC"/>
    <w:rsid w:val="0000739A"/>
    <w:rsid w:val="000074F8"/>
    <w:rsid w:val="0000769B"/>
    <w:rsid w:val="00007949"/>
    <w:rsid w:val="00007A0F"/>
    <w:rsid w:val="00007A58"/>
    <w:rsid w:val="0001023D"/>
    <w:rsid w:val="00010929"/>
    <w:rsid w:val="00010BE5"/>
    <w:rsid w:val="0001120D"/>
    <w:rsid w:val="00011567"/>
    <w:rsid w:val="000126C7"/>
    <w:rsid w:val="00013282"/>
    <w:rsid w:val="00013639"/>
    <w:rsid w:val="00013735"/>
    <w:rsid w:val="000137B4"/>
    <w:rsid w:val="000137C2"/>
    <w:rsid w:val="00013BE1"/>
    <w:rsid w:val="00014086"/>
    <w:rsid w:val="000148E1"/>
    <w:rsid w:val="00014928"/>
    <w:rsid w:val="00014EAC"/>
    <w:rsid w:val="00014F03"/>
    <w:rsid w:val="00015A03"/>
    <w:rsid w:val="00015E8C"/>
    <w:rsid w:val="00015F4F"/>
    <w:rsid w:val="00015F68"/>
    <w:rsid w:val="0001632C"/>
    <w:rsid w:val="000168AC"/>
    <w:rsid w:val="000173F1"/>
    <w:rsid w:val="0001794A"/>
    <w:rsid w:val="00020156"/>
    <w:rsid w:val="00020517"/>
    <w:rsid w:val="00020945"/>
    <w:rsid w:val="00021016"/>
    <w:rsid w:val="00021A84"/>
    <w:rsid w:val="00021FFF"/>
    <w:rsid w:val="00022231"/>
    <w:rsid w:val="000224FE"/>
    <w:rsid w:val="0002261E"/>
    <w:rsid w:val="00022715"/>
    <w:rsid w:val="000227A5"/>
    <w:rsid w:val="0002286C"/>
    <w:rsid w:val="000228C0"/>
    <w:rsid w:val="00022D57"/>
    <w:rsid w:val="0002306F"/>
    <w:rsid w:val="00023427"/>
    <w:rsid w:val="00023697"/>
    <w:rsid w:val="00023720"/>
    <w:rsid w:val="00023887"/>
    <w:rsid w:val="00023E3D"/>
    <w:rsid w:val="00023EC5"/>
    <w:rsid w:val="00024361"/>
    <w:rsid w:val="000249C0"/>
    <w:rsid w:val="00024BE1"/>
    <w:rsid w:val="00024BFB"/>
    <w:rsid w:val="0002511A"/>
    <w:rsid w:val="000251AE"/>
    <w:rsid w:val="000254B1"/>
    <w:rsid w:val="000256E0"/>
    <w:rsid w:val="0002595D"/>
    <w:rsid w:val="00025977"/>
    <w:rsid w:val="00026451"/>
    <w:rsid w:val="000266B8"/>
    <w:rsid w:val="00026717"/>
    <w:rsid w:val="000267B4"/>
    <w:rsid w:val="00026879"/>
    <w:rsid w:val="00026D5C"/>
    <w:rsid w:val="00026ED7"/>
    <w:rsid w:val="000276E6"/>
    <w:rsid w:val="000310E0"/>
    <w:rsid w:val="00031687"/>
    <w:rsid w:val="00031D35"/>
    <w:rsid w:val="00031D50"/>
    <w:rsid w:val="00031F00"/>
    <w:rsid w:val="0003206E"/>
    <w:rsid w:val="00032230"/>
    <w:rsid w:val="00032908"/>
    <w:rsid w:val="00032A6E"/>
    <w:rsid w:val="00032F06"/>
    <w:rsid w:val="00032FE5"/>
    <w:rsid w:val="00033183"/>
    <w:rsid w:val="000336A3"/>
    <w:rsid w:val="00033A56"/>
    <w:rsid w:val="00033AEB"/>
    <w:rsid w:val="000346B4"/>
    <w:rsid w:val="00034DDA"/>
    <w:rsid w:val="00035697"/>
    <w:rsid w:val="00035BAB"/>
    <w:rsid w:val="00035BED"/>
    <w:rsid w:val="0003642B"/>
    <w:rsid w:val="00036806"/>
    <w:rsid w:val="000372D6"/>
    <w:rsid w:val="00037557"/>
    <w:rsid w:val="00037830"/>
    <w:rsid w:val="0003799F"/>
    <w:rsid w:val="00037E73"/>
    <w:rsid w:val="00037E8B"/>
    <w:rsid w:val="00037FD9"/>
    <w:rsid w:val="000401F7"/>
    <w:rsid w:val="00040354"/>
    <w:rsid w:val="000404D2"/>
    <w:rsid w:val="00040FEC"/>
    <w:rsid w:val="000416F6"/>
    <w:rsid w:val="00041898"/>
    <w:rsid w:val="00041984"/>
    <w:rsid w:val="00041D00"/>
    <w:rsid w:val="0004252C"/>
    <w:rsid w:val="00042654"/>
    <w:rsid w:val="00042F87"/>
    <w:rsid w:val="000431B5"/>
    <w:rsid w:val="0004326B"/>
    <w:rsid w:val="0004352F"/>
    <w:rsid w:val="00043556"/>
    <w:rsid w:val="00043BE4"/>
    <w:rsid w:val="00043C3F"/>
    <w:rsid w:val="0004430F"/>
    <w:rsid w:val="000444E2"/>
    <w:rsid w:val="00044656"/>
    <w:rsid w:val="00044757"/>
    <w:rsid w:val="00044D3F"/>
    <w:rsid w:val="00044FAD"/>
    <w:rsid w:val="00045059"/>
    <w:rsid w:val="00045108"/>
    <w:rsid w:val="0004571E"/>
    <w:rsid w:val="00045850"/>
    <w:rsid w:val="00045F95"/>
    <w:rsid w:val="000460A6"/>
    <w:rsid w:val="00046C98"/>
    <w:rsid w:val="00046E8B"/>
    <w:rsid w:val="00046ED9"/>
    <w:rsid w:val="00047256"/>
    <w:rsid w:val="00047274"/>
    <w:rsid w:val="0004752A"/>
    <w:rsid w:val="0004764B"/>
    <w:rsid w:val="00047938"/>
    <w:rsid w:val="000479F5"/>
    <w:rsid w:val="00050338"/>
    <w:rsid w:val="00050890"/>
    <w:rsid w:val="00050F99"/>
    <w:rsid w:val="00051345"/>
    <w:rsid w:val="0005178D"/>
    <w:rsid w:val="00051D35"/>
    <w:rsid w:val="00051D65"/>
    <w:rsid w:val="000522C2"/>
    <w:rsid w:val="000524CD"/>
    <w:rsid w:val="00052C6D"/>
    <w:rsid w:val="000535D3"/>
    <w:rsid w:val="00053A62"/>
    <w:rsid w:val="00053A6C"/>
    <w:rsid w:val="00053B34"/>
    <w:rsid w:val="00053C46"/>
    <w:rsid w:val="000541A2"/>
    <w:rsid w:val="0005454D"/>
    <w:rsid w:val="000546ED"/>
    <w:rsid w:val="00054923"/>
    <w:rsid w:val="00054A1B"/>
    <w:rsid w:val="00054AAC"/>
    <w:rsid w:val="00055067"/>
    <w:rsid w:val="0005533F"/>
    <w:rsid w:val="000554D0"/>
    <w:rsid w:val="00055964"/>
    <w:rsid w:val="00055D08"/>
    <w:rsid w:val="0005640A"/>
    <w:rsid w:val="00056682"/>
    <w:rsid w:val="0005676F"/>
    <w:rsid w:val="00056971"/>
    <w:rsid w:val="00056B47"/>
    <w:rsid w:val="00056C3C"/>
    <w:rsid w:val="00056C57"/>
    <w:rsid w:val="0005784F"/>
    <w:rsid w:val="00057B75"/>
    <w:rsid w:val="00057DCE"/>
    <w:rsid w:val="00060058"/>
    <w:rsid w:val="000608C0"/>
    <w:rsid w:val="000611D4"/>
    <w:rsid w:val="000611E5"/>
    <w:rsid w:val="000620E9"/>
    <w:rsid w:val="00062124"/>
    <w:rsid w:val="000621E3"/>
    <w:rsid w:val="00062552"/>
    <w:rsid w:val="0006273C"/>
    <w:rsid w:val="00063111"/>
    <w:rsid w:val="0006374B"/>
    <w:rsid w:val="00063A9E"/>
    <w:rsid w:val="000641D2"/>
    <w:rsid w:val="0006433C"/>
    <w:rsid w:val="00064799"/>
    <w:rsid w:val="000656C0"/>
    <w:rsid w:val="0006582A"/>
    <w:rsid w:val="00065A1C"/>
    <w:rsid w:val="00066204"/>
    <w:rsid w:val="0006638E"/>
    <w:rsid w:val="000667BC"/>
    <w:rsid w:val="00066914"/>
    <w:rsid w:val="00066C6F"/>
    <w:rsid w:val="00066EC7"/>
    <w:rsid w:val="000670C6"/>
    <w:rsid w:val="000671B0"/>
    <w:rsid w:val="00067672"/>
    <w:rsid w:val="00067C56"/>
    <w:rsid w:val="00070E65"/>
    <w:rsid w:val="000711CB"/>
    <w:rsid w:val="0007176C"/>
    <w:rsid w:val="00071E31"/>
    <w:rsid w:val="00071EC6"/>
    <w:rsid w:val="00071FCF"/>
    <w:rsid w:val="0007213A"/>
    <w:rsid w:val="00072707"/>
    <w:rsid w:val="00072E88"/>
    <w:rsid w:val="00073552"/>
    <w:rsid w:val="0007364A"/>
    <w:rsid w:val="000739B8"/>
    <w:rsid w:val="00074486"/>
    <w:rsid w:val="000744C5"/>
    <w:rsid w:val="00074C23"/>
    <w:rsid w:val="00074D75"/>
    <w:rsid w:val="00075137"/>
    <w:rsid w:val="00075185"/>
    <w:rsid w:val="000755B4"/>
    <w:rsid w:val="000756DF"/>
    <w:rsid w:val="00075784"/>
    <w:rsid w:val="00075851"/>
    <w:rsid w:val="00075DA4"/>
    <w:rsid w:val="000763E0"/>
    <w:rsid w:val="00076F0A"/>
    <w:rsid w:val="00077AFC"/>
    <w:rsid w:val="00077C1F"/>
    <w:rsid w:val="00080508"/>
    <w:rsid w:val="00080565"/>
    <w:rsid w:val="00080758"/>
    <w:rsid w:val="00080BCF"/>
    <w:rsid w:val="00080F0D"/>
    <w:rsid w:val="00081966"/>
    <w:rsid w:val="00081A18"/>
    <w:rsid w:val="00082099"/>
    <w:rsid w:val="00082459"/>
    <w:rsid w:val="000824A6"/>
    <w:rsid w:val="000826BE"/>
    <w:rsid w:val="00082917"/>
    <w:rsid w:val="00082B39"/>
    <w:rsid w:val="00082ED9"/>
    <w:rsid w:val="00082FED"/>
    <w:rsid w:val="00083415"/>
    <w:rsid w:val="00083613"/>
    <w:rsid w:val="00083E96"/>
    <w:rsid w:val="00083EA8"/>
    <w:rsid w:val="0008411C"/>
    <w:rsid w:val="00085705"/>
    <w:rsid w:val="00085BA8"/>
    <w:rsid w:val="00085D0F"/>
    <w:rsid w:val="00086123"/>
    <w:rsid w:val="0008646B"/>
    <w:rsid w:val="00087398"/>
    <w:rsid w:val="00087664"/>
    <w:rsid w:val="00087741"/>
    <w:rsid w:val="0008796A"/>
    <w:rsid w:val="00087AC5"/>
    <w:rsid w:val="00087ACF"/>
    <w:rsid w:val="00087B16"/>
    <w:rsid w:val="00091907"/>
    <w:rsid w:val="00091C13"/>
    <w:rsid w:val="000921B9"/>
    <w:rsid w:val="00092D71"/>
    <w:rsid w:val="0009342F"/>
    <w:rsid w:val="00093B79"/>
    <w:rsid w:val="00093CD7"/>
    <w:rsid w:val="000942C1"/>
    <w:rsid w:val="00094B60"/>
    <w:rsid w:val="00094CA8"/>
    <w:rsid w:val="00094E54"/>
    <w:rsid w:val="00094F1F"/>
    <w:rsid w:val="00095027"/>
    <w:rsid w:val="0009510D"/>
    <w:rsid w:val="000956D1"/>
    <w:rsid w:val="0009576A"/>
    <w:rsid w:val="000959FB"/>
    <w:rsid w:val="00096146"/>
    <w:rsid w:val="00096449"/>
    <w:rsid w:val="00096EBD"/>
    <w:rsid w:val="00096F8E"/>
    <w:rsid w:val="0009763F"/>
    <w:rsid w:val="00097ECB"/>
    <w:rsid w:val="000A0020"/>
    <w:rsid w:val="000A0345"/>
    <w:rsid w:val="000A09F8"/>
    <w:rsid w:val="000A0CEE"/>
    <w:rsid w:val="000A1015"/>
    <w:rsid w:val="000A1857"/>
    <w:rsid w:val="000A366C"/>
    <w:rsid w:val="000A3DA5"/>
    <w:rsid w:val="000A3DEB"/>
    <w:rsid w:val="000A406B"/>
    <w:rsid w:val="000A41D4"/>
    <w:rsid w:val="000A429F"/>
    <w:rsid w:val="000A432C"/>
    <w:rsid w:val="000A4425"/>
    <w:rsid w:val="000A4736"/>
    <w:rsid w:val="000A4825"/>
    <w:rsid w:val="000A4C2C"/>
    <w:rsid w:val="000A4E20"/>
    <w:rsid w:val="000A50D6"/>
    <w:rsid w:val="000A53A9"/>
    <w:rsid w:val="000A56A5"/>
    <w:rsid w:val="000A5782"/>
    <w:rsid w:val="000A5BD3"/>
    <w:rsid w:val="000A5FE0"/>
    <w:rsid w:val="000A608A"/>
    <w:rsid w:val="000A66CF"/>
    <w:rsid w:val="000A6E10"/>
    <w:rsid w:val="000A6F02"/>
    <w:rsid w:val="000A73DB"/>
    <w:rsid w:val="000A7487"/>
    <w:rsid w:val="000A7E55"/>
    <w:rsid w:val="000B0029"/>
    <w:rsid w:val="000B02A4"/>
    <w:rsid w:val="000B02CE"/>
    <w:rsid w:val="000B08D8"/>
    <w:rsid w:val="000B0C5B"/>
    <w:rsid w:val="000B0D3B"/>
    <w:rsid w:val="000B11A2"/>
    <w:rsid w:val="000B1449"/>
    <w:rsid w:val="000B1A94"/>
    <w:rsid w:val="000B1B23"/>
    <w:rsid w:val="000B1B81"/>
    <w:rsid w:val="000B2694"/>
    <w:rsid w:val="000B2739"/>
    <w:rsid w:val="000B278A"/>
    <w:rsid w:val="000B2989"/>
    <w:rsid w:val="000B3623"/>
    <w:rsid w:val="000B36F1"/>
    <w:rsid w:val="000B3CC2"/>
    <w:rsid w:val="000B3E9F"/>
    <w:rsid w:val="000B4292"/>
    <w:rsid w:val="000B4596"/>
    <w:rsid w:val="000B4C04"/>
    <w:rsid w:val="000B4C49"/>
    <w:rsid w:val="000B501D"/>
    <w:rsid w:val="000B5084"/>
    <w:rsid w:val="000B5369"/>
    <w:rsid w:val="000B5596"/>
    <w:rsid w:val="000B6131"/>
    <w:rsid w:val="000B617A"/>
    <w:rsid w:val="000B62A6"/>
    <w:rsid w:val="000B63ED"/>
    <w:rsid w:val="000B6630"/>
    <w:rsid w:val="000B67FC"/>
    <w:rsid w:val="000B6873"/>
    <w:rsid w:val="000B68A2"/>
    <w:rsid w:val="000B6A9D"/>
    <w:rsid w:val="000B70F6"/>
    <w:rsid w:val="000B7372"/>
    <w:rsid w:val="000B75CF"/>
    <w:rsid w:val="000C04B4"/>
    <w:rsid w:val="000C0EB2"/>
    <w:rsid w:val="000C11E3"/>
    <w:rsid w:val="000C1391"/>
    <w:rsid w:val="000C1455"/>
    <w:rsid w:val="000C1C68"/>
    <w:rsid w:val="000C1E8E"/>
    <w:rsid w:val="000C2018"/>
    <w:rsid w:val="000C212A"/>
    <w:rsid w:val="000C22D8"/>
    <w:rsid w:val="000C2682"/>
    <w:rsid w:val="000C2686"/>
    <w:rsid w:val="000C3225"/>
    <w:rsid w:val="000C3461"/>
    <w:rsid w:val="000C3563"/>
    <w:rsid w:val="000C39E6"/>
    <w:rsid w:val="000C3A35"/>
    <w:rsid w:val="000C3B05"/>
    <w:rsid w:val="000C3B42"/>
    <w:rsid w:val="000C3C8F"/>
    <w:rsid w:val="000C3F6A"/>
    <w:rsid w:val="000C40C9"/>
    <w:rsid w:val="000C42E6"/>
    <w:rsid w:val="000C47B2"/>
    <w:rsid w:val="000C49BB"/>
    <w:rsid w:val="000C4A5C"/>
    <w:rsid w:val="000C4E6D"/>
    <w:rsid w:val="000C4E9B"/>
    <w:rsid w:val="000C5A99"/>
    <w:rsid w:val="000C5DB7"/>
    <w:rsid w:val="000C5F1B"/>
    <w:rsid w:val="000C602D"/>
    <w:rsid w:val="000C608D"/>
    <w:rsid w:val="000C613F"/>
    <w:rsid w:val="000C65D6"/>
    <w:rsid w:val="000C786A"/>
    <w:rsid w:val="000C79ED"/>
    <w:rsid w:val="000C79FE"/>
    <w:rsid w:val="000C7E95"/>
    <w:rsid w:val="000D02F0"/>
    <w:rsid w:val="000D0668"/>
    <w:rsid w:val="000D097D"/>
    <w:rsid w:val="000D0BC6"/>
    <w:rsid w:val="000D0D7B"/>
    <w:rsid w:val="000D0E26"/>
    <w:rsid w:val="000D0F34"/>
    <w:rsid w:val="000D1493"/>
    <w:rsid w:val="000D17F4"/>
    <w:rsid w:val="000D1B21"/>
    <w:rsid w:val="000D2748"/>
    <w:rsid w:val="000D2A8C"/>
    <w:rsid w:val="000D382B"/>
    <w:rsid w:val="000D39ED"/>
    <w:rsid w:val="000D3B4D"/>
    <w:rsid w:val="000D3F65"/>
    <w:rsid w:val="000D4002"/>
    <w:rsid w:val="000D41B1"/>
    <w:rsid w:val="000D4A50"/>
    <w:rsid w:val="000D4B95"/>
    <w:rsid w:val="000D4D4C"/>
    <w:rsid w:val="000D4FD7"/>
    <w:rsid w:val="000D5001"/>
    <w:rsid w:val="000D5067"/>
    <w:rsid w:val="000D59B5"/>
    <w:rsid w:val="000D60C3"/>
    <w:rsid w:val="000D6E41"/>
    <w:rsid w:val="000D713D"/>
    <w:rsid w:val="000D732E"/>
    <w:rsid w:val="000D761C"/>
    <w:rsid w:val="000D76CD"/>
    <w:rsid w:val="000D7715"/>
    <w:rsid w:val="000D7D61"/>
    <w:rsid w:val="000D7EFB"/>
    <w:rsid w:val="000E0EDA"/>
    <w:rsid w:val="000E1251"/>
    <w:rsid w:val="000E14BF"/>
    <w:rsid w:val="000E179D"/>
    <w:rsid w:val="000E22BA"/>
    <w:rsid w:val="000E2BC3"/>
    <w:rsid w:val="000E2CD2"/>
    <w:rsid w:val="000E308F"/>
    <w:rsid w:val="000E326A"/>
    <w:rsid w:val="000E32B2"/>
    <w:rsid w:val="000E34DF"/>
    <w:rsid w:val="000E370C"/>
    <w:rsid w:val="000E383F"/>
    <w:rsid w:val="000E3ADF"/>
    <w:rsid w:val="000E3AE1"/>
    <w:rsid w:val="000E3E11"/>
    <w:rsid w:val="000E3E4E"/>
    <w:rsid w:val="000E4259"/>
    <w:rsid w:val="000E4A88"/>
    <w:rsid w:val="000E4B1D"/>
    <w:rsid w:val="000E516A"/>
    <w:rsid w:val="000E5295"/>
    <w:rsid w:val="000E5501"/>
    <w:rsid w:val="000E5774"/>
    <w:rsid w:val="000E58D6"/>
    <w:rsid w:val="000E5D4F"/>
    <w:rsid w:val="000E5D71"/>
    <w:rsid w:val="000E6DFF"/>
    <w:rsid w:val="000E7345"/>
    <w:rsid w:val="000E7419"/>
    <w:rsid w:val="000E751B"/>
    <w:rsid w:val="000E7AB2"/>
    <w:rsid w:val="000E7CB7"/>
    <w:rsid w:val="000E7EE3"/>
    <w:rsid w:val="000E7F8D"/>
    <w:rsid w:val="000F02BD"/>
    <w:rsid w:val="000F1A53"/>
    <w:rsid w:val="000F1F44"/>
    <w:rsid w:val="000F1FFE"/>
    <w:rsid w:val="000F21F3"/>
    <w:rsid w:val="000F22DC"/>
    <w:rsid w:val="000F240C"/>
    <w:rsid w:val="000F2796"/>
    <w:rsid w:val="000F27EE"/>
    <w:rsid w:val="000F28B5"/>
    <w:rsid w:val="000F306B"/>
    <w:rsid w:val="000F371A"/>
    <w:rsid w:val="000F3D8E"/>
    <w:rsid w:val="000F3F67"/>
    <w:rsid w:val="000F42BD"/>
    <w:rsid w:val="000F4544"/>
    <w:rsid w:val="000F4930"/>
    <w:rsid w:val="000F5447"/>
    <w:rsid w:val="000F562E"/>
    <w:rsid w:val="000F5B22"/>
    <w:rsid w:val="000F68F2"/>
    <w:rsid w:val="000F7503"/>
    <w:rsid w:val="000F754C"/>
    <w:rsid w:val="000F7C7E"/>
    <w:rsid w:val="000F7D15"/>
    <w:rsid w:val="00100191"/>
    <w:rsid w:val="0010035B"/>
    <w:rsid w:val="0010096C"/>
    <w:rsid w:val="00100B24"/>
    <w:rsid w:val="001013DC"/>
    <w:rsid w:val="00101C61"/>
    <w:rsid w:val="00101ED5"/>
    <w:rsid w:val="001023A9"/>
    <w:rsid w:val="00102A9B"/>
    <w:rsid w:val="00102E6E"/>
    <w:rsid w:val="00103015"/>
    <w:rsid w:val="00103149"/>
    <w:rsid w:val="001031C6"/>
    <w:rsid w:val="001033F7"/>
    <w:rsid w:val="001038EF"/>
    <w:rsid w:val="00103900"/>
    <w:rsid w:val="0010449A"/>
    <w:rsid w:val="00104D14"/>
    <w:rsid w:val="00105435"/>
    <w:rsid w:val="001055C2"/>
    <w:rsid w:val="001059D1"/>
    <w:rsid w:val="00106358"/>
    <w:rsid w:val="00106F92"/>
    <w:rsid w:val="00107212"/>
    <w:rsid w:val="0010733C"/>
    <w:rsid w:val="001078D6"/>
    <w:rsid w:val="00107977"/>
    <w:rsid w:val="00107D49"/>
    <w:rsid w:val="0011004C"/>
    <w:rsid w:val="0011011D"/>
    <w:rsid w:val="0011020C"/>
    <w:rsid w:val="0011031D"/>
    <w:rsid w:val="001107E2"/>
    <w:rsid w:val="00110EAA"/>
    <w:rsid w:val="00111801"/>
    <w:rsid w:val="00111D9F"/>
    <w:rsid w:val="00111E5E"/>
    <w:rsid w:val="0011332C"/>
    <w:rsid w:val="0011373A"/>
    <w:rsid w:val="00113ACE"/>
    <w:rsid w:val="00113EF3"/>
    <w:rsid w:val="00114281"/>
    <w:rsid w:val="001145D0"/>
    <w:rsid w:val="0011495F"/>
    <w:rsid w:val="0011499C"/>
    <w:rsid w:val="00114B6D"/>
    <w:rsid w:val="00114E1E"/>
    <w:rsid w:val="0011587C"/>
    <w:rsid w:val="001158A4"/>
    <w:rsid w:val="00115B54"/>
    <w:rsid w:val="001160CC"/>
    <w:rsid w:val="0011653F"/>
    <w:rsid w:val="00116792"/>
    <w:rsid w:val="001169F6"/>
    <w:rsid w:val="00117044"/>
    <w:rsid w:val="00117223"/>
    <w:rsid w:val="00120038"/>
    <w:rsid w:val="001200EE"/>
    <w:rsid w:val="0012020B"/>
    <w:rsid w:val="00120F8E"/>
    <w:rsid w:val="001210EF"/>
    <w:rsid w:val="0012144F"/>
    <w:rsid w:val="0012167C"/>
    <w:rsid w:val="00121740"/>
    <w:rsid w:val="00121C03"/>
    <w:rsid w:val="00121D18"/>
    <w:rsid w:val="00121D7D"/>
    <w:rsid w:val="001222EF"/>
    <w:rsid w:val="001225A1"/>
    <w:rsid w:val="00122FF6"/>
    <w:rsid w:val="001231A9"/>
    <w:rsid w:val="001232A6"/>
    <w:rsid w:val="00123459"/>
    <w:rsid w:val="00123927"/>
    <w:rsid w:val="00123D6B"/>
    <w:rsid w:val="00124203"/>
    <w:rsid w:val="00124251"/>
    <w:rsid w:val="001246DE"/>
    <w:rsid w:val="001252F0"/>
    <w:rsid w:val="00126451"/>
    <w:rsid w:val="0012682D"/>
    <w:rsid w:val="001268C3"/>
    <w:rsid w:val="00126FA6"/>
    <w:rsid w:val="00127C98"/>
    <w:rsid w:val="00127FBB"/>
    <w:rsid w:val="001303A0"/>
    <w:rsid w:val="00130477"/>
    <w:rsid w:val="0013086A"/>
    <w:rsid w:val="00130EA5"/>
    <w:rsid w:val="00130F54"/>
    <w:rsid w:val="00131173"/>
    <w:rsid w:val="001312EC"/>
    <w:rsid w:val="00131508"/>
    <w:rsid w:val="00131595"/>
    <w:rsid w:val="00131D41"/>
    <w:rsid w:val="001322F6"/>
    <w:rsid w:val="00132377"/>
    <w:rsid w:val="00132C99"/>
    <w:rsid w:val="00132F13"/>
    <w:rsid w:val="00133987"/>
    <w:rsid w:val="00133C09"/>
    <w:rsid w:val="001340E0"/>
    <w:rsid w:val="001343FF"/>
    <w:rsid w:val="00134438"/>
    <w:rsid w:val="0013457B"/>
    <w:rsid w:val="0013458A"/>
    <w:rsid w:val="0013472C"/>
    <w:rsid w:val="001347C9"/>
    <w:rsid w:val="00134813"/>
    <w:rsid w:val="0013527A"/>
    <w:rsid w:val="00135504"/>
    <w:rsid w:val="001356DE"/>
    <w:rsid w:val="00135786"/>
    <w:rsid w:val="00136D38"/>
    <w:rsid w:val="00136E80"/>
    <w:rsid w:val="00137484"/>
    <w:rsid w:val="00137A8D"/>
    <w:rsid w:val="00140867"/>
    <w:rsid w:val="00140955"/>
    <w:rsid w:val="00140B63"/>
    <w:rsid w:val="00140F00"/>
    <w:rsid w:val="0014118E"/>
    <w:rsid w:val="00141562"/>
    <w:rsid w:val="00141784"/>
    <w:rsid w:val="00141868"/>
    <w:rsid w:val="00141A30"/>
    <w:rsid w:val="00141AAF"/>
    <w:rsid w:val="00142332"/>
    <w:rsid w:val="0014267A"/>
    <w:rsid w:val="0014283A"/>
    <w:rsid w:val="00142921"/>
    <w:rsid w:val="00142B0D"/>
    <w:rsid w:val="00142E41"/>
    <w:rsid w:val="00142E7D"/>
    <w:rsid w:val="0014306A"/>
    <w:rsid w:val="00143321"/>
    <w:rsid w:val="00143796"/>
    <w:rsid w:val="00143B99"/>
    <w:rsid w:val="00143DEA"/>
    <w:rsid w:val="00143F4E"/>
    <w:rsid w:val="001440B2"/>
    <w:rsid w:val="0014415D"/>
    <w:rsid w:val="001441AF"/>
    <w:rsid w:val="001447F0"/>
    <w:rsid w:val="001448DB"/>
    <w:rsid w:val="001449B4"/>
    <w:rsid w:val="00145861"/>
    <w:rsid w:val="001460CB"/>
    <w:rsid w:val="001464D1"/>
    <w:rsid w:val="00146834"/>
    <w:rsid w:val="0014686C"/>
    <w:rsid w:val="00146C8A"/>
    <w:rsid w:val="00146D0E"/>
    <w:rsid w:val="00146DE4"/>
    <w:rsid w:val="001475A2"/>
    <w:rsid w:val="00147A11"/>
    <w:rsid w:val="001502F8"/>
    <w:rsid w:val="001504B5"/>
    <w:rsid w:val="00150AC0"/>
    <w:rsid w:val="00150C3A"/>
    <w:rsid w:val="00150FA4"/>
    <w:rsid w:val="00151529"/>
    <w:rsid w:val="00151DEB"/>
    <w:rsid w:val="001521BC"/>
    <w:rsid w:val="0015238B"/>
    <w:rsid w:val="001524B5"/>
    <w:rsid w:val="001534D8"/>
    <w:rsid w:val="00153CE5"/>
    <w:rsid w:val="0015400F"/>
    <w:rsid w:val="001545E2"/>
    <w:rsid w:val="00154692"/>
    <w:rsid w:val="001548AA"/>
    <w:rsid w:val="00154BE9"/>
    <w:rsid w:val="00155457"/>
    <w:rsid w:val="00155563"/>
    <w:rsid w:val="00155F7E"/>
    <w:rsid w:val="00156763"/>
    <w:rsid w:val="001568AA"/>
    <w:rsid w:val="001573E1"/>
    <w:rsid w:val="0015798D"/>
    <w:rsid w:val="001579E7"/>
    <w:rsid w:val="00157D12"/>
    <w:rsid w:val="00160A8F"/>
    <w:rsid w:val="00160C50"/>
    <w:rsid w:val="001611D9"/>
    <w:rsid w:val="00161696"/>
    <w:rsid w:val="001617D4"/>
    <w:rsid w:val="00161AF7"/>
    <w:rsid w:val="00161E14"/>
    <w:rsid w:val="001624B0"/>
    <w:rsid w:val="001626B3"/>
    <w:rsid w:val="00162F2F"/>
    <w:rsid w:val="0016302F"/>
    <w:rsid w:val="001632A3"/>
    <w:rsid w:val="00164091"/>
    <w:rsid w:val="0016424E"/>
    <w:rsid w:val="00164F76"/>
    <w:rsid w:val="00165307"/>
    <w:rsid w:val="001655CC"/>
    <w:rsid w:val="00165A1F"/>
    <w:rsid w:val="00166237"/>
    <w:rsid w:val="00166E29"/>
    <w:rsid w:val="00166EE8"/>
    <w:rsid w:val="001672A5"/>
    <w:rsid w:val="00167894"/>
    <w:rsid w:val="00167899"/>
    <w:rsid w:val="00167A06"/>
    <w:rsid w:val="00167A44"/>
    <w:rsid w:val="00170332"/>
    <w:rsid w:val="00170630"/>
    <w:rsid w:val="00170B95"/>
    <w:rsid w:val="0017118F"/>
    <w:rsid w:val="00171897"/>
    <w:rsid w:val="00171AA5"/>
    <w:rsid w:val="00171AD8"/>
    <w:rsid w:val="00172097"/>
    <w:rsid w:val="00172117"/>
    <w:rsid w:val="001721C0"/>
    <w:rsid w:val="001728F3"/>
    <w:rsid w:val="001729F9"/>
    <w:rsid w:val="00172B18"/>
    <w:rsid w:val="00172C51"/>
    <w:rsid w:val="00173616"/>
    <w:rsid w:val="001739CA"/>
    <w:rsid w:val="00173DE9"/>
    <w:rsid w:val="00173E22"/>
    <w:rsid w:val="00173FDE"/>
    <w:rsid w:val="00174020"/>
    <w:rsid w:val="00174136"/>
    <w:rsid w:val="001744CE"/>
    <w:rsid w:val="00174913"/>
    <w:rsid w:val="00174A6D"/>
    <w:rsid w:val="00174E3F"/>
    <w:rsid w:val="00175234"/>
    <w:rsid w:val="001752E0"/>
    <w:rsid w:val="00175477"/>
    <w:rsid w:val="00175830"/>
    <w:rsid w:val="00175AE8"/>
    <w:rsid w:val="00175D95"/>
    <w:rsid w:val="00176075"/>
    <w:rsid w:val="001762E7"/>
    <w:rsid w:val="00176445"/>
    <w:rsid w:val="001769EA"/>
    <w:rsid w:val="00176D20"/>
    <w:rsid w:val="001771C8"/>
    <w:rsid w:val="00177634"/>
    <w:rsid w:val="00177D13"/>
    <w:rsid w:val="00177D2C"/>
    <w:rsid w:val="00177FDA"/>
    <w:rsid w:val="001800E5"/>
    <w:rsid w:val="00180277"/>
    <w:rsid w:val="001809E2"/>
    <w:rsid w:val="00180AFE"/>
    <w:rsid w:val="00181331"/>
    <w:rsid w:val="00181C8A"/>
    <w:rsid w:val="00181F4E"/>
    <w:rsid w:val="0018203B"/>
    <w:rsid w:val="0018261B"/>
    <w:rsid w:val="0018267B"/>
    <w:rsid w:val="00182AE0"/>
    <w:rsid w:val="00182F78"/>
    <w:rsid w:val="00183334"/>
    <w:rsid w:val="00183714"/>
    <w:rsid w:val="0018384D"/>
    <w:rsid w:val="00183E80"/>
    <w:rsid w:val="00183FDA"/>
    <w:rsid w:val="00184221"/>
    <w:rsid w:val="00184B97"/>
    <w:rsid w:val="00184E5F"/>
    <w:rsid w:val="001853EB"/>
    <w:rsid w:val="00185E23"/>
    <w:rsid w:val="0018606B"/>
    <w:rsid w:val="001862FE"/>
    <w:rsid w:val="00186D93"/>
    <w:rsid w:val="0018715E"/>
    <w:rsid w:val="0018732A"/>
    <w:rsid w:val="00187896"/>
    <w:rsid w:val="00187C62"/>
    <w:rsid w:val="00190601"/>
    <w:rsid w:val="0019063F"/>
    <w:rsid w:val="0019089E"/>
    <w:rsid w:val="00190C56"/>
    <w:rsid w:val="00190E74"/>
    <w:rsid w:val="00191ED4"/>
    <w:rsid w:val="00192085"/>
    <w:rsid w:val="00192575"/>
    <w:rsid w:val="0019274F"/>
    <w:rsid w:val="0019279F"/>
    <w:rsid w:val="00192800"/>
    <w:rsid w:val="00192956"/>
    <w:rsid w:val="001937D4"/>
    <w:rsid w:val="001939DD"/>
    <w:rsid w:val="00193CD7"/>
    <w:rsid w:val="00193FDA"/>
    <w:rsid w:val="00194179"/>
    <w:rsid w:val="00194698"/>
    <w:rsid w:val="0019499B"/>
    <w:rsid w:val="00194BEE"/>
    <w:rsid w:val="00195000"/>
    <w:rsid w:val="00195445"/>
    <w:rsid w:val="00195AEE"/>
    <w:rsid w:val="001963CE"/>
    <w:rsid w:val="0019649D"/>
    <w:rsid w:val="001964D0"/>
    <w:rsid w:val="00196B94"/>
    <w:rsid w:val="00196BA3"/>
    <w:rsid w:val="00196D94"/>
    <w:rsid w:val="00197044"/>
    <w:rsid w:val="0019745A"/>
    <w:rsid w:val="00197632"/>
    <w:rsid w:val="00197661"/>
    <w:rsid w:val="00197D31"/>
    <w:rsid w:val="00197D77"/>
    <w:rsid w:val="001A012E"/>
    <w:rsid w:val="001A0305"/>
    <w:rsid w:val="001A0478"/>
    <w:rsid w:val="001A06A1"/>
    <w:rsid w:val="001A0A70"/>
    <w:rsid w:val="001A0B75"/>
    <w:rsid w:val="001A1514"/>
    <w:rsid w:val="001A1875"/>
    <w:rsid w:val="001A18A4"/>
    <w:rsid w:val="001A1E6F"/>
    <w:rsid w:val="001A24F0"/>
    <w:rsid w:val="001A2925"/>
    <w:rsid w:val="001A29CA"/>
    <w:rsid w:val="001A2EEC"/>
    <w:rsid w:val="001A3534"/>
    <w:rsid w:val="001A3E2B"/>
    <w:rsid w:val="001A3F08"/>
    <w:rsid w:val="001A419F"/>
    <w:rsid w:val="001A4337"/>
    <w:rsid w:val="001A4651"/>
    <w:rsid w:val="001A4A21"/>
    <w:rsid w:val="001A4F6A"/>
    <w:rsid w:val="001A4FE7"/>
    <w:rsid w:val="001A5303"/>
    <w:rsid w:val="001A57DD"/>
    <w:rsid w:val="001A5979"/>
    <w:rsid w:val="001A5A6A"/>
    <w:rsid w:val="001A63BC"/>
    <w:rsid w:val="001A6784"/>
    <w:rsid w:val="001A6B9A"/>
    <w:rsid w:val="001A6BFA"/>
    <w:rsid w:val="001A7309"/>
    <w:rsid w:val="001A7914"/>
    <w:rsid w:val="001B0133"/>
    <w:rsid w:val="001B0170"/>
    <w:rsid w:val="001B16D6"/>
    <w:rsid w:val="001B18C0"/>
    <w:rsid w:val="001B19C0"/>
    <w:rsid w:val="001B1F19"/>
    <w:rsid w:val="001B1FDD"/>
    <w:rsid w:val="001B2083"/>
    <w:rsid w:val="001B2310"/>
    <w:rsid w:val="001B3576"/>
    <w:rsid w:val="001B3C66"/>
    <w:rsid w:val="001B3D58"/>
    <w:rsid w:val="001B3D8D"/>
    <w:rsid w:val="001B44F1"/>
    <w:rsid w:val="001B487E"/>
    <w:rsid w:val="001B4ABA"/>
    <w:rsid w:val="001B4E44"/>
    <w:rsid w:val="001B4F35"/>
    <w:rsid w:val="001B50E7"/>
    <w:rsid w:val="001B565C"/>
    <w:rsid w:val="001B57CF"/>
    <w:rsid w:val="001B698F"/>
    <w:rsid w:val="001B6A25"/>
    <w:rsid w:val="001B7529"/>
    <w:rsid w:val="001B77EB"/>
    <w:rsid w:val="001B784F"/>
    <w:rsid w:val="001B7970"/>
    <w:rsid w:val="001B7CCC"/>
    <w:rsid w:val="001C04A9"/>
    <w:rsid w:val="001C072E"/>
    <w:rsid w:val="001C0F23"/>
    <w:rsid w:val="001C1345"/>
    <w:rsid w:val="001C16A9"/>
    <w:rsid w:val="001C17A1"/>
    <w:rsid w:val="001C1FD1"/>
    <w:rsid w:val="001C2170"/>
    <w:rsid w:val="001C22EA"/>
    <w:rsid w:val="001C251D"/>
    <w:rsid w:val="001C26C5"/>
    <w:rsid w:val="001C2732"/>
    <w:rsid w:val="001C345F"/>
    <w:rsid w:val="001C346C"/>
    <w:rsid w:val="001C348C"/>
    <w:rsid w:val="001C35F3"/>
    <w:rsid w:val="001C3615"/>
    <w:rsid w:val="001C37C6"/>
    <w:rsid w:val="001C390F"/>
    <w:rsid w:val="001C3BAC"/>
    <w:rsid w:val="001C3EFE"/>
    <w:rsid w:val="001C40E7"/>
    <w:rsid w:val="001C45F3"/>
    <w:rsid w:val="001C49A9"/>
    <w:rsid w:val="001C4ACA"/>
    <w:rsid w:val="001C4B57"/>
    <w:rsid w:val="001C4DB2"/>
    <w:rsid w:val="001C4DF3"/>
    <w:rsid w:val="001C4F1B"/>
    <w:rsid w:val="001C4F96"/>
    <w:rsid w:val="001C5B09"/>
    <w:rsid w:val="001C5E48"/>
    <w:rsid w:val="001C5F4C"/>
    <w:rsid w:val="001C62B2"/>
    <w:rsid w:val="001C68E5"/>
    <w:rsid w:val="001C694D"/>
    <w:rsid w:val="001C6BA8"/>
    <w:rsid w:val="001C7523"/>
    <w:rsid w:val="001C7790"/>
    <w:rsid w:val="001C7BF7"/>
    <w:rsid w:val="001D0626"/>
    <w:rsid w:val="001D0761"/>
    <w:rsid w:val="001D109C"/>
    <w:rsid w:val="001D10DD"/>
    <w:rsid w:val="001D19BB"/>
    <w:rsid w:val="001D1A2D"/>
    <w:rsid w:val="001D2006"/>
    <w:rsid w:val="001D20F9"/>
    <w:rsid w:val="001D247F"/>
    <w:rsid w:val="001D289A"/>
    <w:rsid w:val="001D3566"/>
    <w:rsid w:val="001D368A"/>
    <w:rsid w:val="001D37CA"/>
    <w:rsid w:val="001D37D6"/>
    <w:rsid w:val="001D4A18"/>
    <w:rsid w:val="001D540E"/>
    <w:rsid w:val="001D57E0"/>
    <w:rsid w:val="001D5B83"/>
    <w:rsid w:val="001D7464"/>
    <w:rsid w:val="001D7674"/>
    <w:rsid w:val="001D7B3D"/>
    <w:rsid w:val="001D7BB1"/>
    <w:rsid w:val="001D7E29"/>
    <w:rsid w:val="001D7EED"/>
    <w:rsid w:val="001E05C2"/>
    <w:rsid w:val="001E0A1D"/>
    <w:rsid w:val="001E0AC7"/>
    <w:rsid w:val="001E0C5B"/>
    <w:rsid w:val="001E0F8E"/>
    <w:rsid w:val="001E1047"/>
    <w:rsid w:val="001E1567"/>
    <w:rsid w:val="001E15C7"/>
    <w:rsid w:val="001E1B07"/>
    <w:rsid w:val="001E2046"/>
    <w:rsid w:val="001E20E6"/>
    <w:rsid w:val="001E2484"/>
    <w:rsid w:val="001E272B"/>
    <w:rsid w:val="001E2785"/>
    <w:rsid w:val="001E2EB5"/>
    <w:rsid w:val="001E2F79"/>
    <w:rsid w:val="001E3190"/>
    <w:rsid w:val="001E391A"/>
    <w:rsid w:val="001E3B2E"/>
    <w:rsid w:val="001E3D59"/>
    <w:rsid w:val="001E3DB5"/>
    <w:rsid w:val="001E3E3D"/>
    <w:rsid w:val="001E3F50"/>
    <w:rsid w:val="001E410D"/>
    <w:rsid w:val="001E43DD"/>
    <w:rsid w:val="001E48E2"/>
    <w:rsid w:val="001E4F66"/>
    <w:rsid w:val="001E521F"/>
    <w:rsid w:val="001E55FD"/>
    <w:rsid w:val="001E58C3"/>
    <w:rsid w:val="001E5F88"/>
    <w:rsid w:val="001E6A2F"/>
    <w:rsid w:val="001E6B24"/>
    <w:rsid w:val="001E7458"/>
    <w:rsid w:val="001E76C9"/>
    <w:rsid w:val="001E79A0"/>
    <w:rsid w:val="001E7E46"/>
    <w:rsid w:val="001E7F2F"/>
    <w:rsid w:val="001F044B"/>
    <w:rsid w:val="001F06AE"/>
    <w:rsid w:val="001F0761"/>
    <w:rsid w:val="001F0BD1"/>
    <w:rsid w:val="001F124F"/>
    <w:rsid w:val="001F1738"/>
    <w:rsid w:val="001F1BC4"/>
    <w:rsid w:val="001F2232"/>
    <w:rsid w:val="001F2C92"/>
    <w:rsid w:val="001F2D62"/>
    <w:rsid w:val="001F31E8"/>
    <w:rsid w:val="001F33AC"/>
    <w:rsid w:val="001F3AB1"/>
    <w:rsid w:val="001F3C7A"/>
    <w:rsid w:val="001F3D76"/>
    <w:rsid w:val="001F3E96"/>
    <w:rsid w:val="001F42E8"/>
    <w:rsid w:val="001F49EC"/>
    <w:rsid w:val="001F4A13"/>
    <w:rsid w:val="001F4A72"/>
    <w:rsid w:val="001F4AF6"/>
    <w:rsid w:val="001F514B"/>
    <w:rsid w:val="001F525C"/>
    <w:rsid w:val="001F53E7"/>
    <w:rsid w:val="001F55B3"/>
    <w:rsid w:val="001F5B7C"/>
    <w:rsid w:val="001F5F0A"/>
    <w:rsid w:val="001F618F"/>
    <w:rsid w:val="001F6DEB"/>
    <w:rsid w:val="001F73A1"/>
    <w:rsid w:val="001F7630"/>
    <w:rsid w:val="001F77E9"/>
    <w:rsid w:val="001F7B58"/>
    <w:rsid w:val="001F7F43"/>
    <w:rsid w:val="00200888"/>
    <w:rsid w:val="00200B5F"/>
    <w:rsid w:val="00200CB7"/>
    <w:rsid w:val="002011A9"/>
    <w:rsid w:val="0020128B"/>
    <w:rsid w:val="00201A98"/>
    <w:rsid w:val="002026C4"/>
    <w:rsid w:val="00202965"/>
    <w:rsid w:val="00203052"/>
    <w:rsid w:val="0020313B"/>
    <w:rsid w:val="00203F98"/>
    <w:rsid w:val="002041A4"/>
    <w:rsid w:val="0020489F"/>
    <w:rsid w:val="00205728"/>
    <w:rsid w:val="00205A97"/>
    <w:rsid w:val="00205EFC"/>
    <w:rsid w:val="00206216"/>
    <w:rsid w:val="002067C7"/>
    <w:rsid w:val="00206833"/>
    <w:rsid w:val="00206ABF"/>
    <w:rsid w:val="00207371"/>
    <w:rsid w:val="00207976"/>
    <w:rsid w:val="00207A8F"/>
    <w:rsid w:val="0021056B"/>
    <w:rsid w:val="00210C5A"/>
    <w:rsid w:val="00210FA8"/>
    <w:rsid w:val="0021218F"/>
    <w:rsid w:val="002122F6"/>
    <w:rsid w:val="002124A0"/>
    <w:rsid w:val="002129FF"/>
    <w:rsid w:val="00212A26"/>
    <w:rsid w:val="00213489"/>
    <w:rsid w:val="0021369B"/>
    <w:rsid w:val="0021390A"/>
    <w:rsid w:val="00213AF5"/>
    <w:rsid w:val="00214400"/>
    <w:rsid w:val="00214B94"/>
    <w:rsid w:val="00215114"/>
    <w:rsid w:val="002157A9"/>
    <w:rsid w:val="002158FF"/>
    <w:rsid w:val="00215A46"/>
    <w:rsid w:val="002160E5"/>
    <w:rsid w:val="00216104"/>
    <w:rsid w:val="002164A1"/>
    <w:rsid w:val="00216D96"/>
    <w:rsid w:val="00216FDA"/>
    <w:rsid w:val="00217012"/>
    <w:rsid w:val="00217617"/>
    <w:rsid w:val="002178F1"/>
    <w:rsid w:val="00217A2A"/>
    <w:rsid w:val="00217FF5"/>
    <w:rsid w:val="00220415"/>
    <w:rsid w:val="0022088F"/>
    <w:rsid w:val="00220C91"/>
    <w:rsid w:val="00220E8C"/>
    <w:rsid w:val="002213EB"/>
    <w:rsid w:val="00221954"/>
    <w:rsid w:val="00221A20"/>
    <w:rsid w:val="00221AAC"/>
    <w:rsid w:val="00221FCF"/>
    <w:rsid w:val="0022209D"/>
    <w:rsid w:val="00222284"/>
    <w:rsid w:val="0022230F"/>
    <w:rsid w:val="002226B3"/>
    <w:rsid w:val="00222AD9"/>
    <w:rsid w:val="00223206"/>
    <w:rsid w:val="00223863"/>
    <w:rsid w:val="00223912"/>
    <w:rsid w:val="00224050"/>
    <w:rsid w:val="00224104"/>
    <w:rsid w:val="002246CD"/>
    <w:rsid w:val="0022472C"/>
    <w:rsid w:val="00224A33"/>
    <w:rsid w:val="00224C5F"/>
    <w:rsid w:val="00224C81"/>
    <w:rsid w:val="00225112"/>
    <w:rsid w:val="00225350"/>
    <w:rsid w:val="00225713"/>
    <w:rsid w:val="002259B6"/>
    <w:rsid w:val="00225B9A"/>
    <w:rsid w:val="00225D56"/>
    <w:rsid w:val="00226586"/>
    <w:rsid w:val="00226DB4"/>
    <w:rsid w:val="00227015"/>
    <w:rsid w:val="002270BD"/>
    <w:rsid w:val="0022722B"/>
    <w:rsid w:val="00227C2D"/>
    <w:rsid w:val="00227DC5"/>
    <w:rsid w:val="002306E1"/>
    <w:rsid w:val="00230785"/>
    <w:rsid w:val="00230803"/>
    <w:rsid w:val="00230BBB"/>
    <w:rsid w:val="00230DFF"/>
    <w:rsid w:val="002313B8"/>
    <w:rsid w:val="00231873"/>
    <w:rsid w:val="00231DD1"/>
    <w:rsid w:val="002320B1"/>
    <w:rsid w:val="002328EA"/>
    <w:rsid w:val="00232BAC"/>
    <w:rsid w:val="00232C37"/>
    <w:rsid w:val="00232FE1"/>
    <w:rsid w:val="002332E6"/>
    <w:rsid w:val="00233622"/>
    <w:rsid w:val="00233B50"/>
    <w:rsid w:val="0023439E"/>
    <w:rsid w:val="0023453E"/>
    <w:rsid w:val="002345F1"/>
    <w:rsid w:val="002347B7"/>
    <w:rsid w:val="002348FC"/>
    <w:rsid w:val="00234CF5"/>
    <w:rsid w:val="00234F96"/>
    <w:rsid w:val="0023535C"/>
    <w:rsid w:val="00235678"/>
    <w:rsid w:val="00235704"/>
    <w:rsid w:val="002357EC"/>
    <w:rsid w:val="002360D0"/>
    <w:rsid w:val="002363DF"/>
    <w:rsid w:val="00236689"/>
    <w:rsid w:val="00236893"/>
    <w:rsid w:val="00236A8C"/>
    <w:rsid w:val="00236CBD"/>
    <w:rsid w:val="00237591"/>
    <w:rsid w:val="00237787"/>
    <w:rsid w:val="00240045"/>
    <w:rsid w:val="00240092"/>
    <w:rsid w:val="002400FB"/>
    <w:rsid w:val="0024017B"/>
    <w:rsid w:val="00240A10"/>
    <w:rsid w:val="00240AFC"/>
    <w:rsid w:val="00241079"/>
    <w:rsid w:val="0024146D"/>
    <w:rsid w:val="0024172F"/>
    <w:rsid w:val="00241E46"/>
    <w:rsid w:val="00242140"/>
    <w:rsid w:val="00242302"/>
    <w:rsid w:val="0024288C"/>
    <w:rsid w:val="00242B6A"/>
    <w:rsid w:val="00242C2D"/>
    <w:rsid w:val="00242D1E"/>
    <w:rsid w:val="002438C1"/>
    <w:rsid w:val="00243AD6"/>
    <w:rsid w:val="00244470"/>
    <w:rsid w:val="002447DD"/>
    <w:rsid w:val="00244E73"/>
    <w:rsid w:val="00244EB3"/>
    <w:rsid w:val="0024516E"/>
    <w:rsid w:val="002451CC"/>
    <w:rsid w:val="0024575C"/>
    <w:rsid w:val="00245DE7"/>
    <w:rsid w:val="00245EDE"/>
    <w:rsid w:val="002460F6"/>
    <w:rsid w:val="00246140"/>
    <w:rsid w:val="002468A1"/>
    <w:rsid w:val="00246C80"/>
    <w:rsid w:val="002473CF"/>
    <w:rsid w:val="00247C2C"/>
    <w:rsid w:val="00247DBA"/>
    <w:rsid w:val="0025038F"/>
    <w:rsid w:val="00250D3F"/>
    <w:rsid w:val="0025138E"/>
    <w:rsid w:val="0025192D"/>
    <w:rsid w:val="00251C69"/>
    <w:rsid w:val="00252678"/>
    <w:rsid w:val="00253524"/>
    <w:rsid w:val="0025366E"/>
    <w:rsid w:val="00253719"/>
    <w:rsid w:val="0025377F"/>
    <w:rsid w:val="00253A88"/>
    <w:rsid w:val="00253C98"/>
    <w:rsid w:val="00253EA7"/>
    <w:rsid w:val="00254424"/>
    <w:rsid w:val="00254A0B"/>
    <w:rsid w:val="002552D8"/>
    <w:rsid w:val="00255485"/>
    <w:rsid w:val="002559C9"/>
    <w:rsid w:val="00255C6A"/>
    <w:rsid w:val="00255D0F"/>
    <w:rsid w:val="00255D32"/>
    <w:rsid w:val="00255EE7"/>
    <w:rsid w:val="00256CAA"/>
    <w:rsid w:val="00256FF8"/>
    <w:rsid w:val="0025701B"/>
    <w:rsid w:val="00257040"/>
    <w:rsid w:val="002572EF"/>
    <w:rsid w:val="00257471"/>
    <w:rsid w:val="00257558"/>
    <w:rsid w:val="0025773D"/>
    <w:rsid w:val="0025798F"/>
    <w:rsid w:val="0026031B"/>
    <w:rsid w:val="00260C52"/>
    <w:rsid w:val="00260F08"/>
    <w:rsid w:val="002612B9"/>
    <w:rsid w:val="002613B5"/>
    <w:rsid w:val="00261633"/>
    <w:rsid w:val="0026196A"/>
    <w:rsid w:val="00261996"/>
    <w:rsid w:val="00261A86"/>
    <w:rsid w:val="0026217F"/>
    <w:rsid w:val="0026378C"/>
    <w:rsid w:val="00263E0B"/>
    <w:rsid w:val="00263FE2"/>
    <w:rsid w:val="00264447"/>
    <w:rsid w:val="00264D72"/>
    <w:rsid w:val="00265155"/>
    <w:rsid w:val="00265286"/>
    <w:rsid w:val="002652D1"/>
    <w:rsid w:val="002652FB"/>
    <w:rsid w:val="00265550"/>
    <w:rsid w:val="002657F4"/>
    <w:rsid w:val="002658FF"/>
    <w:rsid w:val="00265F31"/>
    <w:rsid w:val="00266286"/>
    <w:rsid w:val="0026631A"/>
    <w:rsid w:val="002664A8"/>
    <w:rsid w:val="00266F63"/>
    <w:rsid w:val="002670FE"/>
    <w:rsid w:val="0026711F"/>
    <w:rsid w:val="002672AF"/>
    <w:rsid w:val="00267680"/>
    <w:rsid w:val="002678B7"/>
    <w:rsid w:val="00267A40"/>
    <w:rsid w:val="00267DE3"/>
    <w:rsid w:val="00270A6E"/>
    <w:rsid w:val="00270A96"/>
    <w:rsid w:val="00271047"/>
    <w:rsid w:val="002715AA"/>
    <w:rsid w:val="0027185B"/>
    <w:rsid w:val="00271C55"/>
    <w:rsid w:val="0027210F"/>
    <w:rsid w:val="0027223B"/>
    <w:rsid w:val="002724B2"/>
    <w:rsid w:val="00272D3C"/>
    <w:rsid w:val="0027309E"/>
    <w:rsid w:val="002733C8"/>
    <w:rsid w:val="0027432D"/>
    <w:rsid w:val="00274D6F"/>
    <w:rsid w:val="0027513B"/>
    <w:rsid w:val="00275235"/>
    <w:rsid w:val="0027577C"/>
    <w:rsid w:val="00275976"/>
    <w:rsid w:val="00275C36"/>
    <w:rsid w:val="00275E1F"/>
    <w:rsid w:val="00276057"/>
    <w:rsid w:val="00276177"/>
    <w:rsid w:val="002764BA"/>
    <w:rsid w:val="00276A43"/>
    <w:rsid w:val="00276B9A"/>
    <w:rsid w:val="00276CE3"/>
    <w:rsid w:val="00276D14"/>
    <w:rsid w:val="0027774F"/>
    <w:rsid w:val="00280740"/>
    <w:rsid w:val="00281155"/>
    <w:rsid w:val="002812E9"/>
    <w:rsid w:val="00281345"/>
    <w:rsid w:val="0028143A"/>
    <w:rsid w:val="00281AFD"/>
    <w:rsid w:val="00281FFB"/>
    <w:rsid w:val="002823D6"/>
    <w:rsid w:val="00282A28"/>
    <w:rsid w:val="00282F69"/>
    <w:rsid w:val="00283169"/>
    <w:rsid w:val="00283365"/>
    <w:rsid w:val="002833AF"/>
    <w:rsid w:val="00283AEF"/>
    <w:rsid w:val="00283C76"/>
    <w:rsid w:val="00284666"/>
    <w:rsid w:val="00284829"/>
    <w:rsid w:val="00284D1D"/>
    <w:rsid w:val="0028509A"/>
    <w:rsid w:val="002859BC"/>
    <w:rsid w:val="00285B41"/>
    <w:rsid w:val="00285CB9"/>
    <w:rsid w:val="002861C6"/>
    <w:rsid w:val="002868B3"/>
    <w:rsid w:val="00286A99"/>
    <w:rsid w:val="00286B08"/>
    <w:rsid w:val="00286BA0"/>
    <w:rsid w:val="00287268"/>
    <w:rsid w:val="0028728E"/>
    <w:rsid w:val="00287303"/>
    <w:rsid w:val="00287AE1"/>
    <w:rsid w:val="00287C5D"/>
    <w:rsid w:val="00287D02"/>
    <w:rsid w:val="00290210"/>
    <w:rsid w:val="00290370"/>
    <w:rsid w:val="00290436"/>
    <w:rsid w:val="00290631"/>
    <w:rsid w:val="002907D8"/>
    <w:rsid w:val="0029097B"/>
    <w:rsid w:val="00290DB2"/>
    <w:rsid w:val="00290DBD"/>
    <w:rsid w:val="00290E28"/>
    <w:rsid w:val="002918A6"/>
    <w:rsid w:val="00291A55"/>
    <w:rsid w:val="00291BFB"/>
    <w:rsid w:val="0029200B"/>
    <w:rsid w:val="002928BC"/>
    <w:rsid w:val="00292CEC"/>
    <w:rsid w:val="0029396B"/>
    <w:rsid w:val="00293E16"/>
    <w:rsid w:val="00294862"/>
    <w:rsid w:val="0029495D"/>
    <w:rsid w:val="00294A67"/>
    <w:rsid w:val="00294CC7"/>
    <w:rsid w:val="00294D20"/>
    <w:rsid w:val="00294DDC"/>
    <w:rsid w:val="0029512A"/>
    <w:rsid w:val="002959B0"/>
    <w:rsid w:val="00295AC0"/>
    <w:rsid w:val="00295CD5"/>
    <w:rsid w:val="00296273"/>
    <w:rsid w:val="0029637C"/>
    <w:rsid w:val="002968CE"/>
    <w:rsid w:val="00296EB3"/>
    <w:rsid w:val="002977CE"/>
    <w:rsid w:val="00297FC1"/>
    <w:rsid w:val="002A0892"/>
    <w:rsid w:val="002A095D"/>
    <w:rsid w:val="002A0E84"/>
    <w:rsid w:val="002A12F0"/>
    <w:rsid w:val="002A16B2"/>
    <w:rsid w:val="002A17A6"/>
    <w:rsid w:val="002A1838"/>
    <w:rsid w:val="002A1A60"/>
    <w:rsid w:val="002A1C2D"/>
    <w:rsid w:val="002A1CD0"/>
    <w:rsid w:val="002A1E0D"/>
    <w:rsid w:val="002A25E2"/>
    <w:rsid w:val="002A268A"/>
    <w:rsid w:val="002A275D"/>
    <w:rsid w:val="002A2AC2"/>
    <w:rsid w:val="002A2AD9"/>
    <w:rsid w:val="002A2B21"/>
    <w:rsid w:val="002A3105"/>
    <w:rsid w:val="002A32B3"/>
    <w:rsid w:val="002A3356"/>
    <w:rsid w:val="002A369E"/>
    <w:rsid w:val="002A3AAE"/>
    <w:rsid w:val="002A3ABB"/>
    <w:rsid w:val="002A3DE5"/>
    <w:rsid w:val="002A41CD"/>
    <w:rsid w:val="002A446A"/>
    <w:rsid w:val="002A45B2"/>
    <w:rsid w:val="002A461D"/>
    <w:rsid w:val="002A4981"/>
    <w:rsid w:val="002A49DA"/>
    <w:rsid w:val="002A4E68"/>
    <w:rsid w:val="002A4E9E"/>
    <w:rsid w:val="002A558F"/>
    <w:rsid w:val="002A5AA0"/>
    <w:rsid w:val="002A5ED1"/>
    <w:rsid w:val="002A6121"/>
    <w:rsid w:val="002A618A"/>
    <w:rsid w:val="002A65BC"/>
    <w:rsid w:val="002A65D7"/>
    <w:rsid w:val="002A6634"/>
    <w:rsid w:val="002A6D54"/>
    <w:rsid w:val="002A739B"/>
    <w:rsid w:val="002A7449"/>
    <w:rsid w:val="002A7F02"/>
    <w:rsid w:val="002B03EB"/>
    <w:rsid w:val="002B0AE6"/>
    <w:rsid w:val="002B102F"/>
    <w:rsid w:val="002B1097"/>
    <w:rsid w:val="002B151C"/>
    <w:rsid w:val="002B1548"/>
    <w:rsid w:val="002B15C6"/>
    <w:rsid w:val="002B15E0"/>
    <w:rsid w:val="002B1A6B"/>
    <w:rsid w:val="002B1BB2"/>
    <w:rsid w:val="002B21C0"/>
    <w:rsid w:val="002B27A5"/>
    <w:rsid w:val="002B2988"/>
    <w:rsid w:val="002B2B2B"/>
    <w:rsid w:val="002B2C07"/>
    <w:rsid w:val="002B2C6C"/>
    <w:rsid w:val="002B423C"/>
    <w:rsid w:val="002B42DF"/>
    <w:rsid w:val="002B5366"/>
    <w:rsid w:val="002B5737"/>
    <w:rsid w:val="002B583C"/>
    <w:rsid w:val="002B5A46"/>
    <w:rsid w:val="002B5ADA"/>
    <w:rsid w:val="002B5D69"/>
    <w:rsid w:val="002B6674"/>
    <w:rsid w:val="002B72BE"/>
    <w:rsid w:val="002B7AB3"/>
    <w:rsid w:val="002B7F74"/>
    <w:rsid w:val="002C068A"/>
    <w:rsid w:val="002C07C8"/>
    <w:rsid w:val="002C07DA"/>
    <w:rsid w:val="002C0980"/>
    <w:rsid w:val="002C0A3C"/>
    <w:rsid w:val="002C0B28"/>
    <w:rsid w:val="002C0BB1"/>
    <w:rsid w:val="002C13CA"/>
    <w:rsid w:val="002C153B"/>
    <w:rsid w:val="002C1A65"/>
    <w:rsid w:val="002C1D12"/>
    <w:rsid w:val="002C1FD4"/>
    <w:rsid w:val="002C252B"/>
    <w:rsid w:val="002C2950"/>
    <w:rsid w:val="002C2E4B"/>
    <w:rsid w:val="002C321D"/>
    <w:rsid w:val="002C3391"/>
    <w:rsid w:val="002C33CC"/>
    <w:rsid w:val="002C368E"/>
    <w:rsid w:val="002C39A1"/>
    <w:rsid w:val="002C3A61"/>
    <w:rsid w:val="002C3BF2"/>
    <w:rsid w:val="002C3C8E"/>
    <w:rsid w:val="002C3E88"/>
    <w:rsid w:val="002C3FD5"/>
    <w:rsid w:val="002C4345"/>
    <w:rsid w:val="002C4503"/>
    <w:rsid w:val="002C48BB"/>
    <w:rsid w:val="002C4C23"/>
    <w:rsid w:val="002C4C49"/>
    <w:rsid w:val="002C5B6F"/>
    <w:rsid w:val="002C5C96"/>
    <w:rsid w:val="002C662D"/>
    <w:rsid w:val="002C6751"/>
    <w:rsid w:val="002C682E"/>
    <w:rsid w:val="002C6A13"/>
    <w:rsid w:val="002C72B6"/>
    <w:rsid w:val="002C7827"/>
    <w:rsid w:val="002C7899"/>
    <w:rsid w:val="002C7942"/>
    <w:rsid w:val="002C7D98"/>
    <w:rsid w:val="002C7DEE"/>
    <w:rsid w:val="002C7DF8"/>
    <w:rsid w:val="002D0014"/>
    <w:rsid w:val="002D0D01"/>
    <w:rsid w:val="002D148F"/>
    <w:rsid w:val="002D16E6"/>
    <w:rsid w:val="002D18AC"/>
    <w:rsid w:val="002D231E"/>
    <w:rsid w:val="002D2523"/>
    <w:rsid w:val="002D25A9"/>
    <w:rsid w:val="002D2A1A"/>
    <w:rsid w:val="002D2BE1"/>
    <w:rsid w:val="002D2C40"/>
    <w:rsid w:val="002D319C"/>
    <w:rsid w:val="002D319E"/>
    <w:rsid w:val="002D34F5"/>
    <w:rsid w:val="002D3D45"/>
    <w:rsid w:val="002D4725"/>
    <w:rsid w:val="002D4E01"/>
    <w:rsid w:val="002D4F09"/>
    <w:rsid w:val="002D515E"/>
    <w:rsid w:val="002D5631"/>
    <w:rsid w:val="002D5C6E"/>
    <w:rsid w:val="002D60D6"/>
    <w:rsid w:val="002D6123"/>
    <w:rsid w:val="002D6D1E"/>
    <w:rsid w:val="002D6E95"/>
    <w:rsid w:val="002D7224"/>
    <w:rsid w:val="002D7812"/>
    <w:rsid w:val="002D7E92"/>
    <w:rsid w:val="002E00FB"/>
    <w:rsid w:val="002E0180"/>
    <w:rsid w:val="002E04D9"/>
    <w:rsid w:val="002E08C2"/>
    <w:rsid w:val="002E0A97"/>
    <w:rsid w:val="002E107A"/>
    <w:rsid w:val="002E10C8"/>
    <w:rsid w:val="002E16D8"/>
    <w:rsid w:val="002E188A"/>
    <w:rsid w:val="002E21CE"/>
    <w:rsid w:val="002E238C"/>
    <w:rsid w:val="002E2474"/>
    <w:rsid w:val="002E28FA"/>
    <w:rsid w:val="002E3276"/>
    <w:rsid w:val="002E39E0"/>
    <w:rsid w:val="002E3AF5"/>
    <w:rsid w:val="002E3F2E"/>
    <w:rsid w:val="002E46C6"/>
    <w:rsid w:val="002E4E80"/>
    <w:rsid w:val="002E59A0"/>
    <w:rsid w:val="002E61BD"/>
    <w:rsid w:val="002E6281"/>
    <w:rsid w:val="002E6952"/>
    <w:rsid w:val="002E6EF5"/>
    <w:rsid w:val="002E7316"/>
    <w:rsid w:val="002E7BDC"/>
    <w:rsid w:val="002E7CE1"/>
    <w:rsid w:val="002F002D"/>
    <w:rsid w:val="002F01FA"/>
    <w:rsid w:val="002F02AA"/>
    <w:rsid w:val="002F0438"/>
    <w:rsid w:val="002F0915"/>
    <w:rsid w:val="002F0922"/>
    <w:rsid w:val="002F0B39"/>
    <w:rsid w:val="002F0F3C"/>
    <w:rsid w:val="002F1672"/>
    <w:rsid w:val="002F17E7"/>
    <w:rsid w:val="002F18D3"/>
    <w:rsid w:val="002F1C60"/>
    <w:rsid w:val="002F236B"/>
    <w:rsid w:val="002F23B7"/>
    <w:rsid w:val="002F2811"/>
    <w:rsid w:val="002F31DB"/>
    <w:rsid w:val="002F3314"/>
    <w:rsid w:val="002F3A83"/>
    <w:rsid w:val="002F495E"/>
    <w:rsid w:val="002F4BC4"/>
    <w:rsid w:val="002F505A"/>
    <w:rsid w:val="002F589F"/>
    <w:rsid w:val="002F5947"/>
    <w:rsid w:val="002F5FBB"/>
    <w:rsid w:val="002F623C"/>
    <w:rsid w:val="002F6372"/>
    <w:rsid w:val="002F63DA"/>
    <w:rsid w:val="002F648E"/>
    <w:rsid w:val="002F649D"/>
    <w:rsid w:val="002F652E"/>
    <w:rsid w:val="002F6980"/>
    <w:rsid w:val="002F6EF0"/>
    <w:rsid w:val="002F70F2"/>
    <w:rsid w:val="002F7134"/>
    <w:rsid w:val="002F728B"/>
    <w:rsid w:val="003000A2"/>
    <w:rsid w:val="0030061A"/>
    <w:rsid w:val="00300A9C"/>
    <w:rsid w:val="00300FA7"/>
    <w:rsid w:val="003017C1"/>
    <w:rsid w:val="00301C81"/>
    <w:rsid w:val="003023D7"/>
    <w:rsid w:val="0030257E"/>
    <w:rsid w:val="00302B52"/>
    <w:rsid w:val="00302B71"/>
    <w:rsid w:val="003031F9"/>
    <w:rsid w:val="00303601"/>
    <w:rsid w:val="00303911"/>
    <w:rsid w:val="00303F71"/>
    <w:rsid w:val="00304D2E"/>
    <w:rsid w:val="00305026"/>
    <w:rsid w:val="00305212"/>
    <w:rsid w:val="003055A1"/>
    <w:rsid w:val="00305BF6"/>
    <w:rsid w:val="00305ED9"/>
    <w:rsid w:val="00305FCE"/>
    <w:rsid w:val="00306084"/>
    <w:rsid w:val="00306348"/>
    <w:rsid w:val="0030683D"/>
    <w:rsid w:val="00306853"/>
    <w:rsid w:val="00306F2C"/>
    <w:rsid w:val="00307063"/>
    <w:rsid w:val="00307DEE"/>
    <w:rsid w:val="0031046F"/>
    <w:rsid w:val="0031064A"/>
    <w:rsid w:val="00310D0A"/>
    <w:rsid w:val="00310DA1"/>
    <w:rsid w:val="0031119D"/>
    <w:rsid w:val="0031123C"/>
    <w:rsid w:val="00311245"/>
    <w:rsid w:val="003112CB"/>
    <w:rsid w:val="003114B8"/>
    <w:rsid w:val="003114E2"/>
    <w:rsid w:val="00311967"/>
    <w:rsid w:val="003119D2"/>
    <w:rsid w:val="00311B5F"/>
    <w:rsid w:val="00311D97"/>
    <w:rsid w:val="00312925"/>
    <w:rsid w:val="00312DD2"/>
    <w:rsid w:val="00313023"/>
    <w:rsid w:val="003131E7"/>
    <w:rsid w:val="00313259"/>
    <w:rsid w:val="0031332A"/>
    <w:rsid w:val="00313370"/>
    <w:rsid w:val="0031345F"/>
    <w:rsid w:val="00313645"/>
    <w:rsid w:val="00314530"/>
    <w:rsid w:val="003145BC"/>
    <w:rsid w:val="00314A95"/>
    <w:rsid w:val="00314F2D"/>
    <w:rsid w:val="00315553"/>
    <w:rsid w:val="0031592A"/>
    <w:rsid w:val="00316301"/>
    <w:rsid w:val="0031634C"/>
    <w:rsid w:val="003168F8"/>
    <w:rsid w:val="00316CC4"/>
    <w:rsid w:val="00316F1F"/>
    <w:rsid w:val="00317DF7"/>
    <w:rsid w:val="00320264"/>
    <w:rsid w:val="0032055E"/>
    <w:rsid w:val="003205A8"/>
    <w:rsid w:val="003214D8"/>
    <w:rsid w:val="0032162E"/>
    <w:rsid w:val="00321A47"/>
    <w:rsid w:val="00321DC8"/>
    <w:rsid w:val="00321E21"/>
    <w:rsid w:val="0032215C"/>
    <w:rsid w:val="0032269C"/>
    <w:rsid w:val="003226EA"/>
    <w:rsid w:val="00322925"/>
    <w:rsid w:val="00322A5C"/>
    <w:rsid w:val="003230CE"/>
    <w:rsid w:val="003235DA"/>
    <w:rsid w:val="003236EF"/>
    <w:rsid w:val="00323923"/>
    <w:rsid w:val="00323BDB"/>
    <w:rsid w:val="00323DCC"/>
    <w:rsid w:val="00323E26"/>
    <w:rsid w:val="00323EBA"/>
    <w:rsid w:val="00324BF1"/>
    <w:rsid w:val="00324CE4"/>
    <w:rsid w:val="00325921"/>
    <w:rsid w:val="00326486"/>
    <w:rsid w:val="003264E7"/>
    <w:rsid w:val="0032698B"/>
    <w:rsid w:val="00326ACD"/>
    <w:rsid w:val="00326FEC"/>
    <w:rsid w:val="003272B9"/>
    <w:rsid w:val="003272EC"/>
    <w:rsid w:val="00327336"/>
    <w:rsid w:val="003277DD"/>
    <w:rsid w:val="0032786F"/>
    <w:rsid w:val="003279C9"/>
    <w:rsid w:val="00327ADE"/>
    <w:rsid w:val="00327C67"/>
    <w:rsid w:val="00327C6D"/>
    <w:rsid w:val="00330385"/>
    <w:rsid w:val="003304F0"/>
    <w:rsid w:val="00330EBD"/>
    <w:rsid w:val="003310B5"/>
    <w:rsid w:val="0033191B"/>
    <w:rsid w:val="00331F82"/>
    <w:rsid w:val="0033231E"/>
    <w:rsid w:val="00332DF4"/>
    <w:rsid w:val="00333026"/>
    <w:rsid w:val="00333036"/>
    <w:rsid w:val="003330A4"/>
    <w:rsid w:val="003349A7"/>
    <w:rsid w:val="00334D7E"/>
    <w:rsid w:val="00334F19"/>
    <w:rsid w:val="00335077"/>
    <w:rsid w:val="00335BD2"/>
    <w:rsid w:val="00336016"/>
    <w:rsid w:val="003366A2"/>
    <w:rsid w:val="00336A9E"/>
    <w:rsid w:val="00336B05"/>
    <w:rsid w:val="00336BFD"/>
    <w:rsid w:val="00336C50"/>
    <w:rsid w:val="00336DC8"/>
    <w:rsid w:val="0033774D"/>
    <w:rsid w:val="00337754"/>
    <w:rsid w:val="00337ABE"/>
    <w:rsid w:val="00337AD6"/>
    <w:rsid w:val="00337B08"/>
    <w:rsid w:val="003403B6"/>
    <w:rsid w:val="00340600"/>
    <w:rsid w:val="00340E48"/>
    <w:rsid w:val="00341562"/>
    <w:rsid w:val="003416AA"/>
    <w:rsid w:val="00341704"/>
    <w:rsid w:val="00341AC6"/>
    <w:rsid w:val="0034231C"/>
    <w:rsid w:val="003423AC"/>
    <w:rsid w:val="0034261D"/>
    <w:rsid w:val="0034286D"/>
    <w:rsid w:val="00342B8B"/>
    <w:rsid w:val="003430FE"/>
    <w:rsid w:val="003431AF"/>
    <w:rsid w:val="003438DA"/>
    <w:rsid w:val="00343933"/>
    <w:rsid w:val="00343992"/>
    <w:rsid w:val="00343C03"/>
    <w:rsid w:val="00343E08"/>
    <w:rsid w:val="003443C6"/>
    <w:rsid w:val="003444CA"/>
    <w:rsid w:val="0034483C"/>
    <w:rsid w:val="00344AC2"/>
    <w:rsid w:val="00344C95"/>
    <w:rsid w:val="003456F6"/>
    <w:rsid w:val="00345736"/>
    <w:rsid w:val="0034598C"/>
    <w:rsid w:val="00346767"/>
    <w:rsid w:val="00346771"/>
    <w:rsid w:val="003468B5"/>
    <w:rsid w:val="00346AC1"/>
    <w:rsid w:val="00346E23"/>
    <w:rsid w:val="00346F5A"/>
    <w:rsid w:val="00347263"/>
    <w:rsid w:val="00347490"/>
    <w:rsid w:val="00347767"/>
    <w:rsid w:val="003477FF"/>
    <w:rsid w:val="0034798B"/>
    <w:rsid w:val="00347AC2"/>
    <w:rsid w:val="00350637"/>
    <w:rsid w:val="00350BA0"/>
    <w:rsid w:val="00350EA9"/>
    <w:rsid w:val="003514CB"/>
    <w:rsid w:val="0035185D"/>
    <w:rsid w:val="00351D0E"/>
    <w:rsid w:val="00351D65"/>
    <w:rsid w:val="00351F7C"/>
    <w:rsid w:val="00352718"/>
    <w:rsid w:val="00352FC4"/>
    <w:rsid w:val="003531A6"/>
    <w:rsid w:val="00353285"/>
    <w:rsid w:val="0035385E"/>
    <w:rsid w:val="00353A24"/>
    <w:rsid w:val="00353C52"/>
    <w:rsid w:val="00353FBB"/>
    <w:rsid w:val="003549AF"/>
    <w:rsid w:val="00354BBC"/>
    <w:rsid w:val="00354D16"/>
    <w:rsid w:val="003556FE"/>
    <w:rsid w:val="00355778"/>
    <w:rsid w:val="00355BCE"/>
    <w:rsid w:val="00355EDC"/>
    <w:rsid w:val="0035617D"/>
    <w:rsid w:val="00356286"/>
    <w:rsid w:val="00356744"/>
    <w:rsid w:val="00356AE0"/>
    <w:rsid w:val="0035726A"/>
    <w:rsid w:val="00357B88"/>
    <w:rsid w:val="003602EB"/>
    <w:rsid w:val="00360581"/>
    <w:rsid w:val="003605A1"/>
    <w:rsid w:val="00361322"/>
    <w:rsid w:val="003613A0"/>
    <w:rsid w:val="003614FE"/>
    <w:rsid w:val="00361CD9"/>
    <w:rsid w:val="003620BE"/>
    <w:rsid w:val="00362311"/>
    <w:rsid w:val="00362839"/>
    <w:rsid w:val="00363027"/>
    <w:rsid w:val="00363238"/>
    <w:rsid w:val="00363369"/>
    <w:rsid w:val="0036346E"/>
    <w:rsid w:val="003636E2"/>
    <w:rsid w:val="00363A3E"/>
    <w:rsid w:val="00363E48"/>
    <w:rsid w:val="00363F9E"/>
    <w:rsid w:val="003640A6"/>
    <w:rsid w:val="00364D5F"/>
    <w:rsid w:val="00364E5D"/>
    <w:rsid w:val="00364F9B"/>
    <w:rsid w:val="00365005"/>
    <w:rsid w:val="00365659"/>
    <w:rsid w:val="0036585B"/>
    <w:rsid w:val="00365BF6"/>
    <w:rsid w:val="0036648E"/>
    <w:rsid w:val="00366558"/>
    <w:rsid w:val="003667D4"/>
    <w:rsid w:val="00366C5A"/>
    <w:rsid w:val="00366F35"/>
    <w:rsid w:val="00367011"/>
    <w:rsid w:val="00367252"/>
    <w:rsid w:val="00367D0D"/>
    <w:rsid w:val="00367F3D"/>
    <w:rsid w:val="00367F6B"/>
    <w:rsid w:val="003705A5"/>
    <w:rsid w:val="003706EB"/>
    <w:rsid w:val="00371687"/>
    <w:rsid w:val="003716C1"/>
    <w:rsid w:val="00371984"/>
    <w:rsid w:val="00371A0B"/>
    <w:rsid w:val="00371D9E"/>
    <w:rsid w:val="0037256F"/>
    <w:rsid w:val="00372B35"/>
    <w:rsid w:val="00372C4C"/>
    <w:rsid w:val="00372D6D"/>
    <w:rsid w:val="00373730"/>
    <w:rsid w:val="003739FB"/>
    <w:rsid w:val="00373DB4"/>
    <w:rsid w:val="00373E16"/>
    <w:rsid w:val="00374092"/>
    <w:rsid w:val="00374AEF"/>
    <w:rsid w:val="00375187"/>
    <w:rsid w:val="00375876"/>
    <w:rsid w:val="0037652D"/>
    <w:rsid w:val="0037656C"/>
    <w:rsid w:val="0037671A"/>
    <w:rsid w:val="00376A00"/>
    <w:rsid w:val="00376A53"/>
    <w:rsid w:val="00376B77"/>
    <w:rsid w:val="00376C04"/>
    <w:rsid w:val="0037750A"/>
    <w:rsid w:val="003777D5"/>
    <w:rsid w:val="00377908"/>
    <w:rsid w:val="00377BB7"/>
    <w:rsid w:val="00377E6D"/>
    <w:rsid w:val="00380221"/>
    <w:rsid w:val="003802F9"/>
    <w:rsid w:val="003804CE"/>
    <w:rsid w:val="0038051D"/>
    <w:rsid w:val="00380893"/>
    <w:rsid w:val="00380C2C"/>
    <w:rsid w:val="0038105F"/>
    <w:rsid w:val="00381222"/>
    <w:rsid w:val="003817CB"/>
    <w:rsid w:val="003818FC"/>
    <w:rsid w:val="00381BEC"/>
    <w:rsid w:val="00381EBE"/>
    <w:rsid w:val="00382425"/>
    <w:rsid w:val="00382C11"/>
    <w:rsid w:val="00382C5C"/>
    <w:rsid w:val="00382D92"/>
    <w:rsid w:val="003837D4"/>
    <w:rsid w:val="00384199"/>
    <w:rsid w:val="00384227"/>
    <w:rsid w:val="00384318"/>
    <w:rsid w:val="003846C8"/>
    <w:rsid w:val="00384824"/>
    <w:rsid w:val="00384899"/>
    <w:rsid w:val="00384B35"/>
    <w:rsid w:val="0038510E"/>
    <w:rsid w:val="0038548C"/>
    <w:rsid w:val="003854F2"/>
    <w:rsid w:val="00385870"/>
    <w:rsid w:val="0038679E"/>
    <w:rsid w:val="0038725C"/>
    <w:rsid w:val="00387865"/>
    <w:rsid w:val="00387866"/>
    <w:rsid w:val="00387C65"/>
    <w:rsid w:val="00387CED"/>
    <w:rsid w:val="00387E00"/>
    <w:rsid w:val="00390424"/>
    <w:rsid w:val="00390741"/>
    <w:rsid w:val="00390C88"/>
    <w:rsid w:val="00390CC2"/>
    <w:rsid w:val="00390DB1"/>
    <w:rsid w:val="00390E9A"/>
    <w:rsid w:val="00391431"/>
    <w:rsid w:val="00391574"/>
    <w:rsid w:val="003927F3"/>
    <w:rsid w:val="00392815"/>
    <w:rsid w:val="00392D3C"/>
    <w:rsid w:val="00392E7F"/>
    <w:rsid w:val="00392F15"/>
    <w:rsid w:val="0039325A"/>
    <w:rsid w:val="003934EC"/>
    <w:rsid w:val="00393C0A"/>
    <w:rsid w:val="00393DC2"/>
    <w:rsid w:val="00393F29"/>
    <w:rsid w:val="00393F3E"/>
    <w:rsid w:val="00394E6E"/>
    <w:rsid w:val="003954E6"/>
    <w:rsid w:val="003956CA"/>
    <w:rsid w:val="00395807"/>
    <w:rsid w:val="00395B83"/>
    <w:rsid w:val="00395E23"/>
    <w:rsid w:val="003960CE"/>
    <w:rsid w:val="003968A5"/>
    <w:rsid w:val="00396B4C"/>
    <w:rsid w:val="00396EF1"/>
    <w:rsid w:val="00397083"/>
    <w:rsid w:val="00397199"/>
    <w:rsid w:val="0039748F"/>
    <w:rsid w:val="003975CD"/>
    <w:rsid w:val="00397755"/>
    <w:rsid w:val="003978D1"/>
    <w:rsid w:val="003A07FB"/>
    <w:rsid w:val="003A0818"/>
    <w:rsid w:val="003A0A02"/>
    <w:rsid w:val="003A0B63"/>
    <w:rsid w:val="003A0C9E"/>
    <w:rsid w:val="003A12DF"/>
    <w:rsid w:val="003A19F8"/>
    <w:rsid w:val="003A1A4F"/>
    <w:rsid w:val="003A1FF4"/>
    <w:rsid w:val="003A2381"/>
    <w:rsid w:val="003A2961"/>
    <w:rsid w:val="003A2FC0"/>
    <w:rsid w:val="003A3044"/>
    <w:rsid w:val="003A308B"/>
    <w:rsid w:val="003A3356"/>
    <w:rsid w:val="003A3877"/>
    <w:rsid w:val="003A409C"/>
    <w:rsid w:val="003A43D3"/>
    <w:rsid w:val="003A53B3"/>
    <w:rsid w:val="003A570B"/>
    <w:rsid w:val="003A5D5A"/>
    <w:rsid w:val="003A6525"/>
    <w:rsid w:val="003A65E6"/>
    <w:rsid w:val="003A6ED4"/>
    <w:rsid w:val="003A7C17"/>
    <w:rsid w:val="003A7CB3"/>
    <w:rsid w:val="003A7F61"/>
    <w:rsid w:val="003B077F"/>
    <w:rsid w:val="003B0CE4"/>
    <w:rsid w:val="003B1443"/>
    <w:rsid w:val="003B1984"/>
    <w:rsid w:val="003B19A5"/>
    <w:rsid w:val="003B2410"/>
    <w:rsid w:val="003B2CE7"/>
    <w:rsid w:val="003B2FB6"/>
    <w:rsid w:val="003B3203"/>
    <w:rsid w:val="003B36A5"/>
    <w:rsid w:val="003B41F7"/>
    <w:rsid w:val="003B4265"/>
    <w:rsid w:val="003B4416"/>
    <w:rsid w:val="003B4BC9"/>
    <w:rsid w:val="003B5792"/>
    <w:rsid w:val="003B5845"/>
    <w:rsid w:val="003B61EF"/>
    <w:rsid w:val="003B6A31"/>
    <w:rsid w:val="003B6DB4"/>
    <w:rsid w:val="003B72A9"/>
    <w:rsid w:val="003B7604"/>
    <w:rsid w:val="003B76AD"/>
    <w:rsid w:val="003B77C8"/>
    <w:rsid w:val="003B77D1"/>
    <w:rsid w:val="003C02E9"/>
    <w:rsid w:val="003C0464"/>
    <w:rsid w:val="003C04EE"/>
    <w:rsid w:val="003C05F8"/>
    <w:rsid w:val="003C0C17"/>
    <w:rsid w:val="003C170B"/>
    <w:rsid w:val="003C1807"/>
    <w:rsid w:val="003C1CA6"/>
    <w:rsid w:val="003C1EC7"/>
    <w:rsid w:val="003C2BBE"/>
    <w:rsid w:val="003C361E"/>
    <w:rsid w:val="003C381A"/>
    <w:rsid w:val="003C3902"/>
    <w:rsid w:val="003C3A11"/>
    <w:rsid w:val="003C3BCA"/>
    <w:rsid w:val="003C3C73"/>
    <w:rsid w:val="003C3D4C"/>
    <w:rsid w:val="003C4091"/>
    <w:rsid w:val="003C48DB"/>
    <w:rsid w:val="003C50D8"/>
    <w:rsid w:val="003C5BFB"/>
    <w:rsid w:val="003C5D80"/>
    <w:rsid w:val="003C6169"/>
    <w:rsid w:val="003C6A0C"/>
    <w:rsid w:val="003C6A71"/>
    <w:rsid w:val="003C6B64"/>
    <w:rsid w:val="003C6EB1"/>
    <w:rsid w:val="003C7A0C"/>
    <w:rsid w:val="003D0319"/>
    <w:rsid w:val="003D039C"/>
    <w:rsid w:val="003D04EF"/>
    <w:rsid w:val="003D07FA"/>
    <w:rsid w:val="003D09A3"/>
    <w:rsid w:val="003D14EE"/>
    <w:rsid w:val="003D1925"/>
    <w:rsid w:val="003D2594"/>
    <w:rsid w:val="003D2C6E"/>
    <w:rsid w:val="003D3144"/>
    <w:rsid w:val="003D4218"/>
    <w:rsid w:val="003D4463"/>
    <w:rsid w:val="003D48C9"/>
    <w:rsid w:val="003D53E1"/>
    <w:rsid w:val="003D5B5B"/>
    <w:rsid w:val="003D5B8D"/>
    <w:rsid w:val="003D64D7"/>
    <w:rsid w:val="003D6C2F"/>
    <w:rsid w:val="003D7D19"/>
    <w:rsid w:val="003D7D1C"/>
    <w:rsid w:val="003E04D6"/>
    <w:rsid w:val="003E0CF3"/>
    <w:rsid w:val="003E0EB9"/>
    <w:rsid w:val="003E1345"/>
    <w:rsid w:val="003E1385"/>
    <w:rsid w:val="003E179D"/>
    <w:rsid w:val="003E17B9"/>
    <w:rsid w:val="003E194F"/>
    <w:rsid w:val="003E1C41"/>
    <w:rsid w:val="003E418B"/>
    <w:rsid w:val="003E4204"/>
    <w:rsid w:val="003E4848"/>
    <w:rsid w:val="003E49C9"/>
    <w:rsid w:val="003E4A3F"/>
    <w:rsid w:val="003E4B80"/>
    <w:rsid w:val="003E4C28"/>
    <w:rsid w:val="003E54AA"/>
    <w:rsid w:val="003E5631"/>
    <w:rsid w:val="003E57D7"/>
    <w:rsid w:val="003E57F4"/>
    <w:rsid w:val="003E5AC1"/>
    <w:rsid w:val="003E639C"/>
    <w:rsid w:val="003E662D"/>
    <w:rsid w:val="003E6869"/>
    <w:rsid w:val="003E6AF9"/>
    <w:rsid w:val="003E6FAB"/>
    <w:rsid w:val="003E7541"/>
    <w:rsid w:val="003E79D1"/>
    <w:rsid w:val="003E7FF0"/>
    <w:rsid w:val="003F01AB"/>
    <w:rsid w:val="003F01D8"/>
    <w:rsid w:val="003F0328"/>
    <w:rsid w:val="003F0566"/>
    <w:rsid w:val="003F0A44"/>
    <w:rsid w:val="003F0D34"/>
    <w:rsid w:val="003F1B42"/>
    <w:rsid w:val="003F1BC1"/>
    <w:rsid w:val="003F1D97"/>
    <w:rsid w:val="003F2524"/>
    <w:rsid w:val="003F258C"/>
    <w:rsid w:val="003F261E"/>
    <w:rsid w:val="003F26AC"/>
    <w:rsid w:val="003F27D1"/>
    <w:rsid w:val="003F293C"/>
    <w:rsid w:val="003F2AC5"/>
    <w:rsid w:val="003F2C03"/>
    <w:rsid w:val="003F2C4F"/>
    <w:rsid w:val="003F2D22"/>
    <w:rsid w:val="003F2DA6"/>
    <w:rsid w:val="003F2DDF"/>
    <w:rsid w:val="003F33A3"/>
    <w:rsid w:val="003F366E"/>
    <w:rsid w:val="003F39FD"/>
    <w:rsid w:val="003F41A3"/>
    <w:rsid w:val="003F427A"/>
    <w:rsid w:val="003F46E4"/>
    <w:rsid w:val="003F4A13"/>
    <w:rsid w:val="003F53DF"/>
    <w:rsid w:val="003F5847"/>
    <w:rsid w:val="003F63D5"/>
    <w:rsid w:val="003F6678"/>
    <w:rsid w:val="003F78D5"/>
    <w:rsid w:val="0040031D"/>
    <w:rsid w:val="00400661"/>
    <w:rsid w:val="004006F8"/>
    <w:rsid w:val="00400B56"/>
    <w:rsid w:val="00400BFC"/>
    <w:rsid w:val="0040109F"/>
    <w:rsid w:val="00401125"/>
    <w:rsid w:val="00401200"/>
    <w:rsid w:val="0040128D"/>
    <w:rsid w:val="00401770"/>
    <w:rsid w:val="00401BD3"/>
    <w:rsid w:val="00402370"/>
    <w:rsid w:val="0040251C"/>
    <w:rsid w:val="00403104"/>
    <w:rsid w:val="00403530"/>
    <w:rsid w:val="00403F51"/>
    <w:rsid w:val="004044D0"/>
    <w:rsid w:val="00404505"/>
    <w:rsid w:val="00404CCC"/>
    <w:rsid w:val="00404CE7"/>
    <w:rsid w:val="00404E68"/>
    <w:rsid w:val="00404FE3"/>
    <w:rsid w:val="00405339"/>
    <w:rsid w:val="0040554B"/>
    <w:rsid w:val="004058D8"/>
    <w:rsid w:val="0040596C"/>
    <w:rsid w:val="004066CC"/>
    <w:rsid w:val="0040699F"/>
    <w:rsid w:val="00406DE5"/>
    <w:rsid w:val="004074DB"/>
    <w:rsid w:val="00407682"/>
    <w:rsid w:val="00407923"/>
    <w:rsid w:val="00410192"/>
    <w:rsid w:val="004118B1"/>
    <w:rsid w:val="00411E53"/>
    <w:rsid w:val="0041206C"/>
    <w:rsid w:val="004124CF"/>
    <w:rsid w:val="004133D4"/>
    <w:rsid w:val="004148FF"/>
    <w:rsid w:val="0041531E"/>
    <w:rsid w:val="004155BC"/>
    <w:rsid w:val="004156EC"/>
    <w:rsid w:val="00415AEB"/>
    <w:rsid w:val="00415B5D"/>
    <w:rsid w:val="00415BA2"/>
    <w:rsid w:val="00415E3B"/>
    <w:rsid w:val="00416393"/>
    <w:rsid w:val="00416552"/>
    <w:rsid w:val="00416BD3"/>
    <w:rsid w:val="00416D15"/>
    <w:rsid w:val="00416EE0"/>
    <w:rsid w:val="00416EF4"/>
    <w:rsid w:val="0041770F"/>
    <w:rsid w:val="00417758"/>
    <w:rsid w:val="00417965"/>
    <w:rsid w:val="00417A7D"/>
    <w:rsid w:val="00417D6E"/>
    <w:rsid w:val="0042012A"/>
    <w:rsid w:val="00420AFE"/>
    <w:rsid w:val="00420D2D"/>
    <w:rsid w:val="004211A5"/>
    <w:rsid w:val="004214A9"/>
    <w:rsid w:val="00421676"/>
    <w:rsid w:val="0042175A"/>
    <w:rsid w:val="00421A81"/>
    <w:rsid w:val="00421B03"/>
    <w:rsid w:val="00421DAE"/>
    <w:rsid w:val="00422275"/>
    <w:rsid w:val="00422667"/>
    <w:rsid w:val="0042269B"/>
    <w:rsid w:val="00422843"/>
    <w:rsid w:val="00422D6E"/>
    <w:rsid w:val="00422F5F"/>
    <w:rsid w:val="00423B25"/>
    <w:rsid w:val="00424441"/>
    <w:rsid w:val="004249A3"/>
    <w:rsid w:val="00424AB5"/>
    <w:rsid w:val="00424CAA"/>
    <w:rsid w:val="00425236"/>
    <w:rsid w:val="004252C9"/>
    <w:rsid w:val="00425552"/>
    <w:rsid w:val="0042575F"/>
    <w:rsid w:val="0042579F"/>
    <w:rsid w:val="00425898"/>
    <w:rsid w:val="004262BD"/>
    <w:rsid w:val="00426521"/>
    <w:rsid w:val="00426693"/>
    <w:rsid w:val="00426F8B"/>
    <w:rsid w:val="0042700D"/>
    <w:rsid w:val="00427146"/>
    <w:rsid w:val="004273DC"/>
    <w:rsid w:val="004277DA"/>
    <w:rsid w:val="00427C84"/>
    <w:rsid w:val="00430230"/>
    <w:rsid w:val="00430314"/>
    <w:rsid w:val="004306C6"/>
    <w:rsid w:val="00430754"/>
    <w:rsid w:val="004307B8"/>
    <w:rsid w:val="00430894"/>
    <w:rsid w:val="00430B6C"/>
    <w:rsid w:val="00430CDD"/>
    <w:rsid w:val="004310F9"/>
    <w:rsid w:val="004318D7"/>
    <w:rsid w:val="00431A1D"/>
    <w:rsid w:val="00431CD3"/>
    <w:rsid w:val="00432137"/>
    <w:rsid w:val="004337F5"/>
    <w:rsid w:val="00433A3E"/>
    <w:rsid w:val="00433E05"/>
    <w:rsid w:val="00434335"/>
    <w:rsid w:val="0043466D"/>
    <w:rsid w:val="004349B9"/>
    <w:rsid w:val="00435006"/>
    <w:rsid w:val="004361EC"/>
    <w:rsid w:val="004364D5"/>
    <w:rsid w:val="004368D2"/>
    <w:rsid w:val="00436B24"/>
    <w:rsid w:val="00437120"/>
    <w:rsid w:val="004376D6"/>
    <w:rsid w:val="00437C14"/>
    <w:rsid w:val="00437D7C"/>
    <w:rsid w:val="00440389"/>
    <w:rsid w:val="00440AD3"/>
    <w:rsid w:val="00440B2B"/>
    <w:rsid w:val="00441585"/>
    <w:rsid w:val="004427DE"/>
    <w:rsid w:val="0044284A"/>
    <w:rsid w:val="00442F0B"/>
    <w:rsid w:val="004430E1"/>
    <w:rsid w:val="00443664"/>
    <w:rsid w:val="004436DE"/>
    <w:rsid w:val="004439C1"/>
    <w:rsid w:val="00443A1C"/>
    <w:rsid w:val="00444104"/>
    <w:rsid w:val="004444B0"/>
    <w:rsid w:val="00444554"/>
    <w:rsid w:val="00445494"/>
    <w:rsid w:val="0044555A"/>
    <w:rsid w:val="00445844"/>
    <w:rsid w:val="00445AB5"/>
    <w:rsid w:val="00445C13"/>
    <w:rsid w:val="00445FE1"/>
    <w:rsid w:val="004461CB"/>
    <w:rsid w:val="0044631E"/>
    <w:rsid w:val="00446664"/>
    <w:rsid w:val="004468CC"/>
    <w:rsid w:val="0044692C"/>
    <w:rsid w:val="00446F80"/>
    <w:rsid w:val="0044709B"/>
    <w:rsid w:val="0044768D"/>
    <w:rsid w:val="00447CAE"/>
    <w:rsid w:val="00447CDB"/>
    <w:rsid w:val="0045029A"/>
    <w:rsid w:val="0045048C"/>
    <w:rsid w:val="004506C4"/>
    <w:rsid w:val="004511D1"/>
    <w:rsid w:val="00451B37"/>
    <w:rsid w:val="00451C64"/>
    <w:rsid w:val="00451F4E"/>
    <w:rsid w:val="00452B0F"/>
    <w:rsid w:val="00452EE8"/>
    <w:rsid w:val="0045336F"/>
    <w:rsid w:val="004533D1"/>
    <w:rsid w:val="0045343C"/>
    <w:rsid w:val="00453CB1"/>
    <w:rsid w:val="00453F09"/>
    <w:rsid w:val="00454954"/>
    <w:rsid w:val="00454BBB"/>
    <w:rsid w:val="004550BB"/>
    <w:rsid w:val="0045568E"/>
    <w:rsid w:val="00455B87"/>
    <w:rsid w:val="00455DE8"/>
    <w:rsid w:val="00455E69"/>
    <w:rsid w:val="00455EF7"/>
    <w:rsid w:val="00455F13"/>
    <w:rsid w:val="00455F94"/>
    <w:rsid w:val="004564DE"/>
    <w:rsid w:val="0045675F"/>
    <w:rsid w:val="00460358"/>
    <w:rsid w:val="00460775"/>
    <w:rsid w:val="0046087C"/>
    <w:rsid w:val="00460C1B"/>
    <w:rsid w:val="00460E68"/>
    <w:rsid w:val="00460F78"/>
    <w:rsid w:val="00461336"/>
    <w:rsid w:val="0046135F"/>
    <w:rsid w:val="004617A3"/>
    <w:rsid w:val="004617C6"/>
    <w:rsid w:val="004618C1"/>
    <w:rsid w:val="004619A1"/>
    <w:rsid w:val="004619C4"/>
    <w:rsid w:val="00461F1A"/>
    <w:rsid w:val="00461F33"/>
    <w:rsid w:val="0046207E"/>
    <w:rsid w:val="0046240D"/>
    <w:rsid w:val="00462579"/>
    <w:rsid w:val="00462700"/>
    <w:rsid w:val="00462781"/>
    <w:rsid w:val="00462DE7"/>
    <w:rsid w:val="0046329E"/>
    <w:rsid w:val="00463A09"/>
    <w:rsid w:val="00463C43"/>
    <w:rsid w:val="00464160"/>
    <w:rsid w:val="004654D9"/>
    <w:rsid w:val="00465CA2"/>
    <w:rsid w:val="004662E7"/>
    <w:rsid w:val="00466537"/>
    <w:rsid w:val="00466779"/>
    <w:rsid w:val="00466D22"/>
    <w:rsid w:val="00467812"/>
    <w:rsid w:val="00467936"/>
    <w:rsid w:val="00467B38"/>
    <w:rsid w:val="00470DB4"/>
    <w:rsid w:val="004710A7"/>
    <w:rsid w:val="0047276B"/>
    <w:rsid w:val="004729BE"/>
    <w:rsid w:val="00472E6E"/>
    <w:rsid w:val="00473425"/>
    <w:rsid w:val="004734DC"/>
    <w:rsid w:val="004735ED"/>
    <w:rsid w:val="004735FF"/>
    <w:rsid w:val="004738F4"/>
    <w:rsid w:val="00473C1B"/>
    <w:rsid w:val="00473D3D"/>
    <w:rsid w:val="00473F9C"/>
    <w:rsid w:val="004744EE"/>
    <w:rsid w:val="004745C1"/>
    <w:rsid w:val="004750C7"/>
    <w:rsid w:val="0047541F"/>
    <w:rsid w:val="004762CA"/>
    <w:rsid w:val="0047663F"/>
    <w:rsid w:val="004767E2"/>
    <w:rsid w:val="00476C04"/>
    <w:rsid w:val="00476C3B"/>
    <w:rsid w:val="00476CC6"/>
    <w:rsid w:val="0047701F"/>
    <w:rsid w:val="00477158"/>
    <w:rsid w:val="00477206"/>
    <w:rsid w:val="00477A0C"/>
    <w:rsid w:val="00477C22"/>
    <w:rsid w:val="00477D61"/>
    <w:rsid w:val="00477E3A"/>
    <w:rsid w:val="00480080"/>
    <w:rsid w:val="00480738"/>
    <w:rsid w:val="00480A42"/>
    <w:rsid w:val="00480FB4"/>
    <w:rsid w:val="00481F13"/>
    <w:rsid w:val="004823AE"/>
    <w:rsid w:val="0048249E"/>
    <w:rsid w:val="00482972"/>
    <w:rsid w:val="00482F36"/>
    <w:rsid w:val="00483ABF"/>
    <w:rsid w:val="0048421C"/>
    <w:rsid w:val="00484825"/>
    <w:rsid w:val="00484892"/>
    <w:rsid w:val="004850D6"/>
    <w:rsid w:val="004854FA"/>
    <w:rsid w:val="00485997"/>
    <w:rsid w:val="00485B00"/>
    <w:rsid w:val="00485B71"/>
    <w:rsid w:val="00485ECD"/>
    <w:rsid w:val="00485F66"/>
    <w:rsid w:val="00486219"/>
    <w:rsid w:val="00486246"/>
    <w:rsid w:val="00486D3B"/>
    <w:rsid w:val="004908FA"/>
    <w:rsid w:val="00490988"/>
    <w:rsid w:val="00490EE2"/>
    <w:rsid w:val="00491143"/>
    <w:rsid w:val="0049120D"/>
    <w:rsid w:val="0049187F"/>
    <w:rsid w:val="00491B33"/>
    <w:rsid w:val="00491BD6"/>
    <w:rsid w:val="00491E89"/>
    <w:rsid w:val="00491F8D"/>
    <w:rsid w:val="00491FC8"/>
    <w:rsid w:val="004925B2"/>
    <w:rsid w:val="004925D9"/>
    <w:rsid w:val="0049275A"/>
    <w:rsid w:val="004934BA"/>
    <w:rsid w:val="00493633"/>
    <w:rsid w:val="004940E8"/>
    <w:rsid w:val="004943CD"/>
    <w:rsid w:val="004945F6"/>
    <w:rsid w:val="004947AE"/>
    <w:rsid w:val="00494CA2"/>
    <w:rsid w:val="00495122"/>
    <w:rsid w:val="00495159"/>
    <w:rsid w:val="00495868"/>
    <w:rsid w:val="00495928"/>
    <w:rsid w:val="00495FDD"/>
    <w:rsid w:val="00496474"/>
    <w:rsid w:val="00496A70"/>
    <w:rsid w:val="00496B21"/>
    <w:rsid w:val="004973CD"/>
    <w:rsid w:val="0049764F"/>
    <w:rsid w:val="004A0038"/>
    <w:rsid w:val="004A040D"/>
    <w:rsid w:val="004A0751"/>
    <w:rsid w:val="004A0ADD"/>
    <w:rsid w:val="004A178E"/>
    <w:rsid w:val="004A1EDA"/>
    <w:rsid w:val="004A1F29"/>
    <w:rsid w:val="004A223F"/>
    <w:rsid w:val="004A2437"/>
    <w:rsid w:val="004A25B5"/>
    <w:rsid w:val="004A2F1A"/>
    <w:rsid w:val="004A3033"/>
    <w:rsid w:val="004A338E"/>
    <w:rsid w:val="004A397F"/>
    <w:rsid w:val="004A3EA0"/>
    <w:rsid w:val="004A3F3E"/>
    <w:rsid w:val="004A411D"/>
    <w:rsid w:val="004A4353"/>
    <w:rsid w:val="004A450D"/>
    <w:rsid w:val="004A4A86"/>
    <w:rsid w:val="004A4D40"/>
    <w:rsid w:val="004A4F0C"/>
    <w:rsid w:val="004A56CA"/>
    <w:rsid w:val="004A5BA8"/>
    <w:rsid w:val="004A5C9E"/>
    <w:rsid w:val="004A5D97"/>
    <w:rsid w:val="004A5FCD"/>
    <w:rsid w:val="004A5FF0"/>
    <w:rsid w:val="004A6362"/>
    <w:rsid w:val="004A68B0"/>
    <w:rsid w:val="004A6B3F"/>
    <w:rsid w:val="004A6E2D"/>
    <w:rsid w:val="004A7097"/>
    <w:rsid w:val="004A7D39"/>
    <w:rsid w:val="004A7F3C"/>
    <w:rsid w:val="004A7FF0"/>
    <w:rsid w:val="004B00D2"/>
    <w:rsid w:val="004B0461"/>
    <w:rsid w:val="004B06C6"/>
    <w:rsid w:val="004B07E3"/>
    <w:rsid w:val="004B07FA"/>
    <w:rsid w:val="004B0D69"/>
    <w:rsid w:val="004B0FEB"/>
    <w:rsid w:val="004B107F"/>
    <w:rsid w:val="004B164C"/>
    <w:rsid w:val="004B1AE4"/>
    <w:rsid w:val="004B1DBC"/>
    <w:rsid w:val="004B2265"/>
    <w:rsid w:val="004B2468"/>
    <w:rsid w:val="004B26A4"/>
    <w:rsid w:val="004B2E97"/>
    <w:rsid w:val="004B315F"/>
    <w:rsid w:val="004B3963"/>
    <w:rsid w:val="004B3B29"/>
    <w:rsid w:val="004B3D24"/>
    <w:rsid w:val="004B4388"/>
    <w:rsid w:val="004B4443"/>
    <w:rsid w:val="004B4917"/>
    <w:rsid w:val="004B49CF"/>
    <w:rsid w:val="004B4ADE"/>
    <w:rsid w:val="004B4B4F"/>
    <w:rsid w:val="004B4E71"/>
    <w:rsid w:val="004B5422"/>
    <w:rsid w:val="004B576C"/>
    <w:rsid w:val="004B5BB2"/>
    <w:rsid w:val="004B6D60"/>
    <w:rsid w:val="004B6E31"/>
    <w:rsid w:val="004B7506"/>
    <w:rsid w:val="004B756E"/>
    <w:rsid w:val="004B7931"/>
    <w:rsid w:val="004C02EA"/>
    <w:rsid w:val="004C0312"/>
    <w:rsid w:val="004C03FF"/>
    <w:rsid w:val="004C0478"/>
    <w:rsid w:val="004C08B2"/>
    <w:rsid w:val="004C0AE3"/>
    <w:rsid w:val="004C10DA"/>
    <w:rsid w:val="004C1166"/>
    <w:rsid w:val="004C13EB"/>
    <w:rsid w:val="004C1714"/>
    <w:rsid w:val="004C184C"/>
    <w:rsid w:val="004C21A6"/>
    <w:rsid w:val="004C2CA9"/>
    <w:rsid w:val="004C2CF0"/>
    <w:rsid w:val="004C3495"/>
    <w:rsid w:val="004C3A43"/>
    <w:rsid w:val="004C4240"/>
    <w:rsid w:val="004C466F"/>
    <w:rsid w:val="004C494D"/>
    <w:rsid w:val="004C4C55"/>
    <w:rsid w:val="004C4CE2"/>
    <w:rsid w:val="004C4D86"/>
    <w:rsid w:val="004C4E12"/>
    <w:rsid w:val="004C52B8"/>
    <w:rsid w:val="004C54D0"/>
    <w:rsid w:val="004C563F"/>
    <w:rsid w:val="004C5A6B"/>
    <w:rsid w:val="004C5C61"/>
    <w:rsid w:val="004C5F78"/>
    <w:rsid w:val="004C670B"/>
    <w:rsid w:val="004C672D"/>
    <w:rsid w:val="004C67CB"/>
    <w:rsid w:val="004C6D73"/>
    <w:rsid w:val="004C6DB2"/>
    <w:rsid w:val="004C74F2"/>
    <w:rsid w:val="004C770B"/>
    <w:rsid w:val="004C7E56"/>
    <w:rsid w:val="004D0006"/>
    <w:rsid w:val="004D0520"/>
    <w:rsid w:val="004D0A14"/>
    <w:rsid w:val="004D0CFC"/>
    <w:rsid w:val="004D13F3"/>
    <w:rsid w:val="004D1DB3"/>
    <w:rsid w:val="004D2738"/>
    <w:rsid w:val="004D2A1E"/>
    <w:rsid w:val="004D3645"/>
    <w:rsid w:val="004D3F34"/>
    <w:rsid w:val="004D3FC7"/>
    <w:rsid w:val="004D4323"/>
    <w:rsid w:val="004D43D7"/>
    <w:rsid w:val="004D4C35"/>
    <w:rsid w:val="004D507D"/>
    <w:rsid w:val="004D50D8"/>
    <w:rsid w:val="004D5182"/>
    <w:rsid w:val="004D5521"/>
    <w:rsid w:val="004D5728"/>
    <w:rsid w:val="004D584F"/>
    <w:rsid w:val="004D586B"/>
    <w:rsid w:val="004D59BF"/>
    <w:rsid w:val="004D5DDB"/>
    <w:rsid w:val="004D6479"/>
    <w:rsid w:val="004D6740"/>
    <w:rsid w:val="004D6CB2"/>
    <w:rsid w:val="004D6F5C"/>
    <w:rsid w:val="004D79A3"/>
    <w:rsid w:val="004D7D5C"/>
    <w:rsid w:val="004E0154"/>
    <w:rsid w:val="004E0318"/>
    <w:rsid w:val="004E06D7"/>
    <w:rsid w:val="004E0BD8"/>
    <w:rsid w:val="004E0E3B"/>
    <w:rsid w:val="004E0E9D"/>
    <w:rsid w:val="004E107C"/>
    <w:rsid w:val="004E14B0"/>
    <w:rsid w:val="004E14DF"/>
    <w:rsid w:val="004E1501"/>
    <w:rsid w:val="004E168E"/>
    <w:rsid w:val="004E1942"/>
    <w:rsid w:val="004E20CB"/>
    <w:rsid w:val="004E21CE"/>
    <w:rsid w:val="004E21D6"/>
    <w:rsid w:val="004E24E3"/>
    <w:rsid w:val="004E2939"/>
    <w:rsid w:val="004E2EA4"/>
    <w:rsid w:val="004E32BD"/>
    <w:rsid w:val="004E3320"/>
    <w:rsid w:val="004E34D7"/>
    <w:rsid w:val="004E362A"/>
    <w:rsid w:val="004E39C8"/>
    <w:rsid w:val="004E5CC7"/>
    <w:rsid w:val="004E5DF0"/>
    <w:rsid w:val="004E5EF2"/>
    <w:rsid w:val="004E643E"/>
    <w:rsid w:val="004E66B8"/>
    <w:rsid w:val="004E6AD1"/>
    <w:rsid w:val="004E6D78"/>
    <w:rsid w:val="004E7374"/>
    <w:rsid w:val="004E78BD"/>
    <w:rsid w:val="004F0A5B"/>
    <w:rsid w:val="004F12E6"/>
    <w:rsid w:val="004F21DF"/>
    <w:rsid w:val="004F23E0"/>
    <w:rsid w:val="004F2979"/>
    <w:rsid w:val="004F326C"/>
    <w:rsid w:val="004F333A"/>
    <w:rsid w:val="004F3603"/>
    <w:rsid w:val="004F3713"/>
    <w:rsid w:val="004F3A3D"/>
    <w:rsid w:val="004F3B35"/>
    <w:rsid w:val="004F3ED0"/>
    <w:rsid w:val="004F406C"/>
    <w:rsid w:val="004F40BE"/>
    <w:rsid w:val="004F4664"/>
    <w:rsid w:val="004F4CB6"/>
    <w:rsid w:val="004F4E02"/>
    <w:rsid w:val="004F4FB1"/>
    <w:rsid w:val="004F52BB"/>
    <w:rsid w:val="004F53CF"/>
    <w:rsid w:val="004F5425"/>
    <w:rsid w:val="004F5820"/>
    <w:rsid w:val="004F59AD"/>
    <w:rsid w:val="004F5F4D"/>
    <w:rsid w:val="004F606C"/>
    <w:rsid w:val="004F615B"/>
    <w:rsid w:val="004F638F"/>
    <w:rsid w:val="004F6C3B"/>
    <w:rsid w:val="004F7124"/>
    <w:rsid w:val="004F7184"/>
    <w:rsid w:val="004F76BF"/>
    <w:rsid w:val="004F7B37"/>
    <w:rsid w:val="004F7F25"/>
    <w:rsid w:val="0050003F"/>
    <w:rsid w:val="00500047"/>
    <w:rsid w:val="00500454"/>
    <w:rsid w:val="005009C8"/>
    <w:rsid w:val="00500C06"/>
    <w:rsid w:val="00500D93"/>
    <w:rsid w:val="00500DF3"/>
    <w:rsid w:val="00500E7D"/>
    <w:rsid w:val="0050104E"/>
    <w:rsid w:val="00501149"/>
    <w:rsid w:val="0050138F"/>
    <w:rsid w:val="00502BA3"/>
    <w:rsid w:val="00502E71"/>
    <w:rsid w:val="00503480"/>
    <w:rsid w:val="00503634"/>
    <w:rsid w:val="00503830"/>
    <w:rsid w:val="0050397F"/>
    <w:rsid w:val="00503A87"/>
    <w:rsid w:val="0050435B"/>
    <w:rsid w:val="005049A5"/>
    <w:rsid w:val="005049C9"/>
    <w:rsid w:val="0050578F"/>
    <w:rsid w:val="00505A74"/>
    <w:rsid w:val="00505FB2"/>
    <w:rsid w:val="00505FB7"/>
    <w:rsid w:val="0050609E"/>
    <w:rsid w:val="00506ACB"/>
    <w:rsid w:val="00506E28"/>
    <w:rsid w:val="00506EF3"/>
    <w:rsid w:val="005075E2"/>
    <w:rsid w:val="0051022E"/>
    <w:rsid w:val="00510B36"/>
    <w:rsid w:val="00510DB9"/>
    <w:rsid w:val="005113AE"/>
    <w:rsid w:val="00511AC8"/>
    <w:rsid w:val="00511AD5"/>
    <w:rsid w:val="0051275E"/>
    <w:rsid w:val="00513046"/>
    <w:rsid w:val="00513307"/>
    <w:rsid w:val="005134A0"/>
    <w:rsid w:val="005134C3"/>
    <w:rsid w:val="0051357C"/>
    <w:rsid w:val="005136AA"/>
    <w:rsid w:val="00513752"/>
    <w:rsid w:val="00513A95"/>
    <w:rsid w:val="00514F25"/>
    <w:rsid w:val="005156EA"/>
    <w:rsid w:val="00515A09"/>
    <w:rsid w:val="00516803"/>
    <w:rsid w:val="005172A3"/>
    <w:rsid w:val="0051745B"/>
    <w:rsid w:val="005174E0"/>
    <w:rsid w:val="005179EC"/>
    <w:rsid w:val="00517B75"/>
    <w:rsid w:val="00517B99"/>
    <w:rsid w:val="00520130"/>
    <w:rsid w:val="0052049E"/>
    <w:rsid w:val="00520642"/>
    <w:rsid w:val="005209D6"/>
    <w:rsid w:val="00520F51"/>
    <w:rsid w:val="00521010"/>
    <w:rsid w:val="00521124"/>
    <w:rsid w:val="00521866"/>
    <w:rsid w:val="00521F0A"/>
    <w:rsid w:val="00522115"/>
    <w:rsid w:val="0052294B"/>
    <w:rsid w:val="00522D02"/>
    <w:rsid w:val="00522F22"/>
    <w:rsid w:val="005231DA"/>
    <w:rsid w:val="00523C36"/>
    <w:rsid w:val="00523EC3"/>
    <w:rsid w:val="00523EC5"/>
    <w:rsid w:val="0052446C"/>
    <w:rsid w:val="0052483C"/>
    <w:rsid w:val="00524CA9"/>
    <w:rsid w:val="005251EF"/>
    <w:rsid w:val="0052543F"/>
    <w:rsid w:val="00525CE9"/>
    <w:rsid w:val="0052605A"/>
    <w:rsid w:val="00526207"/>
    <w:rsid w:val="00526431"/>
    <w:rsid w:val="00526484"/>
    <w:rsid w:val="00526641"/>
    <w:rsid w:val="00526DA5"/>
    <w:rsid w:val="00527C46"/>
    <w:rsid w:val="005303EA"/>
    <w:rsid w:val="00530E43"/>
    <w:rsid w:val="005311A7"/>
    <w:rsid w:val="0053174E"/>
    <w:rsid w:val="00531BC2"/>
    <w:rsid w:val="00531C35"/>
    <w:rsid w:val="00531E43"/>
    <w:rsid w:val="00532224"/>
    <w:rsid w:val="005328E8"/>
    <w:rsid w:val="0053295E"/>
    <w:rsid w:val="00532F79"/>
    <w:rsid w:val="00533F8D"/>
    <w:rsid w:val="0053417B"/>
    <w:rsid w:val="005341A2"/>
    <w:rsid w:val="005342D7"/>
    <w:rsid w:val="00534905"/>
    <w:rsid w:val="00535044"/>
    <w:rsid w:val="0053555C"/>
    <w:rsid w:val="005355F9"/>
    <w:rsid w:val="005361A0"/>
    <w:rsid w:val="00536864"/>
    <w:rsid w:val="00537101"/>
    <w:rsid w:val="00537A53"/>
    <w:rsid w:val="00537C4E"/>
    <w:rsid w:val="00537DF7"/>
    <w:rsid w:val="005400B2"/>
    <w:rsid w:val="00540262"/>
    <w:rsid w:val="005403EF"/>
    <w:rsid w:val="005407E4"/>
    <w:rsid w:val="005408BC"/>
    <w:rsid w:val="005419CD"/>
    <w:rsid w:val="00541B7D"/>
    <w:rsid w:val="00541B89"/>
    <w:rsid w:val="00541BBB"/>
    <w:rsid w:val="00541CB6"/>
    <w:rsid w:val="00541F43"/>
    <w:rsid w:val="005426FE"/>
    <w:rsid w:val="005427CD"/>
    <w:rsid w:val="00542ADF"/>
    <w:rsid w:val="00542BD1"/>
    <w:rsid w:val="00542E67"/>
    <w:rsid w:val="00542F30"/>
    <w:rsid w:val="00542FE1"/>
    <w:rsid w:val="00543634"/>
    <w:rsid w:val="00543859"/>
    <w:rsid w:val="005438A1"/>
    <w:rsid w:val="005438CE"/>
    <w:rsid w:val="00543BB4"/>
    <w:rsid w:val="00544079"/>
    <w:rsid w:val="005441BA"/>
    <w:rsid w:val="005444CD"/>
    <w:rsid w:val="00545175"/>
    <w:rsid w:val="00545239"/>
    <w:rsid w:val="00545626"/>
    <w:rsid w:val="00545738"/>
    <w:rsid w:val="005457FB"/>
    <w:rsid w:val="00546118"/>
    <w:rsid w:val="005464BD"/>
    <w:rsid w:val="00546CE6"/>
    <w:rsid w:val="00546DAA"/>
    <w:rsid w:val="005479A6"/>
    <w:rsid w:val="00547F6C"/>
    <w:rsid w:val="00550027"/>
    <w:rsid w:val="005500CC"/>
    <w:rsid w:val="00550C5B"/>
    <w:rsid w:val="00550E41"/>
    <w:rsid w:val="00551057"/>
    <w:rsid w:val="00551324"/>
    <w:rsid w:val="005515E3"/>
    <w:rsid w:val="005516AB"/>
    <w:rsid w:val="0055209D"/>
    <w:rsid w:val="00552575"/>
    <w:rsid w:val="005526B2"/>
    <w:rsid w:val="005542AB"/>
    <w:rsid w:val="0055495F"/>
    <w:rsid w:val="00554C87"/>
    <w:rsid w:val="00554D54"/>
    <w:rsid w:val="00554DBE"/>
    <w:rsid w:val="00555A30"/>
    <w:rsid w:val="00555C97"/>
    <w:rsid w:val="00555E07"/>
    <w:rsid w:val="005562CD"/>
    <w:rsid w:val="005566F5"/>
    <w:rsid w:val="00556E21"/>
    <w:rsid w:val="00556E6C"/>
    <w:rsid w:val="0055725C"/>
    <w:rsid w:val="005572C7"/>
    <w:rsid w:val="0055799A"/>
    <w:rsid w:val="00560065"/>
    <w:rsid w:val="005601E1"/>
    <w:rsid w:val="0056030A"/>
    <w:rsid w:val="00560310"/>
    <w:rsid w:val="005608BD"/>
    <w:rsid w:val="00560951"/>
    <w:rsid w:val="00560C7C"/>
    <w:rsid w:val="00561193"/>
    <w:rsid w:val="005618E0"/>
    <w:rsid w:val="0056195C"/>
    <w:rsid w:val="00561CD3"/>
    <w:rsid w:val="0056215F"/>
    <w:rsid w:val="005622A9"/>
    <w:rsid w:val="005626ED"/>
    <w:rsid w:val="00562DB3"/>
    <w:rsid w:val="00563BD6"/>
    <w:rsid w:val="00563C6C"/>
    <w:rsid w:val="0056456D"/>
    <w:rsid w:val="00565011"/>
    <w:rsid w:val="00565325"/>
    <w:rsid w:val="00565357"/>
    <w:rsid w:val="00565440"/>
    <w:rsid w:val="005658AA"/>
    <w:rsid w:val="005658DA"/>
    <w:rsid w:val="00565B9B"/>
    <w:rsid w:val="00566575"/>
    <w:rsid w:val="0056683C"/>
    <w:rsid w:val="005673EC"/>
    <w:rsid w:val="005675A9"/>
    <w:rsid w:val="00567E2C"/>
    <w:rsid w:val="005700C5"/>
    <w:rsid w:val="005701D6"/>
    <w:rsid w:val="00570266"/>
    <w:rsid w:val="005704A2"/>
    <w:rsid w:val="0057089C"/>
    <w:rsid w:val="00570DB5"/>
    <w:rsid w:val="0057136C"/>
    <w:rsid w:val="005713DC"/>
    <w:rsid w:val="00572413"/>
    <w:rsid w:val="005727FF"/>
    <w:rsid w:val="005730C7"/>
    <w:rsid w:val="005732B1"/>
    <w:rsid w:val="0057335C"/>
    <w:rsid w:val="0057369B"/>
    <w:rsid w:val="00573D3E"/>
    <w:rsid w:val="00573DA9"/>
    <w:rsid w:val="00573F30"/>
    <w:rsid w:val="005743C3"/>
    <w:rsid w:val="005744F0"/>
    <w:rsid w:val="0057451E"/>
    <w:rsid w:val="005746CD"/>
    <w:rsid w:val="005748A9"/>
    <w:rsid w:val="00574CCA"/>
    <w:rsid w:val="00575610"/>
    <w:rsid w:val="005761AA"/>
    <w:rsid w:val="00576EFE"/>
    <w:rsid w:val="00577224"/>
    <w:rsid w:val="005773AE"/>
    <w:rsid w:val="00577A48"/>
    <w:rsid w:val="00577EBF"/>
    <w:rsid w:val="00577F30"/>
    <w:rsid w:val="0058047A"/>
    <w:rsid w:val="005804F2"/>
    <w:rsid w:val="0058051A"/>
    <w:rsid w:val="00580C2B"/>
    <w:rsid w:val="00580D67"/>
    <w:rsid w:val="00580F04"/>
    <w:rsid w:val="0058117E"/>
    <w:rsid w:val="00581F29"/>
    <w:rsid w:val="0058220B"/>
    <w:rsid w:val="0058254C"/>
    <w:rsid w:val="00582830"/>
    <w:rsid w:val="00582AD6"/>
    <w:rsid w:val="00582C8C"/>
    <w:rsid w:val="00582E1B"/>
    <w:rsid w:val="00583699"/>
    <w:rsid w:val="0058388E"/>
    <w:rsid w:val="00583E0B"/>
    <w:rsid w:val="00583F48"/>
    <w:rsid w:val="0058411C"/>
    <w:rsid w:val="00584BE9"/>
    <w:rsid w:val="00585190"/>
    <w:rsid w:val="00585638"/>
    <w:rsid w:val="005859DD"/>
    <w:rsid w:val="00585EEB"/>
    <w:rsid w:val="00586148"/>
    <w:rsid w:val="0058676E"/>
    <w:rsid w:val="00587335"/>
    <w:rsid w:val="00587633"/>
    <w:rsid w:val="00587A2E"/>
    <w:rsid w:val="00590251"/>
    <w:rsid w:val="00591A82"/>
    <w:rsid w:val="00591C8D"/>
    <w:rsid w:val="005927C1"/>
    <w:rsid w:val="0059286A"/>
    <w:rsid w:val="0059294B"/>
    <w:rsid w:val="00593081"/>
    <w:rsid w:val="00593109"/>
    <w:rsid w:val="0059314D"/>
    <w:rsid w:val="00593196"/>
    <w:rsid w:val="00594126"/>
    <w:rsid w:val="00594192"/>
    <w:rsid w:val="00594391"/>
    <w:rsid w:val="00594779"/>
    <w:rsid w:val="00594DE8"/>
    <w:rsid w:val="0059509F"/>
    <w:rsid w:val="0059521D"/>
    <w:rsid w:val="00595554"/>
    <w:rsid w:val="005957E0"/>
    <w:rsid w:val="005960C1"/>
    <w:rsid w:val="00596195"/>
    <w:rsid w:val="00596397"/>
    <w:rsid w:val="00596440"/>
    <w:rsid w:val="00596918"/>
    <w:rsid w:val="00596DD2"/>
    <w:rsid w:val="00597149"/>
    <w:rsid w:val="005972C0"/>
    <w:rsid w:val="005975D3"/>
    <w:rsid w:val="005978EF"/>
    <w:rsid w:val="0059795F"/>
    <w:rsid w:val="0059799D"/>
    <w:rsid w:val="00597B46"/>
    <w:rsid w:val="005A0203"/>
    <w:rsid w:val="005A02DC"/>
    <w:rsid w:val="005A03AC"/>
    <w:rsid w:val="005A05CA"/>
    <w:rsid w:val="005A0D2B"/>
    <w:rsid w:val="005A12C3"/>
    <w:rsid w:val="005A157A"/>
    <w:rsid w:val="005A1701"/>
    <w:rsid w:val="005A19D2"/>
    <w:rsid w:val="005A21AC"/>
    <w:rsid w:val="005A24F6"/>
    <w:rsid w:val="005A2A4F"/>
    <w:rsid w:val="005A30EF"/>
    <w:rsid w:val="005A3572"/>
    <w:rsid w:val="005A37A3"/>
    <w:rsid w:val="005A38F2"/>
    <w:rsid w:val="005A4C64"/>
    <w:rsid w:val="005A4FF2"/>
    <w:rsid w:val="005A5018"/>
    <w:rsid w:val="005A5255"/>
    <w:rsid w:val="005A530F"/>
    <w:rsid w:val="005A5744"/>
    <w:rsid w:val="005A587E"/>
    <w:rsid w:val="005A5E0A"/>
    <w:rsid w:val="005A6212"/>
    <w:rsid w:val="005A6600"/>
    <w:rsid w:val="005A66BD"/>
    <w:rsid w:val="005A66CF"/>
    <w:rsid w:val="005A6CB1"/>
    <w:rsid w:val="005A7118"/>
    <w:rsid w:val="005A7AF4"/>
    <w:rsid w:val="005B0067"/>
    <w:rsid w:val="005B0463"/>
    <w:rsid w:val="005B098B"/>
    <w:rsid w:val="005B107E"/>
    <w:rsid w:val="005B1B2A"/>
    <w:rsid w:val="005B2057"/>
    <w:rsid w:val="005B2115"/>
    <w:rsid w:val="005B2150"/>
    <w:rsid w:val="005B2677"/>
    <w:rsid w:val="005B2E6D"/>
    <w:rsid w:val="005B32E9"/>
    <w:rsid w:val="005B3579"/>
    <w:rsid w:val="005B358E"/>
    <w:rsid w:val="005B3877"/>
    <w:rsid w:val="005B3B25"/>
    <w:rsid w:val="005B3CBE"/>
    <w:rsid w:val="005B3F3D"/>
    <w:rsid w:val="005B41E9"/>
    <w:rsid w:val="005B42E3"/>
    <w:rsid w:val="005B4615"/>
    <w:rsid w:val="005B4710"/>
    <w:rsid w:val="005B4D04"/>
    <w:rsid w:val="005B5147"/>
    <w:rsid w:val="005B567A"/>
    <w:rsid w:val="005B590D"/>
    <w:rsid w:val="005B5B73"/>
    <w:rsid w:val="005B5C98"/>
    <w:rsid w:val="005B64D5"/>
    <w:rsid w:val="005B6809"/>
    <w:rsid w:val="005B6C98"/>
    <w:rsid w:val="005B6E68"/>
    <w:rsid w:val="005B79E6"/>
    <w:rsid w:val="005C0266"/>
    <w:rsid w:val="005C04FE"/>
    <w:rsid w:val="005C065E"/>
    <w:rsid w:val="005C09FB"/>
    <w:rsid w:val="005C10CC"/>
    <w:rsid w:val="005C120C"/>
    <w:rsid w:val="005C134B"/>
    <w:rsid w:val="005C1A61"/>
    <w:rsid w:val="005C1B24"/>
    <w:rsid w:val="005C1F7D"/>
    <w:rsid w:val="005C20CA"/>
    <w:rsid w:val="005C2281"/>
    <w:rsid w:val="005C2F5A"/>
    <w:rsid w:val="005C3016"/>
    <w:rsid w:val="005C3104"/>
    <w:rsid w:val="005C37EB"/>
    <w:rsid w:val="005C3AA9"/>
    <w:rsid w:val="005C47A2"/>
    <w:rsid w:val="005C49EB"/>
    <w:rsid w:val="005C4E26"/>
    <w:rsid w:val="005C50C8"/>
    <w:rsid w:val="005C5537"/>
    <w:rsid w:val="005C5BBE"/>
    <w:rsid w:val="005C654C"/>
    <w:rsid w:val="005C6A29"/>
    <w:rsid w:val="005C6CC0"/>
    <w:rsid w:val="005C6D23"/>
    <w:rsid w:val="005C7001"/>
    <w:rsid w:val="005C70CD"/>
    <w:rsid w:val="005C79F2"/>
    <w:rsid w:val="005C7AA0"/>
    <w:rsid w:val="005C7B5C"/>
    <w:rsid w:val="005C7D7A"/>
    <w:rsid w:val="005C7E65"/>
    <w:rsid w:val="005D026A"/>
    <w:rsid w:val="005D04D6"/>
    <w:rsid w:val="005D0665"/>
    <w:rsid w:val="005D0797"/>
    <w:rsid w:val="005D0B4F"/>
    <w:rsid w:val="005D0BEA"/>
    <w:rsid w:val="005D1085"/>
    <w:rsid w:val="005D1184"/>
    <w:rsid w:val="005D1B5E"/>
    <w:rsid w:val="005D1C74"/>
    <w:rsid w:val="005D2176"/>
    <w:rsid w:val="005D242F"/>
    <w:rsid w:val="005D293F"/>
    <w:rsid w:val="005D2B16"/>
    <w:rsid w:val="005D2B86"/>
    <w:rsid w:val="005D30A3"/>
    <w:rsid w:val="005D31C0"/>
    <w:rsid w:val="005D3920"/>
    <w:rsid w:val="005D3AB3"/>
    <w:rsid w:val="005D3DC0"/>
    <w:rsid w:val="005D41D7"/>
    <w:rsid w:val="005D469C"/>
    <w:rsid w:val="005D4AFC"/>
    <w:rsid w:val="005D4B12"/>
    <w:rsid w:val="005D4C71"/>
    <w:rsid w:val="005D4E86"/>
    <w:rsid w:val="005D524B"/>
    <w:rsid w:val="005D57D8"/>
    <w:rsid w:val="005D5897"/>
    <w:rsid w:val="005D63FC"/>
    <w:rsid w:val="005D7081"/>
    <w:rsid w:val="005D734B"/>
    <w:rsid w:val="005D7761"/>
    <w:rsid w:val="005D7AFD"/>
    <w:rsid w:val="005E0338"/>
    <w:rsid w:val="005E08CA"/>
    <w:rsid w:val="005E0D73"/>
    <w:rsid w:val="005E0FF6"/>
    <w:rsid w:val="005E1812"/>
    <w:rsid w:val="005E2D35"/>
    <w:rsid w:val="005E2F76"/>
    <w:rsid w:val="005E300B"/>
    <w:rsid w:val="005E30D5"/>
    <w:rsid w:val="005E3130"/>
    <w:rsid w:val="005E3273"/>
    <w:rsid w:val="005E3355"/>
    <w:rsid w:val="005E34C2"/>
    <w:rsid w:val="005E352C"/>
    <w:rsid w:val="005E3739"/>
    <w:rsid w:val="005E37AB"/>
    <w:rsid w:val="005E3CE7"/>
    <w:rsid w:val="005E3EB4"/>
    <w:rsid w:val="005E4844"/>
    <w:rsid w:val="005E4ADB"/>
    <w:rsid w:val="005E4BAD"/>
    <w:rsid w:val="005E4DE4"/>
    <w:rsid w:val="005E565A"/>
    <w:rsid w:val="005E5B0A"/>
    <w:rsid w:val="005E609D"/>
    <w:rsid w:val="005E629E"/>
    <w:rsid w:val="005E66C8"/>
    <w:rsid w:val="005E686D"/>
    <w:rsid w:val="005E70F1"/>
    <w:rsid w:val="005E7403"/>
    <w:rsid w:val="005E768C"/>
    <w:rsid w:val="005F0306"/>
    <w:rsid w:val="005F076C"/>
    <w:rsid w:val="005F07D3"/>
    <w:rsid w:val="005F0B96"/>
    <w:rsid w:val="005F0BAB"/>
    <w:rsid w:val="005F0C51"/>
    <w:rsid w:val="005F0FBE"/>
    <w:rsid w:val="005F152D"/>
    <w:rsid w:val="005F185D"/>
    <w:rsid w:val="005F1B18"/>
    <w:rsid w:val="005F1CB7"/>
    <w:rsid w:val="005F240A"/>
    <w:rsid w:val="005F34B3"/>
    <w:rsid w:val="005F3969"/>
    <w:rsid w:val="005F3B45"/>
    <w:rsid w:val="005F3CA9"/>
    <w:rsid w:val="005F3EEA"/>
    <w:rsid w:val="005F59FA"/>
    <w:rsid w:val="005F5A30"/>
    <w:rsid w:val="005F5AAD"/>
    <w:rsid w:val="005F5BF2"/>
    <w:rsid w:val="005F616A"/>
    <w:rsid w:val="005F6D07"/>
    <w:rsid w:val="005F6DA9"/>
    <w:rsid w:val="005F6E2B"/>
    <w:rsid w:val="005F6F2C"/>
    <w:rsid w:val="005F6F6E"/>
    <w:rsid w:val="005F7104"/>
    <w:rsid w:val="005F738A"/>
    <w:rsid w:val="005F78A1"/>
    <w:rsid w:val="005F7920"/>
    <w:rsid w:val="005F79CA"/>
    <w:rsid w:val="005F7BDE"/>
    <w:rsid w:val="00600283"/>
    <w:rsid w:val="006002E9"/>
    <w:rsid w:val="006003D6"/>
    <w:rsid w:val="00600B54"/>
    <w:rsid w:val="006013CC"/>
    <w:rsid w:val="00601407"/>
    <w:rsid w:val="00601438"/>
    <w:rsid w:val="006015FB"/>
    <w:rsid w:val="0060199B"/>
    <w:rsid w:val="006027E0"/>
    <w:rsid w:val="00602CA1"/>
    <w:rsid w:val="006037BF"/>
    <w:rsid w:val="00603880"/>
    <w:rsid w:val="00603B9C"/>
    <w:rsid w:val="00603C8D"/>
    <w:rsid w:val="00604027"/>
    <w:rsid w:val="006048A9"/>
    <w:rsid w:val="00604983"/>
    <w:rsid w:val="006050B1"/>
    <w:rsid w:val="006050DF"/>
    <w:rsid w:val="0060566C"/>
    <w:rsid w:val="00605A68"/>
    <w:rsid w:val="00605E3E"/>
    <w:rsid w:val="0060613D"/>
    <w:rsid w:val="0060642E"/>
    <w:rsid w:val="006067FC"/>
    <w:rsid w:val="00606AEC"/>
    <w:rsid w:val="006074E5"/>
    <w:rsid w:val="00607968"/>
    <w:rsid w:val="00607A87"/>
    <w:rsid w:val="00607C4D"/>
    <w:rsid w:val="0061031A"/>
    <w:rsid w:val="00610329"/>
    <w:rsid w:val="0061039D"/>
    <w:rsid w:val="0061040B"/>
    <w:rsid w:val="006110E3"/>
    <w:rsid w:val="0061116D"/>
    <w:rsid w:val="0061227F"/>
    <w:rsid w:val="00612361"/>
    <w:rsid w:val="0061245A"/>
    <w:rsid w:val="0061255E"/>
    <w:rsid w:val="0061273E"/>
    <w:rsid w:val="00612BA3"/>
    <w:rsid w:val="00612C08"/>
    <w:rsid w:val="00612CC5"/>
    <w:rsid w:val="00612D78"/>
    <w:rsid w:val="00612DBD"/>
    <w:rsid w:val="006130DA"/>
    <w:rsid w:val="00613449"/>
    <w:rsid w:val="006136FA"/>
    <w:rsid w:val="0061375B"/>
    <w:rsid w:val="006138B3"/>
    <w:rsid w:val="00613D01"/>
    <w:rsid w:val="00613E8F"/>
    <w:rsid w:val="00614908"/>
    <w:rsid w:val="00614B90"/>
    <w:rsid w:val="00615090"/>
    <w:rsid w:val="006154ED"/>
    <w:rsid w:val="00615559"/>
    <w:rsid w:val="006158A0"/>
    <w:rsid w:val="00615F23"/>
    <w:rsid w:val="00615F3A"/>
    <w:rsid w:val="0061622D"/>
    <w:rsid w:val="00616858"/>
    <w:rsid w:val="006169C4"/>
    <w:rsid w:val="00616AD7"/>
    <w:rsid w:val="0061704F"/>
    <w:rsid w:val="00617C7D"/>
    <w:rsid w:val="00617FAC"/>
    <w:rsid w:val="006203C8"/>
    <w:rsid w:val="00620755"/>
    <w:rsid w:val="0062151B"/>
    <w:rsid w:val="00621E29"/>
    <w:rsid w:val="006226A3"/>
    <w:rsid w:val="00622941"/>
    <w:rsid w:val="00622E8B"/>
    <w:rsid w:val="006239D5"/>
    <w:rsid w:val="00623C38"/>
    <w:rsid w:val="00624105"/>
    <w:rsid w:val="00625530"/>
    <w:rsid w:val="00625743"/>
    <w:rsid w:val="006259F0"/>
    <w:rsid w:val="00626112"/>
    <w:rsid w:val="00626133"/>
    <w:rsid w:val="00626342"/>
    <w:rsid w:val="0062646D"/>
    <w:rsid w:val="006268BD"/>
    <w:rsid w:val="00626ACC"/>
    <w:rsid w:val="00626F5C"/>
    <w:rsid w:val="0062708C"/>
    <w:rsid w:val="00627308"/>
    <w:rsid w:val="006278AF"/>
    <w:rsid w:val="00627D85"/>
    <w:rsid w:val="00627E2E"/>
    <w:rsid w:val="00630383"/>
    <w:rsid w:val="00630855"/>
    <w:rsid w:val="00630936"/>
    <w:rsid w:val="0063096F"/>
    <w:rsid w:val="00630BFF"/>
    <w:rsid w:val="00630CE5"/>
    <w:rsid w:val="00631638"/>
    <w:rsid w:val="00631AC2"/>
    <w:rsid w:val="00632116"/>
    <w:rsid w:val="00632396"/>
    <w:rsid w:val="0063346B"/>
    <w:rsid w:val="00633633"/>
    <w:rsid w:val="006337DA"/>
    <w:rsid w:val="0063398F"/>
    <w:rsid w:val="00633B35"/>
    <w:rsid w:val="006340BA"/>
    <w:rsid w:val="00634CB4"/>
    <w:rsid w:val="00634F46"/>
    <w:rsid w:val="006355CB"/>
    <w:rsid w:val="006356F1"/>
    <w:rsid w:val="0063576C"/>
    <w:rsid w:val="00635A7B"/>
    <w:rsid w:val="00635F81"/>
    <w:rsid w:val="006360DB"/>
    <w:rsid w:val="00636580"/>
    <w:rsid w:val="006367E2"/>
    <w:rsid w:val="00636DEB"/>
    <w:rsid w:val="00637489"/>
    <w:rsid w:val="006376F7"/>
    <w:rsid w:val="006378A5"/>
    <w:rsid w:val="00637AC4"/>
    <w:rsid w:val="00637B92"/>
    <w:rsid w:val="00637BD9"/>
    <w:rsid w:val="006400F4"/>
    <w:rsid w:val="00640715"/>
    <w:rsid w:val="006408DD"/>
    <w:rsid w:val="0064090A"/>
    <w:rsid w:val="00640CAF"/>
    <w:rsid w:val="00641605"/>
    <w:rsid w:val="0064165C"/>
    <w:rsid w:val="006419C1"/>
    <w:rsid w:val="00641C95"/>
    <w:rsid w:val="00641E56"/>
    <w:rsid w:val="00641F51"/>
    <w:rsid w:val="00641FDC"/>
    <w:rsid w:val="00642B35"/>
    <w:rsid w:val="00642D54"/>
    <w:rsid w:val="0064350E"/>
    <w:rsid w:val="006438B7"/>
    <w:rsid w:val="0064392C"/>
    <w:rsid w:val="00644451"/>
    <w:rsid w:val="006447D3"/>
    <w:rsid w:val="00644DB4"/>
    <w:rsid w:val="00644DE9"/>
    <w:rsid w:val="00644ED2"/>
    <w:rsid w:val="00645410"/>
    <w:rsid w:val="006456A0"/>
    <w:rsid w:val="00646D20"/>
    <w:rsid w:val="00646E62"/>
    <w:rsid w:val="00647249"/>
    <w:rsid w:val="00647366"/>
    <w:rsid w:val="006473EC"/>
    <w:rsid w:val="0064789D"/>
    <w:rsid w:val="00647DBD"/>
    <w:rsid w:val="00650C2C"/>
    <w:rsid w:val="0065104D"/>
    <w:rsid w:val="00651168"/>
    <w:rsid w:val="0065125E"/>
    <w:rsid w:val="0065187A"/>
    <w:rsid w:val="006518D5"/>
    <w:rsid w:val="00651B50"/>
    <w:rsid w:val="00651B7C"/>
    <w:rsid w:val="00651BB9"/>
    <w:rsid w:val="00651E1C"/>
    <w:rsid w:val="00651F2F"/>
    <w:rsid w:val="00652143"/>
    <w:rsid w:val="00652752"/>
    <w:rsid w:val="00652B04"/>
    <w:rsid w:val="00652E85"/>
    <w:rsid w:val="0065345D"/>
    <w:rsid w:val="0065377F"/>
    <w:rsid w:val="00653D03"/>
    <w:rsid w:val="00653ED6"/>
    <w:rsid w:val="0065407F"/>
    <w:rsid w:val="006545B8"/>
    <w:rsid w:val="006546D0"/>
    <w:rsid w:val="00654767"/>
    <w:rsid w:val="006549D9"/>
    <w:rsid w:val="00655217"/>
    <w:rsid w:val="00655E67"/>
    <w:rsid w:val="0065667A"/>
    <w:rsid w:val="00656A24"/>
    <w:rsid w:val="00656AF9"/>
    <w:rsid w:val="00657997"/>
    <w:rsid w:val="00657D0B"/>
    <w:rsid w:val="00660001"/>
    <w:rsid w:val="0066071D"/>
    <w:rsid w:val="00660B39"/>
    <w:rsid w:val="00660E10"/>
    <w:rsid w:val="00660E59"/>
    <w:rsid w:val="006613C1"/>
    <w:rsid w:val="006613DF"/>
    <w:rsid w:val="006614BC"/>
    <w:rsid w:val="006616F5"/>
    <w:rsid w:val="006618CD"/>
    <w:rsid w:val="0066199F"/>
    <w:rsid w:val="00661E71"/>
    <w:rsid w:val="006621FF"/>
    <w:rsid w:val="00662251"/>
    <w:rsid w:val="006626C8"/>
    <w:rsid w:val="00662D8F"/>
    <w:rsid w:val="0066313C"/>
    <w:rsid w:val="00663F82"/>
    <w:rsid w:val="00664252"/>
    <w:rsid w:val="00664325"/>
    <w:rsid w:val="006644D1"/>
    <w:rsid w:val="006646F6"/>
    <w:rsid w:val="00664891"/>
    <w:rsid w:val="00664DBD"/>
    <w:rsid w:val="00664DF3"/>
    <w:rsid w:val="006652F7"/>
    <w:rsid w:val="0066532E"/>
    <w:rsid w:val="00665957"/>
    <w:rsid w:val="0066620B"/>
    <w:rsid w:val="006662A4"/>
    <w:rsid w:val="006662CA"/>
    <w:rsid w:val="00666416"/>
    <w:rsid w:val="006665BB"/>
    <w:rsid w:val="00666B93"/>
    <w:rsid w:val="00667080"/>
    <w:rsid w:val="006672DD"/>
    <w:rsid w:val="00667813"/>
    <w:rsid w:val="00670167"/>
    <w:rsid w:val="006706AA"/>
    <w:rsid w:val="00670807"/>
    <w:rsid w:val="00670825"/>
    <w:rsid w:val="00670839"/>
    <w:rsid w:val="00670B78"/>
    <w:rsid w:val="0067152B"/>
    <w:rsid w:val="006717EC"/>
    <w:rsid w:val="00671B03"/>
    <w:rsid w:val="00671B43"/>
    <w:rsid w:val="00671B5F"/>
    <w:rsid w:val="00672113"/>
    <w:rsid w:val="00672164"/>
    <w:rsid w:val="006725B4"/>
    <w:rsid w:val="006727CB"/>
    <w:rsid w:val="00672D13"/>
    <w:rsid w:val="00672D54"/>
    <w:rsid w:val="00673099"/>
    <w:rsid w:val="006731F7"/>
    <w:rsid w:val="00673596"/>
    <w:rsid w:val="00673763"/>
    <w:rsid w:val="00673CC8"/>
    <w:rsid w:val="0067410A"/>
    <w:rsid w:val="00674B61"/>
    <w:rsid w:val="00675145"/>
    <w:rsid w:val="006751C4"/>
    <w:rsid w:val="00675A2E"/>
    <w:rsid w:val="00676075"/>
    <w:rsid w:val="006760D6"/>
    <w:rsid w:val="00676125"/>
    <w:rsid w:val="00676268"/>
    <w:rsid w:val="006768C3"/>
    <w:rsid w:val="00676B9B"/>
    <w:rsid w:val="00676C55"/>
    <w:rsid w:val="00676EC0"/>
    <w:rsid w:val="00676FA2"/>
    <w:rsid w:val="0067730B"/>
    <w:rsid w:val="0067781C"/>
    <w:rsid w:val="00677891"/>
    <w:rsid w:val="00677A69"/>
    <w:rsid w:val="00680062"/>
    <w:rsid w:val="00680072"/>
    <w:rsid w:val="006804CD"/>
    <w:rsid w:val="00680938"/>
    <w:rsid w:val="00680AB3"/>
    <w:rsid w:val="00680C02"/>
    <w:rsid w:val="00680CED"/>
    <w:rsid w:val="00680F38"/>
    <w:rsid w:val="006811BD"/>
    <w:rsid w:val="00681482"/>
    <w:rsid w:val="00681AD8"/>
    <w:rsid w:val="00681B96"/>
    <w:rsid w:val="00681BC0"/>
    <w:rsid w:val="006823CF"/>
    <w:rsid w:val="006824E5"/>
    <w:rsid w:val="00682AA1"/>
    <w:rsid w:val="00682B63"/>
    <w:rsid w:val="00682DAA"/>
    <w:rsid w:val="00683524"/>
    <w:rsid w:val="00683A1B"/>
    <w:rsid w:val="00683F5D"/>
    <w:rsid w:val="00684148"/>
    <w:rsid w:val="006848EB"/>
    <w:rsid w:val="00685B80"/>
    <w:rsid w:val="006862B0"/>
    <w:rsid w:val="006864C1"/>
    <w:rsid w:val="006864D7"/>
    <w:rsid w:val="00686562"/>
    <w:rsid w:val="00686928"/>
    <w:rsid w:val="00686C75"/>
    <w:rsid w:val="00687CC0"/>
    <w:rsid w:val="00690168"/>
    <w:rsid w:val="00690341"/>
    <w:rsid w:val="00690DCC"/>
    <w:rsid w:val="00690FE6"/>
    <w:rsid w:val="00691B38"/>
    <w:rsid w:val="00691EB3"/>
    <w:rsid w:val="006924A1"/>
    <w:rsid w:val="00692CC0"/>
    <w:rsid w:val="00692F02"/>
    <w:rsid w:val="00692F2E"/>
    <w:rsid w:val="00692FF9"/>
    <w:rsid w:val="0069304A"/>
    <w:rsid w:val="006930C1"/>
    <w:rsid w:val="00693CFE"/>
    <w:rsid w:val="0069434B"/>
    <w:rsid w:val="0069443F"/>
    <w:rsid w:val="00694FEC"/>
    <w:rsid w:val="0069510A"/>
    <w:rsid w:val="00695166"/>
    <w:rsid w:val="0069570E"/>
    <w:rsid w:val="00695891"/>
    <w:rsid w:val="00695907"/>
    <w:rsid w:val="0069597F"/>
    <w:rsid w:val="00696002"/>
    <w:rsid w:val="006960ED"/>
    <w:rsid w:val="00696132"/>
    <w:rsid w:val="0069640A"/>
    <w:rsid w:val="006965EB"/>
    <w:rsid w:val="00696C85"/>
    <w:rsid w:val="006A0B92"/>
    <w:rsid w:val="006A0E13"/>
    <w:rsid w:val="006A13ED"/>
    <w:rsid w:val="006A1D56"/>
    <w:rsid w:val="006A2275"/>
    <w:rsid w:val="006A267B"/>
    <w:rsid w:val="006A2A9C"/>
    <w:rsid w:val="006A2B8C"/>
    <w:rsid w:val="006A2C91"/>
    <w:rsid w:val="006A2FAC"/>
    <w:rsid w:val="006A3442"/>
    <w:rsid w:val="006A344C"/>
    <w:rsid w:val="006A3503"/>
    <w:rsid w:val="006A3BB9"/>
    <w:rsid w:val="006A3BD6"/>
    <w:rsid w:val="006A3E5B"/>
    <w:rsid w:val="006A44A3"/>
    <w:rsid w:val="006A48F7"/>
    <w:rsid w:val="006A4A6C"/>
    <w:rsid w:val="006A4FDF"/>
    <w:rsid w:val="006A5CC2"/>
    <w:rsid w:val="006A5FEE"/>
    <w:rsid w:val="006A678E"/>
    <w:rsid w:val="006A6A85"/>
    <w:rsid w:val="006A6AD8"/>
    <w:rsid w:val="006A6AFB"/>
    <w:rsid w:val="006A70D0"/>
    <w:rsid w:val="006A73C5"/>
    <w:rsid w:val="006A7750"/>
    <w:rsid w:val="006A7F7D"/>
    <w:rsid w:val="006B02AF"/>
    <w:rsid w:val="006B10CD"/>
    <w:rsid w:val="006B123E"/>
    <w:rsid w:val="006B16C4"/>
    <w:rsid w:val="006B1994"/>
    <w:rsid w:val="006B1EDF"/>
    <w:rsid w:val="006B2304"/>
    <w:rsid w:val="006B2A0A"/>
    <w:rsid w:val="006B30B9"/>
    <w:rsid w:val="006B34B7"/>
    <w:rsid w:val="006B3B1B"/>
    <w:rsid w:val="006B3BE0"/>
    <w:rsid w:val="006B41C8"/>
    <w:rsid w:val="006B42B0"/>
    <w:rsid w:val="006B452A"/>
    <w:rsid w:val="006B4757"/>
    <w:rsid w:val="006B48C0"/>
    <w:rsid w:val="006B55AF"/>
    <w:rsid w:val="006B5CA6"/>
    <w:rsid w:val="006B6008"/>
    <w:rsid w:val="006B637C"/>
    <w:rsid w:val="006B63C8"/>
    <w:rsid w:val="006B6674"/>
    <w:rsid w:val="006B6767"/>
    <w:rsid w:val="006B68BE"/>
    <w:rsid w:val="006B6D97"/>
    <w:rsid w:val="006B7454"/>
    <w:rsid w:val="006B7764"/>
    <w:rsid w:val="006B7CA1"/>
    <w:rsid w:val="006B7E02"/>
    <w:rsid w:val="006C0332"/>
    <w:rsid w:val="006C043E"/>
    <w:rsid w:val="006C063E"/>
    <w:rsid w:val="006C0A28"/>
    <w:rsid w:val="006C0E26"/>
    <w:rsid w:val="006C13BB"/>
    <w:rsid w:val="006C13F4"/>
    <w:rsid w:val="006C16CC"/>
    <w:rsid w:val="006C19C7"/>
    <w:rsid w:val="006C1A1F"/>
    <w:rsid w:val="006C1AAE"/>
    <w:rsid w:val="006C1C42"/>
    <w:rsid w:val="006C1C4D"/>
    <w:rsid w:val="006C2775"/>
    <w:rsid w:val="006C302B"/>
    <w:rsid w:val="006C38D9"/>
    <w:rsid w:val="006C3B92"/>
    <w:rsid w:val="006C3D08"/>
    <w:rsid w:val="006C4058"/>
    <w:rsid w:val="006C422B"/>
    <w:rsid w:val="006C441C"/>
    <w:rsid w:val="006C4A32"/>
    <w:rsid w:val="006C4D55"/>
    <w:rsid w:val="006C5351"/>
    <w:rsid w:val="006C5501"/>
    <w:rsid w:val="006C5BBF"/>
    <w:rsid w:val="006C6ACE"/>
    <w:rsid w:val="006C6C79"/>
    <w:rsid w:val="006C6F6C"/>
    <w:rsid w:val="006C72A3"/>
    <w:rsid w:val="006C76D1"/>
    <w:rsid w:val="006C7DDC"/>
    <w:rsid w:val="006D00ED"/>
    <w:rsid w:val="006D0147"/>
    <w:rsid w:val="006D030C"/>
    <w:rsid w:val="006D0683"/>
    <w:rsid w:val="006D098F"/>
    <w:rsid w:val="006D0C86"/>
    <w:rsid w:val="006D0DAB"/>
    <w:rsid w:val="006D0FB6"/>
    <w:rsid w:val="006D1FBA"/>
    <w:rsid w:val="006D2504"/>
    <w:rsid w:val="006D25AA"/>
    <w:rsid w:val="006D2F88"/>
    <w:rsid w:val="006D35FB"/>
    <w:rsid w:val="006D367B"/>
    <w:rsid w:val="006D38C7"/>
    <w:rsid w:val="006D3AB3"/>
    <w:rsid w:val="006D3B89"/>
    <w:rsid w:val="006D3F57"/>
    <w:rsid w:val="006D4022"/>
    <w:rsid w:val="006D42FB"/>
    <w:rsid w:val="006D4918"/>
    <w:rsid w:val="006D5A82"/>
    <w:rsid w:val="006D6140"/>
    <w:rsid w:val="006D6156"/>
    <w:rsid w:val="006D6490"/>
    <w:rsid w:val="006D6BCF"/>
    <w:rsid w:val="006D70A7"/>
    <w:rsid w:val="006D715E"/>
    <w:rsid w:val="006D71BB"/>
    <w:rsid w:val="006D7F79"/>
    <w:rsid w:val="006E0596"/>
    <w:rsid w:val="006E07EF"/>
    <w:rsid w:val="006E085B"/>
    <w:rsid w:val="006E0BCC"/>
    <w:rsid w:val="006E194D"/>
    <w:rsid w:val="006E1AE0"/>
    <w:rsid w:val="006E1F9C"/>
    <w:rsid w:val="006E2191"/>
    <w:rsid w:val="006E2482"/>
    <w:rsid w:val="006E26EE"/>
    <w:rsid w:val="006E3503"/>
    <w:rsid w:val="006E3B18"/>
    <w:rsid w:val="006E3C67"/>
    <w:rsid w:val="006E3D42"/>
    <w:rsid w:val="006E431E"/>
    <w:rsid w:val="006E4855"/>
    <w:rsid w:val="006E4F51"/>
    <w:rsid w:val="006E4F99"/>
    <w:rsid w:val="006E4FE0"/>
    <w:rsid w:val="006E53DB"/>
    <w:rsid w:val="006E547F"/>
    <w:rsid w:val="006E5514"/>
    <w:rsid w:val="006E559D"/>
    <w:rsid w:val="006E5EFB"/>
    <w:rsid w:val="006E61A0"/>
    <w:rsid w:val="006E6233"/>
    <w:rsid w:val="006E66CF"/>
    <w:rsid w:val="006E6C9D"/>
    <w:rsid w:val="006E737B"/>
    <w:rsid w:val="006E7B93"/>
    <w:rsid w:val="006F122F"/>
    <w:rsid w:val="006F17FA"/>
    <w:rsid w:val="006F2A1C"/>
    <w:rsid w:val="006F2B4D"/>
    <w:rsid w:val="006F2BC0"/>
    <w:rsid w:val="006F3AC7"/>
    <w:rsid w:val="006F3B00"/>
    <w:rsid w:val="006F3B4F"/>
    <w:rsid w:val="006F3FC3"/>
    <w:rsid w:val="006F42AE"/>
    <w:rsid w:val="006F42D9"/>
    <w:rsid w:val="006F4EAD"/>
    <w:rsid w:val="006F584E"/>
    <w:rsid w:val="006F58BB"/>
    <w:rsid w:val="006F5B3C"/>
    <w:rsid w:val="006F5B64"/>
    <w:rsid w:val="006F626C"/>
    <w:rsid w:val="006F62F1"/>
    <w:rsid w:val="006F657A"/>
    <w:rsid w:val="006F657E"/>
    <w:rsid w:val="006F68FC"/>
    <w:rsid w:val="006F6BA4"/>
    <w:rsid w:val="006F6C25"/>
    <w:rsid w:val="006F75B8"/>
    <w:rsid w:val="006F78DA"/>
    <w:rsid w:val="006F79BC"/>
    <w:rsid w:val="006F79BF"/>
    <w:rsid w:val="006F7A7E"/>
    <w:rsid w:val="006F7F66"/>
    <w:rsid w:val="00700359"/>
    <w:rsid w:val="00700626"/>
    <w:rsid w:val="007006F3"/>
    <w:rsid w:val="007007C8"/>
    <w:rsid w:val="00700DAF"/>
    <w:rsid w:val="00700DFD"/>
    <w:rsid w:val="0070191C"/>
    <w:rsid w:val="007019A6"/>
    <w:rsid w:val="007019D9"/>
    <w:rsid w:val="00701F87"/>
    <w:rsid w:val="00703200"/>
    <w:rsid w:val="0070355B"/>
    <w:rsid w:val="007036A2"/>
    <w:rsid w:val="00704469"/>
    <w:rsid w:val="00704707"/>
    <w:rsid w:val="00704C58"/>
    <w:rsid w:val="007051EF"/>
    <w:rsid w:val="00705820"/>
    <w:rsid w:val="00705FE8"/>
    <w:rsid w:val="00706136"/>
    <w:rsid w:val="00706359"/>
    <w:rsid w:val="007066E9"/>
    <w:rsid w:val="00706993"/>
    <w:rsid w:val="0070782A"/>
    <w:rsid w:val="00707BF5"/>
    <w:rsid w:val="00707E3D"/>
    <w:rsid w:val="0071014B"/>
    <w:rsid w:val="00710262"/>
    <w:rsid w:val="00710A5B"/>
    <w:rsid w:val="00710AE5"/>
    <w:rsid w:val="00710D34"/>
    <w:rsid w:val="007110C3"/>
    <w:rsid w:val="00711182"/>
    <w:rsid w:val="00711970"/>
    <w:rsid w:val="00711B33"/>
    <w:rsid w:val="00711E4B"/>
    <w:rsid w:val="00711E8D"/>
    <w:rsid w:val="00712793"/>
    <w:rsid w:val="00712A08"/>
    <w:rsid w:val="00712C9A"/>
    <w:rsid w:val="00713065"/>
    <w:rsid w:val="00713492"/>
    <w:rsid w:val="0071377F"/>
    <w:rsid w:val="00714166"/>
    <w:rsid w:val="00714297"/>
    <w:rsid w:val="007142BD"/>
    <w:rsid w:val="007142C1"/>
    <w:rsid w:val="00715658"/>
    <w:rsid w:val="0071581B"/>
    <w:rsid w:val="00716016"/>
    <w:rsid w:val="0071643C"/>
    <w:rsid w:val="00716C96"/>
    <w:rsid w:val="0071703D"/>
    <w:rsid w:val="00717776"/>
    <w:rsid w:val="00717B20"/>
    <w:rsid w:val="00717E3E"/>
    <w:rsid w:val="007201A0"/>
    <w:rsid w:val="007202D3"/>
    <w:rsid w:val="007204E8"/>
    <w:rsid w:val="007206B5"/>
    <w:rsid w:val="00720D29"/>
    <w:rsid w:val="00720EFF"/>
    <w:rsid w:val="00721441"/>
    <w:rsid w:val="00721654"/>
    <w:rsid w:val="007216A5"/>
    <w:rsid w:val="00721ED8"/>
    <w:rsid w:val="00722957"/>
    <w:rsid w:val="00722B1F"/>
    <w:rsid w:val="00722C09"/>
    <w:rsid w:val="00722D6A"/>
    <w:rsid w:val="00722D77"/>
    <w:rsid w:val="00722F85"/>
    <w:rsid w:val="0072303C"/>
    <w:rsid w:val="007230B6"/>
    <w:rsid w:val="007236CC"/>
    <w:rsid w:val="00723953"/>
    <w:rsid w:val="00723A90"/>
    <w:rsid w:val="00723C08"/>
    <w:rsid w:val="00724077"/>
    <w:rsid w:val="00724368"/>
    <w:rsid w:val="00724830"/>
    <w:rsid w:val="00724941"/>
    <w:rsid w:val="0072521D"/>
    <w:rsid w:val="007254EE"/>
    <w:rsid w:val="00725A3A"/>
    <w:rsid w:val="007267F4"/>
    <w:rsid w:val="00726BB9"/>
    <w:rsid w:val="00726DFD"/>
    <w:rsid w:val="00727215"/>
    <w:rsid w:val="007273CC"/>
    <w:rsid w:val="007274D0"/>
    <w:rsid w:val="007279CC"/>
    <w:rsid w:val="00727EF8"/>
    <w:rsid w:val="0073050F"/>
    <w:rsid w:val="00730F26"/>
    <w:rsid w:val="007312AC"/>
    <w:rsid w:val="00731B11"/>
    <w:rsid w:val="00731B2E"/>
    <w:rsid w:val="00731BB9"/>
    <w:rsid w:val="00731F76"/>
    <w:rsid w:val="00732188"/>
    <w:rsid w:val="00732538"/>
    <w:rsid w:val="00732C92"/>
    <w:rsid w:val="00732D4D"/>
    <w:rsid w:val="00732D76"/>
    <w:rsid w:val="00732F61"/>
    <w:rsid w:val="007330B5"/>
    <w:rsid w:val="007331DF"/>
    <w:rsid w:val="007339F0"/>
    <w:rsid w:val="00733A02"/>
    <w:rsid w:val="00733A9A"/>
    <w:rsid w:val="00733ACD"/>
    <w:rsid w:val="00733DD9"/>
    <w:rsid w:val="00733EAF"/>
    <w:rsid w:val="007346EC"/>
    <w:rsid w:val="0073472A"/>
    <w:rsid w:val="007350FC"/>
    <w:rsid w:val="007363D3"/>
    <w:rsid w:val="00736B49"/>
    <w:rsid w:val="00736CCF"/>
    <w:rsid w:val="00737843"/>
    <w:rsid w:val="00737B8E"/>
    <w:rsid w:val="00737B94"/>
    <w:rsid w:val="00737BDD"/>
    <w:rsid w:val="00740746"/>
    <w:rsid w:val="00740F30"/>
    <w:rsid w:val="007417F1"/>
    <w:rsid w:val="0074206C"/>
    <w:rsid w:val="0074222C"/>
    <w:rsid w:val="0074246E"/>
    <w:rsid w:val="007429C3"/>
    <w:rsid w:val="00742BB2"/>
    <w:rsid w:val="00742C89"/>
    <w:rsid w:val="00743429"/>
    <w:rsid w:val="007436BA"/>
    <w:rsid w:val="00743DF4"/>
    <w:rsid w:val="00743F6A"/>
    <w:rsid w:val="00744548"/>
    <w:rsid w:val="00744771"/>
    <w:rsid w:val="007449E7"/>
    <w:rsid w:val="00744A1A"/>
    <w:rsid w:val="00744A3E"/>
    <w:rsid w:val="007450FE"/>
    <w:rsid w:val="00745478"/>
    <w:rsid w:val="007455A0"/>
    <w:rsid w:val="00745B49"/>
    <w:rsid w:val="00746220"/>
    <w:rsid w:val="007466BF"/>
    <w:rsid w:val="00746891"/>
    <w:rsid w:val="007468ED"/>
    <w:rsid w:val="00746B8E"/>
    <w:rsid w:val="00747177"/>
    <w:rsid w:val="00747384"/>
    <w:rsid w:val="00747F34"/>
    <w:rsid w:val="0075014D"/>
    <w:rsid w:val="007504CC"/>
    <w:rsid w:val="00750821"/>
    <w:rsid w:val="00750E6C"/>
    <w:rsid w:val="00750EBC"/>
    <w:rsid w:val="00750FDE"/>
    <w:rsid w:val="00751349"/>
    <w:rsid w:val="00751387"/>
    <w:rsid w:val="00751635"/>
    <w:rsid w:val="0075163D"/>
    <w:rsid w:val="0075188D"/>
    <w:rsid w:val="00752481"/>
    <w:rsid w:val="00752735"/>
    <w:rsid w:val="00752A74"/>
    <w:rsid w:val="00752A7A"/>
    <w:rsid w:val="00752DE8"/>
    <w:rsid w:val="007530CE"/>
    <w:rsid w:val="00753673"/>
    <w:rsid w:val="0075372F"/>
    <w:rsid w:val="00753861"/>
    <w:rsid w:val="00753C7B"/>
    <w:rsid w:val="00753FA3"/>
    <w:rsid w:val="00753FD3"/>
    <w:rsid w:val="00754038"/>
    <w:rsid w:val="0075419C"/>
    <w:rsid w:val="00754227"/>
    <w:rsid w:val="007542AF"/>
    <w:rsid w:val="00754487"/>
    <w:rsid w:val="00754777"/>
    <w:rsid w:val="007549EB"/>
    <w:rsid w:val="00754C11"/>
    <w:rsid w:val="00754DFE"/>
    <w:rsid w:val="00755D9C"/>
    <w:rsid w:val="00755E46"/>
    <w:rsid w:val="00755F03"/>
    <w:rsid w:val="00756C3A"/>
    <w:rsid w:val="007570F2"/>
    <w:rsid w:val="0075794B"/>
    <w:rsid w:val="00757A99"/>
    <w:rsid w:val="00757B2A"/>
    <w:rsid w:val="00760291"/>
    <w:rsid w:val="0076039C"/>
    <w:rsid w:val="00760924"/>
    <w:rsid w:val="00760990"/>
    <w:rsid w:val="007609B7"/>
    <w:rsid w:val="00760CBB"/>
    <w:rsid w:val="0076171E"/>
    <w:rsid w:val="00761BB1"/>
    <w:rsid w:val="007623FE"/>
    <w:rsid w:val="007629A3"/>
    <w:rsid w:val="00762C54"/>
    <w:rsid w:val="00763C71"/>
    <w:rsid w:val="00763C7A"/>
    <w:rsid w:val="00764528"/>
    <w:rsid w:val="00764C4F"/>
    <w:rsid w:val="00765188"/>
    <w:rsid w:val="00765221"/>
    <w:rsid w:val="00765468"/>
    <w:rsid w:val="007654DE"/>
    <w:rsid w:val="00765952"/>
    <w:rsid w:val="00765973"/>
    <w:rsid w:val="00765A93"/>
    <w:rsid w:val="00765AD8"/>
    <w:rsid w:val="00765DE0"/>
    <w:rsid w:val="00766400"/>
    <w:rsid w:val="00766424"/>
    <w:rsid w:val="00766486"/>
    <w:rsid w:val="00766CCD"/>
    <w:rsid w:val="00766E31"/>
    <w:rsid w:val="00766EFD"/>
    <w:rsid w:val="007671F0"/>
    <w:rsid w:val="0076767B"/>
    <w:rsid w:val="00767F6D"/>
    <w:rsid w:val="00770E03"/>
    <w:rsid w:val="00770E9E"/>
    <w:rsid w:val="00770F7F"/>
    <w:rsid w:val="00770F83"/>
    <w:rsid w:val="0077124C"/>
    <w:rsid w:val="007713D2"/>
    <w:rsid w:val="0077151E"/>
    <w:rsid w:val="007721C9"/>
    <w:rsid w:val="0077271E"/>
    <w:rsid w:val="00772768"/>
    <w:rsid w:val="00772C88"/>
    <w:rsid w:val="00773036"/>
    <w:rsid w:val="00773295"/>
    <w:rsid w:val="007733E4"/>
    <w:rsid w:val="007737CB"/>
    <w:rsid w:val="00773F3F"/>
    <w:rsid w:val="007740E0"/>
    <w:rsid w:val="0077433B"/>
    <w:rsid w:val="0077451F"/>
    <w:rsid w:val="00774A8D"/>
    <w:rsid w:val="00774F52"/>
    <w:rsid w:val="007753FA"/>
    <w:rsid w:val="0077541C"/>
    <w:rsid w:val="00775800"/>
    <w:rsid w:val="0077585D"/>
    <w:rsid w:val="0077599B"/>
    <w:rsid w:val="00775A35"/>
    <w:rsid w:val="00775C8B"/>
    <w:rsid w:val="0077622C"/>
    <w:rsid w:val="00776349"/>
    <w:rsid w:val="00777301"/>
    <w:rsid w:val="00777469"/>
    <w:rsid w:val="00777B64"/>
    <w:rsid w:val="00777C16"/>
    <w:rsid w:val="0078031E"/>
    <w:rsid w:val="007808F9"/>
    <w:rsid w:val="00780C32"/>
    <w:rsid w:val="00780C76"/>
    <w:rsid w:val="00781133"/>
    <w:rsid w:val="00781464"/>
    <w:rsid w:val="007818A0"/>
    <w:rsid w:val="0078194B"/>
    <w:rsid w:val="0078241A"/>
    <w:rsid w:val="00782716"/>
    <w:rsid w:val="00782BA6"/>
    <w:rsid w:val="00782C51"/>
    <w:rsid w:val="00782F4B"/>
    <w:rsid w:val="00783293"/>
    <w:rsid w:val="00783352"/>
    <w:rsid w:val="007843EB"/>
    <w:rsid w:val="00784533"/>
    <w:rsid w:val="00784BD6"/>
    <w:rsid w:val="00784E8D"/>
    <w:rsid w:val="00784EB7"/>
    <w:rsid w:val="00784FE2"/>
    <w:rsid w:val="0078515A"/>
    <w:rsid w:val="00785288"/>
    <w:rsid w:val="00785383"/>
    <w:rsid w:val="00785746"/>
    <w:rsid w:val="00785A2E"/>
    <w:rsid w:val="00785A90"/>
    <w:rsid w:val="00785DD0"/>
    <w:rsid w:val="00786215"/>
    <w:rsid w:val="00786754"/>
    <w:rsid w:val="00786A08"/>
    <w:rsid w:val="00786A79"/>
    <w:rsid w:val="00786DB1"/>
    <w:rsid w:val="007870C8"/>
    <w:rsid w:val="007872AD"/>
    <w:rsid w:val="00787435"/>
    <w:rsid w:val="0078773E"/>
    <w:rsid w:val="0078773F"/>
    <w:rsid w:val="0078774D"/>
    <w:rsid w:val="00787AFE"/>
    <w:rsid w:val="00787C4A"/>
    <w:rsid w:val="00787D13"/>
    <w:rsid w:val="00787FAF"/>
    <w:rsid w:val="0079009E"/>
    <w:rsid w:val="00790180"/>
    <w:rsid w:val="0079041E"/>
    <w:rsid w:val="0079103C"/>
    <w:rsid w:val="00791970"/>
    <w:rsid w:val="00791E4E"/>
    <w:rsid w:val="00792449"/>
    <w:rsid w:val="007925B1"/>
    <w:rsid w:val="007928AD"/>
    <w:rsid w:val="00792AE0"/>
    <w:rsid w:val="00792B6B"/>
    <w:rsid w:val="00792BA6"/>
    <w:rsid w:val="00792DA5"/>
    <w:rsid w:val="00793043"/>
    <w:rsid w:val="00793050"/>
    <w:rsid w:val="0079346D"/>
    <w:rsid w:val="007937EA"/>
    <w:rsid w:val="007938CE"/>
    <w:rsid w:val="00794048"/>
    <w:rsid w:val="00794082"/>
    <w:rsid w:val="007943D6"/>
    <w:rsid w:val="0079440C"/>
    <w:rsid w:val="007945BF"/>
    <w:rsid w:val="0079489E"/>
    <w:rsid w:val="00794ECE"/>
    <w:rsid w:val="00794F52"/>
    <w:rsid w:val="007950AB"/>
    <w:rsid w:val="007954FC"/>
    <w:rsid w:val="007956B6"/>
    <w:rsid w:val="0079577A"/>
    <w:rsid w:val="00796195"/>
    <w:rsid w:val="0079622E"/>
    <w:rsid w:val="007969E7"/>
    <w:rsid w:val="00796E18"/>
    <w:rsid w:val="00796EDE"/>
    <w:rsid w:val="00797612"/>
    <w:rsid w:val="00797D93"/>
    <w:rsid w:val="007A002E"/>
    <w:rsid w:val="007A0058"/>
    <w:rsid w:val="007A08A0"/>
    <w:rsid w:val="007A0EE0"/>
    <w:rsid w:val="007A113A"/>
    <w:rsid w:val="007A210A"/>
    <w:rsid w:val="007A25C6"/>
    <w:rsid w:val="007A2C2B"/>
    <w:rsid w:val="007A2FF5"/>
    <w:rsid w:val="007A31B6"/>
    <w:rsid w:val="007A376F"/>
    <w:rsid w:val="007A37B2"/>
    <w:rsid w:val="007A3954"/>
    <w:rsid w:val="007A39AB"/>
    <w:rsid w:val="007A4A55"/>
    <w:rsid w:val="007A4D22"/>
    <w:rsid w:val="007A5C28"/>
    <w:rsid w:val="007A5FD7"/>
    <w:rsid w:val="007A6763"/>
    <w:rsid w:val="007A6F04"/>
    <w:rsid w:val="007A7382"/>
    <w:rsid w:val="007B01F3"/>
    <w:rsid w:val="007B0523"/>
    <w:rsid w:val="007B0B08"/>
    <w:rsid w:val="007B1331"/>
    <w:rsid w:val="007B1511"/>
    <w:rsid w:val="007B17C4"/>
    <w:rsid w:val="007B1838"/>
    <w:rsid w:val="007B1D6F"/>
    <w:rsid w:val="007B2175"/>
    <w:rsid w:val="007B261E"/>
    <w:rsid w:val="007B27D3"/>
    <w:rsid w:val="007B2D9A"/>
    <w:rsid w:val="007B339A"/>
    <w:rsid w:val="007B3456"/>
    <w:rsid w:val="007B4DFF"/>
    <w:rsid w:val="007B58ED"/>
    <w:rsid w:val="007B5CE0"/>
    <w:rsid w:val="007B6647"/>
    <w:rsid w:val="007B669D"/>
    <w:rsid w:val="007B66E1"/>
    <w:rsid w:val="007B6CB4"/>
    <w:rsid w:val="007B6CE7"/>
    <w:rsid w:val="007B6DD5"/>
    <w:rsid w:val="007B6EDC"/>
    <w:rsid w:val="007B71C2"/>
    <w:rsid w:val="007B7967"/>
    <w:rsid w:val="007B7C32"/>
    <w:rsid w:val="007B7DB1"/>
    <w:rsid w:val="007B7FAF"/>
    <w:rsid w:val="007C0639"/>
    <w:rsid w:val="007C06D9"/>
    <w:rsid w:val="007C0792"/>
    <w:rsid w:val="007C07B0"/>
    <w:rsid w:val="007C084E"/>
    <w:rsid w:val="007C0F84"/>
    <w:rsid w:val="007C11E5"/>
    <w:rsid w:val="007C1543"/>
    <w:rsid w:val="007C1580"/>
    <w:rsid w:val="007C169F"/>
    <w:rsid w:val="007C1BB6"/>
    <w:rsid w:val="007C1F15"/>
    <w:rsid w:val="007C21F8"/>
    <w:rsid w:val="007C26BB"/>
    <w:rsid w:val="007C2D45"/>
    <w:rsid w:val="007C300D"/>
    <w:rsid w:val="007C3326"/>
    <w:rsid w:val="007C374B"/>
    <w:rsid w:val="007C3F1D"/>
    <w:rsid w:val="007C4118"/>
    <w:rsid w:val="007C4E57"/>
    <w:rsid w:val="007C5A8E"/>
    <w:rsid w:val="007C5D3C"/>
    <w:rsid w:val="007C63D0"/>
    <w:rsid w:val="007C677B"/>
    <w:rsid w:val="007C679A"/>
    <w:rsid w:val="007C6C90"/>
    <w:rsid w:val="007C6DCB"/>
    <w:rsid w:val="007C730A"/>
    <w:rsid w:val="007C7DF5"/>
    <w:rsid w:val="007D0373"/>
    <w:rsid w:val="007D0461"/>
    <w:rsid w:val="007D1690"/>
    <w:rsid w:val="007D1A85"/>
    <w:rsid w:val="007D1EE3"/>
    <w:rsid w:val="007D249B"/>
    <w:rsid w:val="007D2B82"/>
    <w:rsid w:val="007D2C5B"/>
    <w:rsid w:val="007D2CC6"/>
    <w:rsid w:val="007D3208"/>
    <w:rsid w:val="007D3481"/>
    <w:rsid w:val="007D3614"/>
    <w:rsid w:val="007D3668"/>
    <w:rsid w:val="007D4464"/>
    <w:rsid w:val="007D450D"/>
    <w:rsid w:val="007D46F1"/>
    <w:rsid w:val="007D4718"/>
    <w:rsid w:val="007D48D4"/>
    <w:rsid w:val="007D4B10"/>
    <w:rsid w:val="007D4DD1"/>
    <w:rsid w:val="007D53F8"/>
    <w:rsid w:val="007D59EE"/>
    <w:rsid w:val="007D5D82"/>
    <w:rsid w:val="007D6680"/>
    <w:rsid w:val="007D70A2"/>
    <w:rsid w:val="007D784D"/>
    <w:rsid w:val="007D7A6A"/>
    <w:rsid w:val="007D7A71"/>
    <w:rsid w:val="007E0015"/>
    <w:rsid w:val="007E03D7"/>
    <w:rsid w:val="007E0922"/>
    <w:rsid w:val="007E0A97"/>
    <w:rsid w:val="007E1263"/>
    <w:rsid w:val="007E181C"/>
    <w:rsid w:val="007E1B5D"/>
    <w:rsid w:val="007E1D2F"/>
    <w:rsid w:val="007E2409"/>
    <w:rsid w:val="007E2425"/>
    <w:rsid w:val="007E2902"/>
    <w:rsid w:val="007E2A19"/>
    <w:rsid w:val="007E2CF1"/>
    <w:rsid w:val="007E2F24"/>
    <w:rsid w:val="007E309B"/>
    <w:rsid w:val="007E32FB"/>
    <w:rsid w:val="007E3306"/>
    <w:rsid w:val="007E3700"/>
    <w:rsid w:val="007E3E97"/>
    <w:rsid w:val="007E3F04"/>
    <w:rsid w:val="007E44CB"/>
    <w:rsid w:val="007E4C9C"/>
    <w:rsid w:val="007E4FD0"/>
    <w:rsid w:val="007E53AF"/>
    <w:rsid w:val="007E5748"/>
    <w:rsid w:val="007E5A1D"/>
    <w:rsid w:val="007E637A"/>
    <w:rsid w:val="007E6DFC"/>
    <w:rsid w:val="007E7488"/>
    <w:rsid w:val="007E78D5"/>
    <w:rsid w:val="007E7A38"/>
    <w:rsid w:val="007E7C27"/>
    <w:rsid w:val="007E7FD2"/>
    <w:rsid w:val="007F07CC"/>
    <w:rsid w:val="007F1022"/>
    <w:rsid w:val="007F1056"/>
    <w:rsid w:val="007F1519"/>
    <w:rsid w:val="007F2420"/>
    <w:rsid w:val="007F2912"/>
    <w:rsid w:val="007F2B98"/>
    <w:rsid w:val="007F2CAA"/>
    <w:rsid w:val="007F2FE9"/>
    <w:rsid w:val="007F31AA"/>
    <w:rsid w:val="007F37CA"/>
    <w:rsid w:val="007F39FF"/>
    <w:rsid w:val="007F3B1C"/>
    <w:rsid w:val="007F3B5B"/>
    <w:rsid w:val="007F3C92"/>
    <w:rsid w:val="007F3DAA"/>
    <w:rsid w:val="007F41BD"/>
    <w:rsid w:val="007F427E"/>
    <w:rsid w:val="007F440B"/>
    <w:rsid w:val="007F5672"/>
    <w:rsid w:val="007F5F7F"/>
    <w:rsid w:val="007F6709"/>
    <w:rsid w:val="007F6D47"/>
    <w:rsid w:val="007F6DAD"/>
    <w:rsid w:val="007F6DBA"/>
    <w:rsid w:val="007F75A2"/>
    <w:rsid w:val="007F76D6"/>
    <w:rsid w:val="007F7725"/>
    <w:rsid w:val="00800271"/>
    <w:rsid w:val="00800724"/>
    <w:rsid w:val="00800ABE"/>
    <w:rsid w:val="00801304"/>
    <w:rsid w:val="00801B91"/>
    <w:rsid w:val="00801CF0"/>
    <w:rsid w:val="00801F44"/>
    <w:rsid w:val="0080216A"/>
    <w:rsid w:val="008023B7"/>
    <w:rsid w:val="008026AC"/>
    <w:rsid w:val="00802748"/>
    <w:rsid w:val="00802A2C"/>
    <w:rsid w:val="00802B37"/>
    <w:rsid w:val="00802D50"/>
    <w:rsid w:val="00802F31"/>
    <w:rsid w:val="00803085"/>
    <w:rsid w:val="00803095"/>
    <w:rsid w:val="00803304"/>
    <w:rsid w:val="008036D3"/>
    <w:rsid w:val="00803975"/>
    <w:rsid w:val="0080403F"/>
    <w:rsid w:val="00804504"/>
    <w:rsid w:val="00804569"/>
    <w:rsid w:val="008049BB"/>
    <w:rsid w:val="00804DC8"/>
    <w:rsid w:val="00804EFE"/>
    <w:rsid w:val="00805393"/>
    <w:rsid w:val="008058BA"/>
    <w:rsid w:val="00805993"/>
    <w:rsid w:val="008059BE"/>
    <w:rsid w:val="00805DDE"/>
    <w:rsid w:val="0080601C"/>
    <w:rsid w:val="0080651A"/>
    <w:rsid w:val="00806920"/>
    <w:rsid w:val="00806E77"/>
    <w:rsid w:val="00807F7F"/>
    <w:rsid w:val="008100C7"/>
    <w:rsid w:val="008116CD"/>
    <w:rsid w:val="00811744"/>
    <w:rsid w:val="00811B1D"/>
    <w:rsid w:val="00811FC0"/>
    <w:rsid w:val="00812DD4"/>
    <w:rsid w:val="0081385D"/>
    <w:rsid w:val="00813883"/>
    <w:rsid w:val="0081390D"/>
    <w:rsid w:val="00813AAF"/>
    <w:rsid w:val="00813D55"/>
    <w:rsid w:val="00813E16"/>
    <w:rsid w:val="00814662"/>
    <w:rsid w:val="0081469F"/>
    <w:rsid w:val="00814F71"/>
    <w:rsid w:val="00815108"/>
    <w:rsid w:val="00815DEC"/>
    <w:rsid w:val="00815F64"/>
    <w:rsid w:val="00816323"/>
    <w:rsid w:val="008166C9"/>
    <w:rsid w:val="008168A1"/>
    <w:rsid w:val="0081705F"/>
    <w:rsid w:val="0081729A"/>
    <w:rsid w:val="008173D0"/>
    <w:rsid w:val="00817AD2"/>
    <w:rsid w:val="00817C1E"/>
    <w:rsid w:val="008201B3"/>
    <w:rsid w:val="008208D9"/>
    <w:rsid w:val="00820C41"/>
    <w:rsid w:val="008217B2"/>
    <w:rsid w:val="00821C0A"/>
    <w:rsid w:val="00821F1C"/>
    <w:rsid w:val="008220A2"/>
    <w:rsid w:val="0082211F"/>
    <w:rsid w:val="008222C8"/>
    <w:rsid w:val="0082266A"/>
    <w:rsid w:val="00823067"/>
    <w:rsid w:val="0082316E"/>
    <w:rsid w:val="00823286"/>
    <w:rsid w:val="00823442"/>
    <w:rsid w:val="008235B4"/>
    <w:rsid w:val="00824325"/>
    <w:rsid w:val="00824327"/>
    <w:rsid w:val="008243DC"/>
    <w:rsid w:val="008247E3"/>
    <w:rsid w:val="00824AE5"/>
    <w:rsid w:val="00825422"/>
    <w:rsid w:val="00825B8F"/>
    <w:rsid w:val="00826001"/>
    <w:rsid w:val="008260D0"/>
    <w:rsid w:val="00826A5D"/>
    <w:rsid w:val="00826D3C"/>
    <w:rsid w:val="008276C9"/>
    <w:rsid w:val="00827815"/>
    <w:rsid w:val="00827A8C"/>
    <w:rsid w:val="00827ABA"/>
    <w:rsid w:val="00830420"/>
    <w:rsid w:val="008307F8"/>
    <w:rsid w:val="008308CC"/>
    <w:rsid w:val="00830B9C"/>
    <w:rsid w:val="00830CEF"/>
    <w:rsid w:val="008312A2"/>
    <w:rsid w:val="008318E0"/>
    <w:rsid w:val="00831BA0"/>
    <w:rsid w:val="00831D7E"/>
    <w:rsid w:val="008323A2"/>
    <w:rsid w:val="00832B24"/>
    <w:rsid w:val="00832DC7"/>
    <w:rsid w:val="00833018"/>
    <w:rsid w:val="0083313E"/>
    <w:rsid w:val="008331BA"/>
    <w:rsid w:val="00833261"/>
    <w:rsid w:val="00833274"/>
    <w:rsid w:val="00833AC5"/>
    <w:rsid w:val="00833E3B"/>
    <w:rsid w:val="00833EB2"/>
    <w:rsid w:val="008345C2"/>
    <w:rsid w:val="00834C48"/>
    <w:rsid w:val="00834DFD"/>
    <w:rsid w:val="0083503B"/>
    <w:rsid w:val="008352AB"/>
    <w:rsid w:val="008352FA"/>
    <w:rsid w:val="008353D5"/>
    <w:rsid w:val="0083562D"/>
    <w:rsid w:val="00835883"/>
    <w:rsid w:val="00836826"/>
    <w:rsid w:val="00836A65"/>
    <w:rsid w:val="0083785A"/>
    <w:rsid w:val="00837E74"/>
    <w:rsid w:val="00840284"/>
    <w:rsid w:val="00840438"/>
    <w:rsid w:val="0084050F"/>
    <w:rsid w:val="00840B14"/>
    <w:rsid w:val="00840EF0"/>
    <w:rsid w:val="00840F74"/>
    <w:rsid w:val="0084105C"/>
    <w:rsid w:val="008411FF"/>
    <w:rsid w:val="008412F1"/>
    <w:rsid w:val="00841736"/>
    <w:rsid w:val="00841A8A"/>
    <w:rsid w:val="00841ECF"/>
    <w:rsid w:val="008420D7"/>
    <w:rsid w:val="00842396"/>
    <w:rsid w:val="008423F1"/>
    <w:rsid w:val="008427EE"/>
    <w:rsid w:val="00842A45"/>
    <w:rsid w:val="00842A6C"/>
    <w:rsid w:val="00842DEB"/>
    <w:rsid w:val="00842FA0"/>
    <w:rsid w:val="008436DD"/>
    <w:rsid w:val="008439E3"/>
    <w:rsid w:val="00843A4B"/>
    <w:rsid w:val="008442B4"/>
    <w:rsid w:val="008447D0"/>
    <w:rsid w:val="00844915"/>
    <w:rsid w:val="00844B9A"/>
    <w:rsid w:val="008450E2"/>
    <w:rsid w:val="008454FB"/>
    <w:rsid w:val="008455D7"/>
    <w:rsid w:val="00845CD8"/>
    <w:rsid w:val="00846FA6"/>
    <w:rsid w:val="0084713E"/>
    <w:rsid w:val="00847251"/>
    <w:rsid w:val="008474DA"/>
    <w:rsid w:val="008479E4"/>
    <w:rsid w:val="008505C2"/>
    <w:rsid w:val="008509D2"/>
    <w:rsid w:val="00850E92"/>
    <w:rsid w:val="00851268"/>
    <w:rsid w:val="00851721"/>
    <w:rsid w:val="0085183A"/>
    <w:rsid w:val="00851E57"/>
    <w:rsid w:val="00851E68"/>
    <w:rsid w:val="0085202D"/>
    <w:rsid w:val="008521BD"/>
    <w:rsid w:val="00852378"/>
    <w:rsid w:val="008529C0"/>
    <w:rsid w:val="00852CB3"/>
    <w:rsid w:val="00853208"/>
    <w:rsid w:val="0085390E"/>
    <w:rsid w:val="008539DB"/>
    <w:rsid w:val="00853A4B"/>
    <w:rsid w:val="00853C53"/>
    <w:rsid w:val="00853F2B"/>
    <w:rsid w:val="008541A0"/>
    <w:rsid w:val="0085432D"/>
    <w:rsid w:val="00855488"/>
    <w:rsid w:val="008555E2"/>
    <w:rsid w:val="00855E16"/>
    <w:rsid w:val="00855F14"/>
    <w:rsid w:val="00856893"/>
    <w:rsid w:val="00856A81"/>
    <w:rsid w:val="00856BC5"/>
    <w:rsid w:val="00856C97"/>
    <w:rsid w:val="0085729B"/>
    <w:rsid w:val="008572A3"/>
    <w:rsid w:val="008574E4"/>
    <w:rsid w:val="00857D57"/>
    <w:rsid w:val="008601C9"/>
    <w:rsid w:val="00860270"/>
    <w:rsid w:val="008604CD"/>
    <w:rsid w:val="0086060D"/>
    <w:rsid w:val="00860E0D"/>
    <w:rsid w:val="0086105A"/>
    <w:rsid w:val="00861391"/>
    <w:rsid w:val="00861986"/>
    <w:rsid w:val="00862357"/>
    <w:rsid w:val="00862640"/>
    <w:rsid w:val="008627E8"/>
    <w:rsid w:val="00863BA1"/>
    <w:rsid w:val="00863BF1"/>
    <w:rsid w:val="00863C07"/>
    <w:rsid w:val="00863CFA"/>
    <w:rsid w:val="00863EE2"/>
    <w:rsid w:val="00863F95"/>
    <w:rsid w:val="008644F6"/>
    <w:rsid w:val="00864557"/>
    <w:rsid w:val="00864CF2"/>
    <w:rsid w:val="008659C7"/>
    <w:rsid w:val="00865CC8"/>
    <w:rsid w:val="00865D05"/>
    <w:rsid w:val="008660DC"/>
    <w:rsid w:val="008662AE"/>
    <w:rsid w:val="0086646D"/>
    <w:rsid w:val="008667D9"/>
    <w:rsid w:val="00866E43"/>
    <w:rsid w:val="00867004"/>
    <w:rsid w:val="008670EE"/>
    <w:rsid w:val="0086729C"/>
    <w:rsid w:val="00867363"/>
    <w:rsid w:val="00867492"/>
    <w:rsid w:val="00867A5F"/>
    <w:rsid w:val="0087080A"/>
    <w:rsid w:val="008708FD"/>
    <w:rsid w:val="0087178F"/>
    <w:rsid w:val="00871CD5"/>
    <w:rsid w:val="00871FB9"/>
    <w:rsid w:val="00872360"/>
    <w:rsid w:val="0087261D"/>
    <w:rsid w:val="0087325F"/>
    <w:rsid w:val="00873494"/>
    <w:rsid w:val="00873623"/>
    <w:rsid w:val="008736CF"/>
    <w:rsid w:val="00874135"/>
    <w:rsid w:val="00874730"/>
    <w:rsid w:val="00874E22"/>
    <w:rsid w:val="0087522C"/>
    <w:rsid w:val="00875687"/>
    <w:rsid w:val="008756A9"/>
    <w:rsid w:val="00875D8D"/>
    <w:rsid w:val="00875E32"/>
    <w:rsid w:val="00875FC1"/>
    <w:rsid w:val="00876576"/>
    <w:rsid w:val="0087668A"/>
    <w:rsid w:val="00876778"/>
    <w:rsid w:val="00876A9E"/>
    <w:rsid w:val="00876EDE"/>
    <w:rsid w:val="008770CE"/>
    <w:rsid w:val="008771F9"/>
    <w:rsid w:val="00877561"/>
    <w:rsid w:val="00877988"/>
    <w:rsid w:val="00877B41"/>
    <w:rsid w:val="00877D7C"/>
    <w:rsid w:val="008801D7"/>
    <w:rsid w:val="00880D9D"/>
    <w:rsid w:val="0088120D"/>
    <w:rsid w:val="008814E1"/>
    <w:rsid w:val="008817DB"/>
    <w:rsid w:val="00881CAA"/>
    <w:rsid w:val="00882383"/>
    <w:rsid w:val="008827C7"/>
    <w:rsid w:val="008827E5"/>
    <w:rsid w:val="0088285B"/>
    <w:rsid w:val="00882F6C"/>
    <w:rsid w:val="008832DA"/>
    <w:rsid w:val="008836F5"/>
    <w:rsid w:val="00883A61"/>
    <w:rsid w:val="00883B2C"/>
    <w:rsid w:val="00883B80"/>
    <w:rsid w:val="00883CA8"/>
    <w:rsid w:val="00883F6F"/>
    <w:rsid w:val="00883FE2"/>
    <w:rsid w:val="0088428B"/>
    <w:rsid w:val="0088458E"/>
    <w:rsid w:val="008848F8"/>
    <w:rsid w:val="008849EA"/>
    <w:rsid w:val="00884A59"/>
    <w:rsid w:val="00884EBE"/>
    <w:rsid w:val="008850CA"/>
    <w:rsid w:val="008856BA"/>
    <w:rsid w:val="00885BA6"/>
    <w:rsid w:val="0088605D"/>
    <w:rsid w:val="00886403"/>
    <w:rsid w:val="0088671D"/>
    <w:rsid w:val="008874D9"/>
    <w:rsid w:val="00887639"/>
    <w:rsid w:val="00887C3D"/>
    <w:rsid w:val="00890465"/>
    <w:rsid w:val="00890597"/>
    <w:rsid w:val="00890833"/>
    <w:rsid w:val="00890887"/>
    <w:rsid w:val="00890B51"/>
    <w:rsid w:val="00890FFB"/>
    <w:rsid w:val="00891580"/>
    <w:rsid w:val="00891B62"/>
    <w:rsid w:val="00891DCC"/>
    <w:rsid w:val="00892252"/>
    <w:rsid w:val="008922ED"/>
    <w:rsid w:val="00892623"/>
    <w:rsid w:val="008929CD"/>
    <w:rsid w:val="00892C8C"/>
    <w:rsid w:val="0089338E"/>
    <w:rsid w:val="0089355E"/>
    <w:rsid w:val="00893AAA"/>
    <w:rsid w:val="00893BAC"/>
    <w:rsid w:val="00893CA7"/>
    <w:rsid w:val="008940BE"/>
    <w:rsid w:val="00894711"/>
    <w:rsid w:val="008950E9"/>
    <w:rsid w:val="008958C0"/>
    <w:rsid w:val="00895B2B"/>
    <w:rsid w:val="00895D37"/>
    <w:rsid w:val="00895E19"/>
    <w:rsid w:val="00896117"/>
    <w:rsid w:val="00896434"/>
    <w:rsid w:val="00896CA6"/>
    <w:rsid w:val="00897038"/>
    <w:rsid w:val="00897566"/>
    <w:rsid w:val="008976CF"/>
    <w:rsid w:val="008977DF"/>
    <w:rsid w:val="00897865"/>
    <w:rsid w:val="00897962"/>
    <w:rsid w:val="00897C7D"/>
    <w:rsid w:val="008A000C"/>
    <w:rsid w:val="008A0349"/>
    <w:rsid w:val="008A03BC"/>
    <w:rsid w:val="008A0869"/>
    <w:rsid w:val="008A08AF"/>
    <w:rsid w:val="008A09E5"/>
    <w:rsid w:val="008A0E6B"/>
    <w:rsid w:val="008A1379"/>
    <w:rsid w:val="008A17E0"/>
    <w:rsid w:val="008A19D8"/>
    <w:rsid w:val="008A1B43"/>
    <w:rsid w:val="008A1CD1"/>
    <w:rsid w:val="008A1D58"/>
    <w:rsid w:val="008A261E"/>
    <w:rsid w:val="008A28FE"/>
    <w:rsid w:val="008A3AC9"/>
    <w:rsid w:val="008A3DF3"/>
    <w:rsid w:val="008A41E5"/>
    <w:rsid w:val="008A437A"/>
    <w:rsid w:val="008A4594"/>
    <w:rsid w:val="008A466C"/>
    <w:rsid w:val="008A48B2"/>
    <w:rsid w:val="008A54F8"/>
    <w:rsid w:val="008A5881"/>
    <w:rsid w:val="008A58AB"/>
    <w:rsid w:val="008A5A2B"/>
    <w:rsid w:val="008A5A7A"/>
    <w:rsid w:val="008A64D1"/>
    <w:rsid w:val="008A693B"/>
    <w:rsid w:val="008A73B8"/>
    <w:rsid w:val="008A7735"/>
    <w:rsid w:val="008B0067"/>
    <w:rsid w:val="008B08D0"/>
    <w:rsid w:val="008B0902"/>
    <w:rsid w:val="008B09AC"/>
    <w:rsid w:val="008B09CD"/>
    <w:rsid w:val="008B0CE8"/>
    <w:rsid w:val="008B1155"/>
    <w:rsid w:val="008B132F"/>
    <w:rsid w:val="008B13AF"/>
    <w:rsid w:val="008B15EC"/>
    <w:rsid w:val="008B196C"/>
    <w:rsid w:val="008B1AAD"/>
    <w:rsid w:val="008B2149"/>
    <w:rsid w:val="008B2AF6"/>
    <w:rsid w:val="008B38B0"/>
    <w:rsid w:val="008B3A69"/>
    <w:rsid w:val="008B3E59"/>
    <w:rsid w:val="008B4300"/>
    <w:rsid w:val="008B4A6B"/>
    <w:rsid w:val="008B4C1A"/>
    <w:rsid w:val="008B52B3"/>
    <w:rsid w:val="008B563D"/>
    <w:rsid w:val="008B5B3E"/>
    <w:rsid w:val="008B668F"/>
    <w:rsid w:val="008B680F"/>
    <w:rsid w:val="008B7464"/>
    <w:rsid w:val="008B778B"/>
    <w:rsid w:val="008B79CF"/>
    <w:rsid w:val="008B7BB8"/>
    <w:rsid w:val="008C017B"/>
    <w:rsid w:val="008C021E"/>
    <w:rsid w:val="008C067E"/>
    <w:rsid w:val="008C070D"/>
    <w:rsid w:val="008C0ADE"/>
    <w:rsid w:val="008C10B1"/>
    <w:rsid w:val="008C1268"/>
    <w:rsid w:val="008C12CD"/>
    <w:rsid w:val="008C1B4F"/>
    <w:rsid w:val="008C1DB3"/>
    <w:rsid w:val="008C1E82"/>
    <w:rsid w:val="008C1F59"/>
    <w:rsid w:val="008C23BD"/>
    <w:rsid w:val="008C2A80"/>
    <w:rsid w:val="008C3042"/>
    <w:rsid w:val="008C3096"/>
    <w:rsid w:val="008C415F"/>
    <w:rsid w:val="008C45EA"/>
    <w:rsid w:val="008C4B58"/>
    <w:rsid w:val="008C51D0"/>
    <w:rsid w:val="008C520E"/>
    <w:rsid w:val="008C5469"/>
    <w:rsid w:val="008C563A"/>
    <w:rsid w:val="008C57E8"/>
    <w:rsid w:val="008C5B76"/>
    <w:rsid w:val="008C5E7F"/>
    <w:rsid w:val="008C5F1C"/>
    <w:rsid w:val="008C5F46"/>
    <w:rsid w:val="008C64D0"/>
    <w:rsid w:val="008C6532"/>
    <w:rsid w:val="008C7AF3"/>
    <w:rsid w:val="008C7D4B"/>
    <w:rsid w:val="008C7EA2"/>
    <w:rsid w:val="008D0302"/>
    <w:rsid w:val="008D034D"/>
    <w:rsid w:val="008D0A0D"/>
    <w:rsid w:val="008D0CD8"/>
    <w:rsid w:val="008D1C63"/>
    <w:rsid w:val="008D207A"/>
    <w:rsid w:val="008D25DA"/>
    <w:rsid w:val="008D2824"/>
    <w:rsid w:val="008D2B2E"/>
    <w:rsid w:val="008D2DA5"/>
    <w:rsid w:val="008D39C7"/>
    <w:rsid w:val="008D3B89"/>
    <w:rsid w:val="008D3EB3"/>
    <w:rsid w:val="008D3F75"/>
    <w:rsid w:val="008D40DD"/>
    <w:rsid w:val="008D41A7"/>
    <w:rsid w:val="008D4B0D"/>
    <w:rsid w:val="008D4B40"/>
    <w:rsid w:val="008D5287"/>
    <w:rsid w:val="008D5707"/>
    <w:rsid w:val="008D5BB0"/>
    <w:rsid w:val="008D5CD8"/>
    <w:rsid w:val="008D5DC8"/>
    <w:rsid w:val="008D63F8"/>
    <w:rsid w:val="008D736C"/>
    <w:rsid w:val="008D7437"/>
    <w:rsid w:val="008D79C8"/>
    <w:rsid w:val="008E0D12"/>
    <w:rsid w:val="008E1BB7"/>
    <w:rsid w:val="008E1F43"/>
    <w:rsid w:val="008E275A"/>
    <w:rsid w:val="008E2909"/>
    <w:rsid w:val="008E29CE"/>
    <w:rsid w:val="008E2AAF"/>
    <w:rsid w:val="008E370E"/>
    <w:rsid w:val="008E390D"/>
    <w:rsid w:val="008E4046"/>
    <w:rsid w:val="008E5012"/>
    <w:rsid w:val="008E51D1"/>
    <w:rsid w:val="008E532C"/>
    <w:rsid w:val="008E54E9"/>
    <w:rsid w:val="008E5BF9"/>
    <w:rsid w:val="008E60BA"/>
    <w:rsid w:val="008E6970"/>
    <w:rsid w:val="008E69B0"/>
    <w:rsid w:val="008E6EB2"/>
    <w:rsid w:val="008E6F83"/>
    <w:rsid w:val="008E6FE1"/>
    <w:rsid w:val="008F0201"/>
    <w:rsid w:val="008F0CFC"/>
    <w:rsid w:val="008F0F09"/>
    <w:rsid w:val="008F0FE5"/>
    <w:rsid w:val="008F1150"/>
    <w:rsid w:val="008F1805"/>
    <w:rsid w:val="008F18FB"/>
    <w:rsid w:val="008F24C6"/>
    <w:rsid w:val="008F2906"/>
    <w:rsid w:val="008F2D8C"/>
    <w:rsid w:val="008F2DAF"/>
    <w:rsid w:val="008F323F"/>
    <w:rsid w:val="008F3556"/>
    <w:rsid w:val="008F35FB"/>
    <w:rsid w:val="008F3899"/>
    <w:rsid w:val="008F3AF0"/>
    <w:rsid w:val="008F3E95"/>
    <w:rsid w:val="008F3E9A"/>
    <w:rsid w:val="008F41AD"/>
    <w:rsid w:val="008F4359"/>
    <w:rsid w:val="008F4412"/>
    <w:rsid w:val="008F4BB3"/>
    <w:rsid w:val="008F53E7"/>
    <w:rsid w:val="008F54BA"/>
    <w:rsid w:val="008F5C2E"/>
    <w:rsid w:val="008F6219"/>
    <w:rsid w:val="008F628D"/>
    <w:rsid w:val="008F6524"/>
    <w:rsid w:val="008F6810"/>
    <w:rsid w:val="008F6D5D"/>
    <w:rsid w:val="008F6D9A"/>
    <w:rsid w:val="008F6F73"/>
    <w:rsid w:val="008F769C"/>
    <w:rsid w:val="008F78C2"/>
    <w:rsid w:val="008F79E6"/>
    <w:rsid w:val="00900189"/>
    <w:rsid w:val="009002E3"/>
    <w:rsid w:val="00900806"/>
    <w:rsid w:val="00900AFA"/>
    <w:rsid w:val="00900E21"/>
    <w:rsid w:val="00901284"/>
    <w:rsid w:val="009012D9"/>
    <w:rsid w:val="009017BE"/>
    <w:rsid w:val="009019DC"/>
    <w:rsid w:val="0090213F"/>
    <w:rsid w:val="0090227F"/>
    <w:rsid w:val="00902690"/>
    <w:rsid w:val="009028E7"/>
    <w:rsid w:val="00902E3C"/>
    <w:rsid w:val="00902EC7"/>
    <w:rsid w:val="00903235"/>
    <w:rsid w:val="00903725"/>
    <w:rsid w:val="0090375B"/>
    <w:rsid w:val="00903AD1"/>
    <w:rsid w:val="00903DEB"/>
    <w:rsid w:val="009041F7"/>
    <w:rsid w:val="00904562"/>
    <w:rsid w:val="00904BDA"/>
    <w:rsid w:val="0090505D"/>
    <w:rsid w:val="009056C8"/>
    <w:rsid w:val="00905730"/>
    <w:rsid w:val="00905943"/>
    <w:rsid w:val="00905AF7"/>
    <w:rsid w:val="00905E32"/>
    <w:rsid w:val="00905E51"/>
    <w:rsid w:val="00905FF0"/>
    <w:rsid w:val="0090641E"/>
    <w:rsid w:val="00906658"/>
    <w:rsid w:val="00906B94"/>
    <w:rsid w:val="0090712B"/>
    <w:rsid w:val="009073BE"/>
    <w:rsid w:val="0090787F"/>
    <w:rsid w:val="00907E1D"/>
    <w:rsid w:val="00907EB4"/>
    <w:rsid w:val="00910CED"/>
    <w:rsid w:val="00910EE3"/>
    <w:rsid w:val="009110C8"/>
    <w:rsid w:val="009112C7"/>
    <w:rsid w:val="009116C9"/>
    <w:rsid w:val="009122C0"/>
    <w:rsid w:val="009125D6"/>
    <w:rsid w:val="00912F32"/>
    <w:rsid w:val="0091301E"/>
    <w:rsid w:val="00913101"/>
    <w:rsid w:val="0091316B"/>
    <w:rsid w:val="009132C0"/>
    <w:rsid w:val="009145DC"/>
    <w:rsid w:val="00914BF6"/>
    <w:rsid w:val="00914FF2"/>
    <w:rsid w:val="00915246"/>
    <w:rsid w:val="0091585F"/>
    <w:rsid w:val="00915A76"/>
    <w:rsid w:val="00915A83"/>
    <w:rsid w:val="00915BB9"/>
    <w:rsid w:val="00915CED"/>
    <w:rsid w:val="009163D2"/>
    <w:rsid w:val="00916656"/>
    <w:rsid w:val="0091669D"/>
    <w:rsid w:val="009167E3"/>
    <w:rsid w:val="009169D8"/>
    <w:rsid w:val="009169DE"/>
    <w:rsid w:val="00916AA5"/>
    <w:rsid w:val="00916E84"/>
    <w:rsid w:val="0091731D"/>
    <w:rsid w:val="009177D0"/>
    <w:rsid w:val="009179EF"/>
    <w:rsid w:val="00917B2C"/>
    <w:rsid w:val="00917EC6"/>
    <w:rsid w:val="009200EA"/>
    <w:rsid w:val="00920D00"/>
    <w:rsid w:val="00920E81"/>
    <w:rsid w:val="009220A9"/>
    <w:rsid w:val="009230E5"/>
    <w:rsid w:val="009236D3"/>
    <w:rsid w:val="009237C8"/>
    <w:rsid w:val="00923AAB"/>
    <w:rsid w:val="00923EB7"/>
    <w:rsid w:val="00924473"/>
    <w:rsid w:val="00924723"/>
    <w:rsid w:val="00924AE6"/>
    <w:rsid w:val="00924B0B"/>
    <w:rsid w:val="00925286"/>
    <w:rsid w:val="009259DE"/>
    <w:rsid w:val="00925A38"/>
    <w:rsid w:val="00925AA2"/>
    <w:rsid w:val="00925B3E"/>
    <w:rsid w:val="00925CED"/>
    <w:rsid w:val="00925E1E"/>
    <w:rsid w:val="00925F45"/>
    <w:rsid w:val="00926105"/>
    <w:rsid w:val="009262AB"/>
    <w:rsid w:val="00927234"/>
    <w:rsid w:val="00927392"/>
    <w:rsid w:val="0092750E"/>
    <w:rsid w:val="00927626"/>
    <w:rsid w:val="00927840"/>
    <w:rsid w:val="00930BB5"/>
    <w:rsid w:val="009315F1"/>
    <w:rsid w:val="00931763"/>
    <w:rsid w:val="009317DF"/>
    <w:rsid w:val="00931847"/>
    <w:rsid w:val="00931959"/>
    <w:rsid w:val="00931CD5"/>
    <w:rsid w:val="00931FFF"/>
    <w:rsid w:val="009328F2"/>
    <w:rsid w:val="00932F52"/>
    <w:rsid w:val="00933248"/>
    <w:rsid w:val="009334C5"/>
    <w:rsid w:val="00933845"/>
    <w:rsid w:val="0093430D"/>
    <w:rsid w:val="00934369"/>
    <w:rsid w:val="009344A3"/>
    <w:rsid w:val="00934B40"/>
    <w:rsid w:val="00934C80"/>
    <w:rsid w:val="00936395"/>
    <w:rsid w:val="009366F2"/>
    <w:rsid w:val="0093678F"/>
    <w:rsid w:val="00936A77"/>
    <w:rsid w:val="00936DAE"/>
    <w:rsid w:val="009373A7"/>
    <w:rsid w:val="0093741A"/>
    <w:rsid w:val="00937442"/>
    <w:rsid w:val="0093798D"/>
    <w:rsid w:val="009379C8"/>
    <w:rsid w:val="00937F46"/>
    <w:rsid w:val="00940246"/>
    <w:rsid w:val="0094026B"/>
    <w:rsid w:val="0094058A"/>
    <w:rsid w:val="00940689"/>
    <w:rsid w:val="0094087E"/>
    <w:rsid w:val="009408EE"/>
    <w:rsid w:val="009409BE"/>
    <w:rsid w:val="00940A82"/>
    <w:rsid w:val="00941309"/>
    <w:rsid w:val="00941531"/>
    <w:rsid w:val="00941FCC"/>
    <w:rsid w:val="009426D9"/>
    <w:rsid w:val="0094277C"/>
    <w:rsid w:val="0094328B"/>
    <w:rsid w:val="009432F3"/>
    <w:rsid w:val="009436B2"/>
    <w:rsid w:val="0094384F"/>
    <w:rsid w:val="00943FCB"/>
    <w:rsid w:val="009443EF"/>
    <w:rsid w:val="0094448D"/>
    <w:rsid w:val="0094454D"/>
    <w:rsid w:val="00944E2B"/>
    <w:rsid w:val="0094554E"/>
    <w:rsid w:val="0094576E"/>
    <w:rsid w:val="00945914"/>
    <w:rsid w:val="009459D6"/>
    <w:rsid w:val="00945A2D"/>
    <w:rsid w:val="00945D38"/>
    <w:rsid w:val="00945DB9"/>
    <w:rsid w:val="009461C0"/>
    <w:rsid w:val="009462D3"/>
    <w:rsid w:val="00946FB6"/>
    <w:rsid w:val="00947582"/>
    <w:rsid w:val="00950027"/>
    <w:rsid w:val="009501E7"/>
    <w:rsid w:val="0095053F"/>
    <w:rsid w:val="00950AE0"/>
    <w:rsid w:val="00950F35"/>
    <w:rsid w:val="00951070"/>
    <w:rsid w:val="0095121D"/>
    <w:rsid w:val="00951807"/>
    <w:rsid w:val="00951D07"/>
    <w:rsid w:val="009521CD"/>
    <w:rsid w:val="00952B20"/>
    <w:rsid w:val="00952DB0"/>
    <w:rsid w:val="00952E86"/>
    <w:rsid w:val="009535B8"/>
    <w:rsid w:val="0095399D"/>
    <w:rsid w:val="00953FD9"/>
    <w:rsid w:val="0095496A"/>
    <w:rsid w:val="00954B1D"/>
    <w:rsid w:val="0095563A"/>
    <w:rsid w:val="00955894"/>
    <w:rsid w:val="00955C25"/>
    <w:rsid w:val="00956638"/>
    <w:rsid w:val="0095693D"/>
    <w:rsid w:val="00956A1D"/>
    <w:rsid w:val="00956BBF"/>
    <w:rsid w:val="00956BC5"/>
    <w:rsid w:val="00956BD4"/>
    <w:rsid w:val="00956E8A"/>
    <w:rsid w:val="0095735B"/>
    <w:rsid w:val="009574C9"/>
    <w:rsid w:val="009575E8"/>
    <w:rsid w:val="0095764A"/>
    <w:rsid w:val="0095793F"/>
    <w:rsid w:val="00957C77"/>
    <w:rsid w:val="00957CCC"/>
    <w:rsid w:val="009601C2"/>
    <w:rsid w:val="009602C4"/>
    <w:rsid w:val="009605F6"/>
    <w:rsid w:val="00961B7C"/>
    <w:rsid w:val="00962671"/>
    <w:rsid w:val="009626CE"/>
    <w:rsid w:val="0096295D"/>
    <w:rsid w:val="0096318B"/>
    <w:rsid w:val="0096379A"/>
    <w:rsid w:val="009638FD"/>
    <w:rsid w:val="00963CE0"/>
    <w:rsid w:val="00963D25"/>
    <w:rsid w:val="00964041"/>
    <w:rsid w:val="0096448C"/>
    <w:rsid w:val="00964539"/>
    <w:rsid w:val="00964F90"/>
    <w:rsid w:val="0096512D"/>
    <w:rsid w:val="00965141"/>
    <w:rsid w:val="0096517C"/>
    <w:rsid w:val="009651F5"/>
    <w:rsid w:val="0096576C"/>
    <w:rsid w:val="00966916"/>
    <w:rsid w:val="0096707C"/>
    <w:rsid w:val="00967170"/>
    <w:rsid w:val="009673E7"/>
    <w:rsid w:val="00967A5C"/>
    <w:rsid w:val="00967E58"/>
    <w:rsid w:val="0097013F"/>
    <w:rsid w:val="00970207"/>
    <w:rsid w:val="0097072C"/>
    <w:rsid w:val="0097115B"/>
    <w:rsid w:val="009713F5"/>
    <w:rsid w:val="00971736"/>
    <w:rsid w:val="00971752"/>
    <w:rsid w:val="00971DA8"/>
    <w:rsid w:val="00972598"/>
    <w:rsid w:val="0097349C"/>
    <w:rsid w:val="00973940"/>
    <w:rsid w:val="00973CD3"/>
    <w:rsid w:val="00973FC3"/>
    <w:rsid w:val="009741F4"/>
    <w:rsid w:val="00974651"/>
    <w:rsid w:val="0097467D"/>
    <w:rsid w:val="00974937"/>
    <w:rsid w:val="00974B29"/>
    <w:rsid w:val="00975326"/>
    <w:rsid w:val="009755E7"/>
    <w:rsid w:val="00975E41"/>
    <w:rsid w:val="009760B1"/>
    <w:rsid w:val="00976924"/>
    <w:rsid w:val="00976B68"/>
    <w:rsid w:val="00976C03"/>
    <w:rsid w:val="00977C91"/>
    <w:rsid w:val="00977CA0"/>
    <w:rsid w:val="009800E9"/>
    <w:rsid w:val="00980304"/>
    <w:rsid w:val="009805B3"/>
    <w:rsid w:val="00980710"/>
    <w:rsid w:val="00980764"/>
    <w:rsid w:val="00980DE9"/>
    <w:rsid w:val="009810E3"/>
    <w:rsid w:val="0098185D"/>
    <w:rsid w:val="00981E78"/>
    <w:rsid w:val="00982122"/>
    <w:rsid w:val="0098249F"/>
    <w:rsid w:val="00982B7F"/>
    <w:rsid w:val="00982FAB"/>
    <w:rsid w:val="009837FE"/>
    <w:rsid w:val="00983D94"/>
    <w:rsid w:val="009841F0"/>
    <w:rsid w:val="0098426A"/>
    <w:rsid w:val="009842D4"/>
    <w:rsid w:val="00984497"/>
    <w:rsid w:val="009845BC"/>
    <w:rsid w:val="00984951"/>
    <w:rsid w:val="00984DD4"/>
    <w:rsid w:val="0098574E"/>
    <w:rsid w:val="00985DFF"/>
    <w:rsid w:val="00986084"/>
    <w:rsid w:val="00986384"/>
    <w:rsid w:val="00986E4B"/>
    <w:rsid w:val="00987676"/>
    <w:rsid w:val="009877F0"/>
    <w:rsid w:val="0098787D"/>
    <w:rsid w:val="00987889"/>
    <w:rsid w:val="00990606"/>
    <w:rsid w:val="009906ED"/>
    <w:rsid w:val="00990F6F"/>
    <w:rsid w:val="0099140E"/>
    <w:rsid w:val="00991903"/>
    <w:rsid w:val="009919B4"/>
    <w:rsid w:val="00991DAD"/>
    <w:rsid w:val="00991EF3"/>
    <w:rsid w:val="0099209C"/>
    <w:rsid w:val="00992A6B"/>
    <w:rsid w:val="00992D12"/>
    <w:rsid w:val="009931AB"/>
    <w:rsid w:val="0099362C"/>
    <w:rsid w:val="0099366A"/>
    <w:rsid w:val="0099393B"/>
    <w:rsid w:val="009939F4"/>
    <w:rsid w:val="00993A6C"/>
    <w:rsid w:val="00993A70"/>
    <w:rsid w:val="00993B8F"/>
    <w:rsid w:val="00994E2C"/>
    <w:rsid w:val="009954B1"/>
    <w:rsid w:val="009957C4"/>
    <w:rsid w:val="00995D7E"/>
    <w:rsid w:val="0099620B"/>
    <w:rsid w:val="00996DC7"/>
    <w:rsid w:val="0099731C"/>
    <w:rsid w:val="009974DA"/>
    <w:rsid w:val="009976ED"/>
    <w:rsid w:val="009978EE"/>
    <w:rsid w:val="00997AB6"/>
    <w:rsid w:val="00997DDB"/>
    <w:rsid w:val="00997EB3"/>
    <w:rsid w:val="00997F26"/>
    <w:rsid w:val="009A04D7"/>
    <w:rsid w:val="009A07BC"/>
    <w:rsid w:val="009A0AFE"/>
    <w:rsid w:val="009A0B27"/>
    <w:rsid w:val="009A1279"/>
    <w:rsid w:val="009A141B"/>
    <w:rsid w:val="009A15DF"/>
    <w:rsid w:val="009A1995"/>
    <w:rsid w:val="009A1E83"/>
    <w:rsid w:val="009A1FE5"/>
    <w:rsid w:val="009A229E"/>
    <w:rsid w:val="009A29D8"/>
    <w:rsid w:val="009A2A1F"/>
    <w:rsid w:val="009A2C98"/>
    <w:rsid w:val="009A2D3A"/>
    <w:rsid w:val="009A2EF2"/>
    <w:rsid w:val="009A2FC0"/>
    <w:rsid w:val="009A3238"/>
    <w:rsid w:val="009A350D"/>
    <w:rsid w:val="009A3B15"/>
    <w:rsid w:val="009A3D37"/>
    <w:rsid w:val="009A3E30"/>
    <w:rsid w:val="009A40EC"/>
    <w:rsid w:val="009A4115"/>
    <w:rsid w:val="009A41FE"/>
    <w:rsid w:val="009A4716"/>
    <w:rsid w:val="009A50FD"/>
    <w:rsid w:val="009A5421"/>
    <w:rsid w:val="009A56B7"/>
    <w:rsid w:val="009A5E15"/>
    <w:rsid w:val="009A5F76"/>
    <w:rsid w:val="009A6379"/>
    <w:rsid w:val="009A6C60"/>
    <w:rsid w:val="009A70ED"/>
    <w:rsid w:val="009A71A4"/>
    <w:rsid w:val="009A71D3"/>
    <w:rsid w:val="009A7654"/>
    <w:rsid w:val="009A7748"/>
    <w:rsid w:val="009A7810"/>
    <w:rsid w:val="009A7BDF"/>
    <w:rsid w:val="009A7BE6"/>
    <w:rsid w:val="009A7F35"/>
    <w:rsid w:val="009B03F8"/>
    <w:rsid w:val="009B08D9"/>
    <w:rsid w:val="009B08FA"/>
    <w:rsid w:val="009B0C0A"/>
    <w:rsid w:val="009B1744"/>
    <w:rsid w:val="009B2321"/>
    <w:rsid w:val="009B25D5"/>
    <w:rsid w:val="009B29F3"/>
    <w:rsid w:val="009B32B6"/>
    <w:rsid w:val="009B3A0A"/>
    <w:rsid w:val="009B4007"/>
    <w:rsid w:val="009B4800"/>
    <w:rsid w:val="009B4A33"/>
    <w:rsid w:val="009B4AE6"/>
    <w:rsid w:val="009B4CAF"/>
    <w:rsid w:val="009B58CA"/>
    <w:rsid w:val="009B592E"/>
    <w:rsid w:val="009B593D"/>
    <w:rsid w:val="009B5CA6"/>
    <w:rsid w:val="009B5DE2"/>
    <w:rsid w:val="009B5F34"/>
    <w:rsid w:val="009B5FA7"/>
    <w:rsid w:val="009B60C6"/>
    <w:rsid w:val="009B61B1"/>
    <w:rsid w:val="009B61D8"/>
    <w:rsid w:val="009B634D"/>
    <w:rsid w:val="009B7415"/>
    <w:rsid w:val="009B7615"/>
    <w:rsid w:val="009B7867"/>
    <w:rsid w:val="009C07B6"/>
    <w:rsid w:val="009C0805"/>
    <w:rsid w:val="009C08AB"/>
    <w:rsid w:val="009C0C97"/>
    <w:rsid w:val="009C0EBD"/>
    <w:rsid w:val="009C1404"/>
    <w:rsid w:val="009C17DC"/>
    <w:rsid w:val="009C1BDF"/>
    <w:rsid w:val="009C1DC6"/>
    <w:rsid w:val="009C20AD"/>
    <w:rsid w:val="009C295B"/>
    <w:rsid w:val="009C2C3B"/>
    <w:rsid w:val="009C2FFB"/>
    <w:rsid w:val="009C3931"/>
    <w:rsid w:val="009C3AE9"/>
    <w:rsid w:val="009C3D07"/>
    <w:rsid w:val="009C4B52"/>
    <w:rsid w:val="009C4E40"/>
    <w:rsid w:val="009C5300"/>
    <w:rsid w:val="009C55DB"/>
    <w:rsid w:val="009C57B0"/>
    <w:rsid w:val="009C5813"/>
    <w:rsid w:val="009C5FAC"/>
    <w:rsid w:val="009C6072"/>
    <w:rsid w:val="009C6102"/>
    <w:rsid w:val="009C644D"/>
    <w:rsid w:val="009C66F9"/>
    <w:rsid w:val="009C6E38"/>
    <w:rsid w:val="009C6E5E"/>
    <w:rsid w:val="009C74B8"/>
    <w:rsid w:val="009C753F"/>
    <w:rsid w:val="009C7838"/>
    <w:rsid w:val="009D03F9"/>
    <w:rsid w:val="009D0627"/>
    <w:rsid w:val="009D07E6"/>
    <w:rsid w:val="009D092A"/>
    <w:rsid w:val="009D10DD"/>
    <w:rsid w:val="009D161B"/>
    <w:rsid w:val="009D1677"/>
    <w:rsid w:val="009D196F"/>
    <w:rsid w:val="009D1CB7"/>
    <w:rsid w:val="009D1F4A"/>
    <w:rsid w:val="009D20ED"/>
    <w:rsid w:val="009D20FB"/>
    <w:rsid w:val="009D240E"/>
    <w:rsid w:val="009D2447"/>
    <w:rsid w:val="009D28FA"/>
    <w:rsid w:val="009D2E44"/>
    <w:rsid w:val="009D2EB4"/>
    <w:rsid w:val="009D3046"/>
    <w:rsid w:val="009D314B"/>
    <w:rsid w:val="009D3174"/>
    <w:rsid w:val="009D4BDC"/>
    <w:rsid w:val="009D4DE7"/>
    <w:rsid w:val="009D55F7"/>
    <w:rsid w:val="009D5901"/>
    <w:rsid w:val="009D594A"/>
    <w:rsid w:val="009D5AA0"/>
    <w:rsid w:val="009D5CC6"/>
    <w:rsid w:val="009D66D2"/>
    <w:rsid w:val="009D6F39"/>
    <w:rsid w:val="009D7050"/>
    <w:rsid w:val="009D76E6"/>
    <w:rsid w:val="009D792B"/>
    <w:rsid w:val="009D79E2"/>
    <w:rsid w:val="009D7A71"/>
    <w:rsid w:val="009D7BC3"/>
    <w:rsid w:val="009E075E"/>
    <w:rsid w:val="009E0938"/>
    <w:rsid w:val="009E1B96"/>
    <w:rsid w:val="009E1D97"/>
    <w:rsid w:val="009E21F8"/>
    <w:rsid w:val="009E22A9"/>
    <w:rsid w:val="009E2A31"/>
    <w:rsid w:val="009E2A87"/>
    <w:rsid w:val="009E2E9C"/>
    <w:rsid w:val="009E32CD"/>
    <w:rsid w:val="009E3573"/>
    <w:rsid w:val="009E3A3F"/>
    <w:rsid w:val="009E3A4F"/>
    <w:rsid w:val="009E3B33"/>
    <w:rsid w:val="009E3B5C"/>
    <w:rsid w:val="009E3C2B"/>
    <w:rsid w:val="009E3D0A"/>
    <w:rsid w:val="009E3D79"/>
    <w:rsid w:val="009E3F3E"/>
    <w:rsid w:val="009E40EB"/>
    <w:rsid w:val="009E4BF7"/>
    <w:rsid w:val="009E4C95"/>
    <w:rsid w:val="009E4D3B"/>
    <w:rsid w:val="009E522F"/>
    <w:rsid w:val="009E5725"/>
    <w:rsid w:val="009E5992"/>
    <w:rsid w:val="009E601E"/>
    <w:rsid w:val="009E60CF"/>
    <w:rsid w:val="009E6129"/>
    <w:rsid w:val="009E6504"/>
    <w:rsid w:val="009E6F5D"/>
    <w:rsid w:val="009E7198"/>
    <w:rsid w:val="009E7366"/>
    <w:rsid w:val="009E753A"/>
    <w:rsid w:val="009E78FC"/>
    <w:rsid w:val="009E7F49"/>
    <w:rsid w:val="009F0689"/>
    <w:rsid w:val="009F081C"/>
    <w:rsid w:val="009F144D"/>
    <w:rsid w:val="009F165F"/>
    <w:rsid w:val="009F178E"/>
    <w:rsid w:val="009F17D4"/>
    <w:rsid w:val="009F1AA7"/>
    <w:rsid w:val="009F1C49"/>
    <w:rsid w:val="009F1E0C"/>
    <w:rsid w:val="009F20A1"/>
    <w:rsid w:val="009F2E16"/>
    <w:rsid w:val="009F2E3C"/>
    <w:rsid w:val="009F2EAB"/>
    <w:rsid w:val="009F352B"/>
    <w:rsid w:val="009F38DF"/>
    <w:rsid w:val="009F4090"/>
    <w:rsid w:val="009F4436"/>
    <w:rsid w:val="009F4572"/>
    <w:rsid w:val="009F4972"/>
    <w:rsid w:val="009F4A4E"/>
    <w:rsid w:val="009F4BB1"/>
    <w:rsid w:val="009F4F64"/>
    <w:rsid w:val="009F4FE7"/>
    <w:rsid w:val="009F5222"/>
    <w:rsid w:val="009F585F"/>
    <w:rsid w:val="009F5D72"/>
    <w:rsid w:val="009F5E26"/>
    <w:rsid w:val="009F6114"/>
    <w:rsid w:val="009F659A"/>
    <w:rsid w:val="009F659F"/>
    <w:rsid w:val="009F67C7"/>
    <w:rsid w:val="009F694F"/>
    <w:rsid w:val="009F6A01"/>
    <w:rsid w:val="009F6A8A"/>
    <w:rsid w:val="009F6BBC"/>
    <w:rsid w:val="009F6BE6"/>
    <w:rsid w:val="009F6C50"/>
    <w:rsid w:val="009F6F10"/>
    <w:rsid w:val="009F7042"/>
    <w:rsid w:val="009F7AF5"/>
    <w:rsid w:val="009F7E6B"/>
    <w:rsid w:val="00A00772"/>
    <w:rsid w:val="00A00A33"/>
    <w:rsid w:val="00A00AFC"/>
    <w:rsid w:val="00A00F91"/>
    <w:rsid w:val="00A017F0"/>
    <w:rsid w:val="00A01B23"/>
    <w:rsid w:val="00A0260D"/>
    <w:rsid w:val="00A027E6"/>
    <w:rsid w:val="00A02883"/>
    <w:rsid w:val="00A02AF7"/>
    <w:rsid w:val="00A02CE5"/>
    <w:rsid w:val="00A03856"/>
    <w:rsid w:val="00A0385F"/>
    <w:rsid w:val="00A03A13"/>
    <w:rsid w:val="00A03C7A"/>
    <w:rsid w:val="00A03D9F"/>
    <w:rsid w:val="00A04020"/>
    <w:rsid w:val="00A0497F"/>
    <w:rsid w:val="00A04983"/>
    <w:rsid w:val="00A052A8"/>
    <w:rsid w:val="00A05365"/>
    <w:rsid w:val="00A055EF"/>
    <w:rsid w:val="00A058E2"/>
    <w:rsid w:val="00A06234"/>
    <w:rsid w:val="00A06417"/>
    <w:rsid w:val="00A0718C"/>
    <w:rsid w:val="00A071B0"/>
    <w:rsid w:val="00A073E8"/>
    <w:rsid w:val="00A07847"/>
    <w:rsid w:val="00A07D91"/>
    <w:rsid w:val="00A07F32"/>
    <w:rsid w:val="00A101AB"/>
    <w:rsid w:val="00A101C4"/>
    <w:rsid w:val="00A11124"/>
    <w:rsid w:val="00A11DE5"/>
    <w:rsid w:val="00A11FED"/>
    <w:rsid w:val="00A123F7"/>
    <w:rsid w:val="00A12768"/>
    <w:rsid w:val="00A12AD1"/>
    <w:rsid w:val="00A12BB0"/>
    <w:rsid w:val="00A130BA"/>
    <w:rsid w:val="00A132CA"/>
    <w:rsid w:val="00A135E5"/>
    <w:rsid w:val="00A13630"/>
    <w:rsid w:val="00A138F1"/>
    <w:rsid w:val="00A13F4A"/>
    <w:rsid w:val="00A1441F"/>
    <w:rsid w:val="00A1475C"/>
    <w:rsid w:val="00A14C29"/>
    <w:rsid w:val="00A14CBA"/>
    <w:rsid w:val="00A14DF4"/>
    <w:rsid w:val="00A14E92"/>
    <w:rsid w:val="00A14FD7"/>
    <w:rsid w:val="00A15A9F"/>
    <w:rsid w:val="00A15DFA"/>
    <w:rsid w:val="00A166C1"/>
    <w:rsid w:val="00A16D8C"/>
    <w:rsid w:val="00A16DB3"/>
    <w:rsid w:val="00A16EBB"/>
    <w:rsid w:val="00A1749A"/>
    <w:rsid w:val="00A17CF1"/>
    <w:rsid w:val="00A203E9"/>
    <w:rsid w:val="00A2097A"/>
    <w:rsid w:val="00A20D3F"/>
    <w:rsid w:val="00A20F1F"/>
    <w:rsid w:val="00A21002"/>
    <w:rsid w:val="00A21187"/>
    <w:rsid w:val="00A21809"/>
    <w:rsid w:val="00A219FD"/>
    <w:rsid w:val="00A21F2C"/>
    <w:rsid w:val="00A221C4"/>
    <w:rsid w:val="00A22448"/>
    <w:rsid w:val="00A22C4F"/>
    <w:rsid w:val="00A22F7E"/>
    <w:rsid w:val="00A23180"/>
    <w:rsid w:val="00A23775"/>
    <w:rsid w:val="00A2396D"/>
    <w:rsid w:val="00A2422E"/>
    <w:rsid w:val="00A243EE"/>
    <w:rsid w:val="00A245E7"/>
    <w:rsid w:val="00A24A9E"/>
    <w:rsid w:val="00A24C45"/>
    <w:rsid w:val="00A25BA3"/>
    <w:rsid w:val="00A275AB"/>
    <w:rsid w:val="00A27652"/>
    <w:rsid w:val="00A27E29"/>
    <w:rsid w:val="00A30AFC"/>
    <w:rsid w:val="00A30CC1"/>
    <w:rsid w:val="00A31093"/>
    <w:rsid w:val="00A310F3"/>
    <w:rsid w:val="00A31133"/>
    <w:rsid w:val="00A31DEC"/>
    <w:rsid w:val="00A32911"/>
    <w:rsid w:val="00A32B8D"/>
    <w:rsid w:val="00A32C58"/>
    <w:rsid w:val="00A33034"/>
    <w:rsid w:val="00A334A3"/>
    <w:rsid w:val="00A336DC"/>
    <w:rsid w:val="00A33B83"/>
    <w:rsid w:val="00A33C3F"/>
    <w:rsid w:val="00A34526"/>
    <w:rsid w:val="00A34B3E"/>
    <w:rsid w:val="00A34B4E"/>
    <w:rsid w:val="00A35854"/>
    <w:rsid w:val="00A3692B"/>
    <w:rsid w:val="00A36AB0"/>
    <w:rsid w:val="00A36E17"/>
    <w:rsid w:val="00A373AF"/>
    <w:rsid w:val="00A37421"/>
    <w:rsid w:val="00A37895"/>
    <w:rsid w:val="00A37E08"/>
    <w:rsid w:val="00A4057E"/>
    <w:rsid w:val="00A40640"/>
    <w:rsid w:val="00A40C7E"/>
    <w:rsid w:val="00A40FD7"/>
    <w:rsid w:val="00A41596"/>
    <w:rsid w:val="00A4168A"/>
    <w:rsid w:val="00A41B6E"/>
    <w:rsid w:val="00A41CB9"/>
    <w:rsid w:val="00A41D7E"/>
    <w:rsid w:val="00A41DF3"/>
    <w:rsid w:val="00A41EA5"/>
    <w:rsid w:val="00A4234B"/>
    <w:rsid w:val="00A423B5"/>
    <w:rsid w:val="00A42976"/>
    <w:rsid w:val="00A42E39"/>
    <w:rsid w:val="00A42FC7"/>
    <w:rsid w:val="00A43734"/>
    <w:rsid w:val="00A4390E"/>
    <w:rsid w:val="00A43A0C"/>
    <w:rsid w:val="00A43FBC"/>
    <w:rsid w:val="00A44645"/>
    <w:rsid w:val="00A44832"/>
    <w:rsid w:val="00A44B7D"/>
    <w:rsid w:val="00A44BF4"/>
    <w:rsid w:val="00A450D4"/>
    <w:rsid w:val="00A451FE"/>
    <w:rsid w:val="00A4575D"/>
    <w:rsid w:val="00A45832"/>
    <w:rsid w:val="00A45838"/>
    <w:rsid w:val="00A45AD7"/>
    <w:rsid w:val="00A45BEA"/>
    <w:rsid w:val="00A45CFF"/>
    <w:rsid w:val="00A4609A"/>
    <w:rsid w:val="00A4667C"/>
    <w:rsid w:val="00A4668A"/>
    <w:rsid w:val="00A4680F"/>
    <w:rsid w:val="00A46849"/>
    <w:rsid w:val="00A46BE9"/>
    <w:rsid w:val="00A47326"/>
    <w:rsid w:val="00A47631"/>
    <w:rsid w:val="00A47F54"/>
    <w:rsid w:val="00A502D5"/>
    <w:rsid w:val="00A505CB"/>
    <w:rsid w:val="00A505F3"/>
    <w:rsid w:val="00A50FA0"/>
    <w:rsid w:val="00A51176"/>
    <w:rsid w:val="00A51904"/>
    <w:rsid w:val="00A51931"/>
    <w:rsid w:val="00A51AEA"/>
    <w:rsid w:val="00A51EEA"/>
    <w:rsid w:val="00A51F7F"/>
    <w:rsid w:val="00A528AC"/>
    <w:rsid w:val="00A53157"/>
    <w:rsid w:val="00A531D1"/>
    <w:rsid w:val="00A5332F"/>
    <w:rsid w:val="00A53378"/>
    <w:rsid w:val="00A53671"/>
    <w:rsid w:val="00A536FF"/>
    <w:rsid w:val="00A53A47"/>
    <w:rsid w:val="00A53A59"/>
    <w:rsid w:val="00A546F2"/>
    <w:rsid w:val="00A5485D"/>
    <w:rsid w:val="00A54B17"/>
    <w:rsid w:val="00A5594C"/>
    <w:rsid w:val="00A566E7"/>
    <w:rsid w:val="00A56711"/>
    <w:rsid w:val="00A56AF7"/>
    <w:rsid w:val="00A56D24"/>
    <w:rsid w:val="00A56F39"/>
    <w:rsid w:val="00A577C5"/>
    <w:rsid w:val="00A57AC4"/>
    <w:rsid w:val="00A57B62"/>
    <w:rsid w:val="00A57EF3"/>
    <w:rsid w:val="00A60025"/>
    <w:rsid w:val="00A60766"/>
    <w:rsid w:val="00A6097C"/>
    <w:rsid w:val="00A6098E"/>
    <w:rsid w:val="00A60A95"/>
    <w:rsid w:val="00A60EAC"/>
    <w:rsid w:val="00A612C5"/>
    <w:rsid w:val="00A61325"/>
    <w:rsid w:val="00A6156A"/>
    <w:rsid w:val="00A61621"/>
    <w:rsid w:val="00A618D5"/>
    <w:rsid w:val="00A61B5F"/>
    <w:rsid w:val="00A61E22"/>
    <w:rsid w:val="00A620FA"/>
    <w:rsid w:val="00A624DA"/>
    <w:rsid w:val="00A62A58"/>
    <w:rsid w:val="00A62A71"/>
    <w:rsid w:val="00A62C55"/>
    <w:rsid w:val="00A62E94"/>
    <w:rsid w:val="00A631C7"/>
    <w:rsid w:val="00A63742"/>
    <w:rsid w:val="00A64337"/>
    <w:rsid w:val="00A644D5"/>
    <w:rsid w:val="00A64712"/>
    <w:rsid w:val="00A64A05"/>
    <w:rsid w:val="00A64E19"/>
    <w:rsid w:val="00A64E1B"/>
    <w:rsid w:val="00A65008"/>
    <w:rsid w:val="00A6522A"/>
    <w:rsid w:val="00A654E3"/>
    <w:rsid w:val="00A65AE5"/>
    <w:rsid w:val="00A66E02"/>
    <w:rsid w:val="00A6728C"/>
    <w:rsid w:val="00A67BED"/>
    <w:rsid w:val="00A67EDD"/>
    <w:rsid w:val="00A70435"/>
    <w:rsid w:val="00A7179E"/>
    <w:rsid w:val="00A71838"/>
    <w:rsid w:val="00A718E1"/>
    <w:rsid w:val="00A71975"/>
    <w:rsid w:val="00A71DB1"/>
    <w:rsid w:val="00A725F4"/>
    <w:rsid w:val="00A72C6D"/>
    <w:rsid w:val="00A72DD3"/>
    <w:rsid w:val="00A72E34"/>
    <w:rsid w:val="00A73265"/>
    <w:rsid w:val="00A7372F"/>
    <w:rsid w:val="00A737D1"/>
    <w:rsid w:val="00A737D5"/>
    <w:rsid w:val="00A743CB"/>
    <w:rsid w:val="00A74433"/>
    <w:rsid w:val="00A7443D"/>
    <w:rsid w:val="00A74C56"/>
    <w:rsid w:val="00A74DBD"/>
    <w:rsid w:val="00A757BA"/>
    <w:rsid w:val="00A75ED9"/>
    <w:rsid w:val="00A75F06"/>
    <w:rsid w:val="00A76B89"/>
    <w:rsid w:val="00A76EA2"/>
    <w:rsid w:val="00A76EAB"/>
    <w:rsid w:val="00A76F8D"/>
    <w:rsid w:val="00A77315"/>
    <w:rsid w:val="00A77DB3"/>
    <w:rsid w:val="00A80488"/>
    <w:rsid w:val="00A80508"/>
    <w:rsid w:val="00A8059D"/>
    <w:rsid w:val="00A81451"/>
    <w:rsid w:val="00A824D5"/>
    <w:rsid w:val="00A83256"/>
    <w:rsid w:val="00A832A0"/>
    <w:rsid w:val="00A834CB"/>
    <w:rsid w:val="00A837B9"/>
    <w:rsid w:val="00A83B29"/>
    <w:rsid w:val="00A83F29"/>
    <w:rsid w:val="00A842AA"/>
    <w:rsid w:val="00A847A6"/>
    <w:rsid w:val="00A852E9"/>
    <w:rsid w:val="00A85313"/>
    <w:rsid w:val="00A85375"/>
    <w:rsid w:val="00A8565B"/>
    <w:rsid w:val="00A85747"/>
    <w:rsid w:val="00A85828"/>
    <w:rsid w:val="00A85A39"/>
    <w:rsid w:val="00A85B35"/>
    <w:rsid w:val="00A86047"/>
    <w:rsid w:val="00A86761"/>
    <w:rsid w:val="00A86C39"/>
    <w:rsid w:val="00A86C51"/>
    <w:rsid w:val="00A86ED4"/>
    <w:rsid w:val="00A8729F"/>
    <w:rsid w:val="00A8776F"/>
    <w:rsid w:val="00A87864"/>
    <w:rsid w:val="00A87A90"/>
    <w:rsid w:val="00A87A9F"/>
    <w:rsid w:val="00A87BA4"/>
    <w:rsid w:val="00A87D33"/>
    <w:rsid w:val="00A87E79"/>
    <w:rsid w:val="00A87E87"/>
    <w:rsid w:val="00A908A6"/>
    <w:rsid w:val="00A90A79"/>
    <w:rsid w:val="00A90BDF"/>
    <w:rsid w:val="00A90C7A"/>
    <w:rsid w:val="00A90ED2"/>
    <w:rsid w:val="00A90FD1"/>
    <w:rsid w:val="00A91609"/>
    <w:rsid w:val="00A924DE"/>
    <w:rsid w:val="00A92655"/>
    <w:rsid w:val="00A93159"/>
    <w:rsid w:val="00A9316C"/>
    <w:rsid w:val="00A93435"/>
    <w:rsid w:val="00A9349A"/>
    <w:rsid w:val="00A93604"/>
    <w:rsid w:val="00A93CCC"/>
    <w:rsid w:val="00A94026"/>
    <w:rsid w:val="00A943C2"/>
    <w:rsid w:val="00A943E2"/>
    <w:rsid w:val="00A94A99"/>
    <w:rsid w:val="00A94DFB"/>
    <w:rsid w:val="00A94F7C"/>
    <w:rsid w:val="00A955B1"/>
    <w:rsid w:val="00A9591D"/>
    <w:rsid w:val="00A95B33"/>
    <w:rsid w:val="00A96288"/>
    <w:rsid w:val="00A96372"/>
    <w:rsid w:val="00A96652"/>
    <w:rsid w:val="00A9688D"/>
    <w:rsid w:val="00A97491"/>
    <w:rsid w:val="00A97801"/>
    <w:rsid w:val="00AA0074"/>
    <w:rsid w:val="00AA1555"/>
    <w:rsid w:val="00AA1576"/>
    <w:rsid w:val="00AA1E60"/>
    <w:rsid w:val="00AA23C2"/>
    <w:rsid w:val="00AA2A0C"/>
    <w:rsid w:val="00AA2B3C"/>
    <w:rsid w:val="00AA365E"/>
    <w:rsid w:val="00AA3880"/>
    <w:rsid w:val="00AA3B20"/>
    <w:rsid w:val="00AA3D25"/>
    <w:rsid w:val="00AA4343"/>
    <w:rsid w:val="00AA4BC6"/>
    <w:rsid w:val="00AA4E59"/>
    <w:rsid w:val="00AA4FC9"/>
    <w:rsid w:val="00AA522D"/>
    <w:rsid w:val="00AA554B"/>
    <w:rsid w:val="00AA577F"/>
    <w:rsid w:val="00AA5DE4"/>
    <w:rsid w:val="00AA6304"/>
    <w:rsid w:val="00AA6C67"/>
    <w:rsid w:val="00AA6C75"/>
    <w:rsid w:val="00AA6D6D"/>
    <w:rsid w:val="00AA6D77"/>
    <w:rsid w:val="00AA6EB4"/>
    <w:rsid w:val="00AA73D0"/>
    <w:rsid w:val="00AA7538"/>
    <w:rsid w:val="00AA76B0"/>
    <w:rsid w:val="00AA7776"/>
    <w:rsid w:val="00AB0335"/>
    <w:rsid w:val="00AB0AAF"/>
    <w:rsid w:val="00AB0DE7"/>
    <w:rsid w:val="00AB12E0"/>
    <w:rsid w:val="00AB1940"/>
    <w:rsid w:val="00AB1E49"/>
    <w:rsid w:val="00AB2B66"/>
    <w:rsid w:val="00AB2FC4"/>
    <w:rsid w:val="00AB3799"/>
    <w:rsid w:val="00AB3808"/>
    <w:rsid w:val="00AB3C0A"/>
    <w:rsid w:val="00AB42E3"/>
    <w:rsid w:val="00AB43FE"/>
    <w:rsid w:val="00AB44F7"/>
    <w:rsid w:val="00AB4776"/>
    <w:rsid w:val="00AB4C6D"/>
    <w:rsid w:val="00AB5889"/>
    <w:rsid w:val="00AB59D7"/>
    <w:rsid w:val="00AB59DA"/>
    <w:rsid w:val="00AB5B7D"/>
    <w:rsid w:val="00AB6083"/>
    <w:rsid w:val="00AB61D8"/>
    <w:rsid w:val="00AB651B"/>
    <w:rsid w:val="00AB6A65"/>
    <w:rsid w:val="00AB7810"/>
    <w:rsid w:val="00AB7A2B"/>
    <w:rsid w:val="00AC03B2"/>
    <w:rsid w:val="00AC0934"/>
    <w:rsid w:val="00AC09EB"/>
    <w:rsid w:val="00AC0A08"/>
    <w:rsid w:val="00AC0EF1"/>
    <w:rsid w:val="00AC0FA8"/>
    <w:rsid w:val="00AC1136"/>
    <w:rsid w:val="00AC1B41"/>
    <w:rsid w:val="00AC1BFE"/>
    <w:rsid w:val="00AC1CF7"/>
    <w:rsid w:val="00AC1E87"/>
    <w:rsid w:val="00AC2302"/>
    <w:rsid w:val="00AC2B63"/>
    <w:rsid w:val="00AC2E9B"/>
    <w:rsid w:val="00AC2FAB"/>
    <w:rsid w:val="00AC3116"/>
    <w:rsid w:val="00AC31DB"/>
    <w:rsid w:val="00AC387F"/>
    <w:rsid w:val="00AC3BB8"/>
    <w:rsid w:val="00AC3EB4"/>
    <w:rsid w:val="00AC3EB9"/>
    <w:rsid w:val="00AC4153"/>
    <w:rsid w:val="00AC523B"/>
    <w:rsid w:val="00AC5461"/>
    <w:rsid w:val="00AC57E8"/>
    <w:rsid w:val="00AC5939"/>
    <w:rsid w:val="00AC5D14"/>
    <w:rsid w:val="00AC5F41"/>
    <w:rsid w:val="00AC5FF3"/>
    <w:rsid w:val="00AC6009"/>
    <w:rsid w:val="00AC6971"/>
    <w:rsid w:val="00AC6C2A"/>
    <w:rsid w:val="00AC7856"/>
    <w:rsid w:val="00AC7A9A"/>
    <w:rsid w:val="00AD0D02"/>
    <w:rsid w:val="00AD0D4E"/>
    <w:rsid w:val="00AD108C"/>
    <w:rsid w:val="00AD17C1"/>
    <w:rsid w:val="00AD194B"/>
    <w:rsid w:val="00AD1F3A"/>
    <w:rsid w:val="00AD22A7"/>
    <w:rsid w:val="00AD2B18"/>
    <w:rsid w:val="00AD2B1F"/>
    <w:rsid w:val="00AD2D98"/>
    <w:rsid w:val="00AD2F18"/>
    <w:rsid w:val="00AD2F4F"/>
    <w:rsid w:val="00AD349E"/>
    <w:rsid w:val="00AD35F9"/>
    <w:rsid w:val="00AD3E20"/>
    <w:rsid w:val="00AD462D"/>
    <w:rsid w:val="00AD478E"/>
    <w:rsid w:val="00AD5811"/>
    <w:rsid w:val="00AD5A1E"/>
    <w:rsid w:val="00AD5A2D"/>
    <w:rsid w:val="00AD5B9E"/>
    <w:rsid w:val="00AD5CE8"/>
    <w:rsid w:val="00AD5F09"/>
    <w:rsid w:val="00AD68D6"/>
    <w:rsid w:val="00AD6CCD"/>
    <w:rsid w:val="00AD6D73"/>
    <w:rsid w:val="00AD6EBD"/>
    <w:rsid w:val="00AD7009"/>
    <w:rsid w:val="00AD7154"/>
    <w:rsid w:val="00AD7502"/>
    <w:rsid w:val="00AD75E7"/>
    <w:rsid w:val="00AD7A03"/>
    <w:rsid w:val="00AD7BD1"/>
    <w:rsid w:val="00AE09E3"/>
    <w:rsid w:val="00AE13D0"/>
    <w:rsid w:val="00AE1B4E"/>
    <w:rsid w:val="00AE1B9C"/>
    <w:rsid w:val="00AE22B7"/>
    <w:rsid w:val="00AE25CF"/>
    <w:rsid w:val="00AE35A9"/>
    <w:rsid w:val="00AE43CF"/>
    <w:rsid w:val="00AE47D2"/>
    <w:rsid w:val="00AE4FBC"/>
    <w:rsid w:val="00AE52B8"/>
    <w:rsid w:val="00AE5697"/>
    <w:rsid w:val="00AE5D2F"/>
    <w:rsid w:val="00AE5FF6"/>
    <w:rsid w:val="00AE5FFC"/>
    <w:rsid w:val="00AE668E"/>
    <w:rsid w:val="00AE6730"/>
    <w:rsid w:val="00AE784A"/>
    <w:rsid w:val="00AE79F5"/>
    <w:rsid w:val="00AE7BD7"/>
    <w:rsid w:val="00AE7D46"/>
    <w:rsid w:val="00AF0222"/>
    <w:rsid w:val="00AF086C"/>
    <w:rsid w:val="00AF08EE"/>
    <w:rsid w:val="00AF0997"/>
    <w:rsid w:val="00AF109A"/>
    <w:rsid w:val="00AF17F9"/>
    <w:rsid w:val="00AF1BE7"/>
    <w:rsid w:val="00AF1F6D"/>
    <w:rsid w:val="00AF1FEC"/>
    <w:rsid w:val="00AF252F"/>
    <w:rsid w:val="00AF2562"/>
    <w:rsid w:val="00AF2649"/>
    <w:rsid w:val="00AF2889"/>
    <w:rsid w:val="00AF29B6"/>
    <w:rsid w:val="00AF2E4E"/>
    <w:rsid w:val="00AF2FF2"/>
    <w:rsid w:val="00AF3584"/>
    <w:rsid w:val="00AF3CE6"/>
    <w:rsid w:val="00AF4E8E"/>
    <w:rsid w:val="00AF4FFD"/>
    <w:rsid w:val="00AF5658"/>
    <w:rsid w:val="00AF61D7"/>
    <w:rsid w:val="00AF65E4"/>
    <w:rsid w:val="00AF6735"/>
    <w:rsid w:val="00AF6873"/>
    <w:rsid w:val="00AF691B"/>
    <w:rsid w:val="00AF69C3"/>
    <w:rsid w:val="00AF6A91"/>
    <w:rsid w:val="00AF6B56"/>
    <w:rsid w:val="00AF6BAF"/>
    <w:rsid w:val="00AF6E6D"/>
    <w:rsid w:val="00AF71DF"/>
    <w:rsid w:val="00AF7356"/>
    <w:rsid w:val="00AF76FC"/>
    <w:rsid w:val="00AF777D"/>
    <w:rsid w:val="00AF77B2"/>
    <w:rsid w:val="00AF788F"/>
    <w:rsid w:val="00AF7FB4"/>
    <w:rsid w:val="00B001E5"/>
    <w:rsid w:val="00B00893"/>
    <w:rsid w:val="00B01666"/>
    <w:rsid w:val="00B020B1"/>
    <w:rsid w:val="00B0216D"/>
    <w:rsid w:val="00B02179"/>
    <w:rsid w:val="00B02425"/>
    <w:rsid w:val="00B02749"/>
    <w:rsid w:val="00B02869"/>
    <w:rsid w:val="00B02AB1"/>
    <w:rsid w:val="00B02BB0"/>
    <w:rsid w:val="00B02C2A"/>
    <w:rsid w:val="00B02CCB"/>
    <w:rsid w:val="00B0380A"/>
    <w:rsid w:val="00B03FFA"/>
    <w:rsid w:val="00B046D0"/>
    <w:rsid w:val="00B04707"/>
    <w:rsid w:val="00B04AA6"/>
    <w:rsid w:val="00B04FFA"/>
    <w:rsid w:val="00B0554B"/>
    <w:rsid w:val="00B060F6"/>
    <w:rsid w:val="00B0616B"/>
    <w:rsid w:val="00B065AB"/>
    <w:rsid w:val="00B06E78"/>
    <w:rsid w:val="00B073F4"/>
    <w:rsid w:val="00B07526"/>
    <w:rsid w:val="00B07818"/>
    <w:rsid w:val="00B07A79"/>
    <w:rsid w:val="00B07B46"/>
    <w:rsid w:val="00B07F98"/>
    <w:rsid w:val="00B1192D"/>
    <w:rsid w:val="00B11EE5"/>
    <w:rsid w:val="00B11F58"/>
    <w:rsid w:val="00B12DE1"/>
    <w:rsid w:val="00B12F98"/>
    <w:rsid w:val="00B1381C"/>
    <w:rsid w:val="00B13A20"/>
    <w:rsid w:val="00B142E1"/>
    <w:rsid w:val="00B14514"/>
    <w:rsid w:val="00B146C3"/>
    <w:rsid w:val="00B149C0"/>
    <w:rsid w:val="00B14A39"/>
    <w:rsid w:val="00B14B04"/>
    <w:rsid w:val="00B14F0C"/>
    <w:rsid w:val="00B158A5"/>
    <w:rsid w:val="00B15963"/>
    <w:rsid w:val="00B15D1F"/>
    <w:rsid w:val="00B15E44"/>
    <w:rsid w:val="00B15E69"/>
    <w:rsid w:val="00B165B1"/>
    <w:rsid w:val="00B16679"/>
    <w:rsid w:val="00B167C0"/>
    <w:rsid w:val="00B16C29"/>
    <w:rsid w:val="00B1725E"/>
    <w:rsid w:val="00B172C3"/>
    <w:rsid w:val="00B174BF"/>
    <w:rsid w:val="00B17554"/>
    <w:rsid w:val="00B176A6"/>
    <w:rsid w:val="00B176F3"/>
    <w:rsid w:val="00B20347"/>
    <w:rsid w:val="00B20689"/>
    <w:rsid w:val="00B20AE7"/>
    <w:rsid w:val="00B218AB"/>
    <w:rsid w:val="00B2223C"/>
    <w:rsid w:val="00B2223E"/>
    <w:rsid w:val="00B22B82"/>
    <w:rsid w:val="00B22E97"/>
    <w:rsid w:val="00B2328D"/>
    <w:rsid w:val="00B23846"/>
    <w:rsid w:val="00B23B0F"/>
    <w:rsid w:val="00B23DAB"/>
    <w:rsid w:val="00B24100"/>
    <w:rsid w:val="00B248CB"/>
    <w:rsid w:val="00B24A43"/>
    <w:rsid w:val="00B24D9D"/>
    <w:rsid w:val="00B2512B"/>
    <w:rsid w:val="00B25A4D"/>
    <w:rsid w:val="00B25ADD"/>
    <w:rsid w:val="00B26266"/>
    <w:rsid w:val="00B262D1"/>
    <w:rsid w:val="00B26515"/>
    <w:rsid w:val="00B26618"/>
    <w:rsid w:val="00B2661B"/>
    <w:rsid w:val="00B26A1F"/>
    <w:rsid w:val="00B26D12"/>
    <w:rsid w:val="00B26F91"/>
    <w:rsid w:val="00B26FF0"/>
    <w:rsid w:val="00B27046"/>
    <w:rsid w:val="00B27290"/>
    <w:rsid w:val="00B272E5"/>
    <w:rsid w:val="00B27461"/>
    <w:rsid w:val="00B275EC"/>
    <w:rsid w:val="00B27826"/>
    <w:rsid w:val="00B278E1"/>
    <w:rsid w:val="00B27A64"/>
    <w:rsid w:val="00B27EC4"/>
    <w:rsid w:val="00B30071"/>
    <w:rsid w:val="00B302D4"/>
    <w:rsid w:val="00B3078C"/>
    <w:rsid w:val="00B30861"/>
    <w:rsid w:val="00B30A05"/>
    <w:rsid w:val="00B30A3A"/>
    <w:rsid w:val="00B3117D"/>
    <w:rsid w:val="00B3176C"/>
    <w:rsid w:val="00B31AC2"/>
    <w:rsid w:val="00B31B1D"/>
    <w:rsid w:val="00B31B73"/>
    <w:rsid w:val="00B32EE6"/>
    <w:rsid w:val="00B32F07"/>
    <w:rsid w:val="00B33531"/>
    <w:rsid w:val="00B3369A"/>
    <w:rsid w:val="00B33B1F"/>
    <w:rsid w:val="00B33CC2"/>
    <w:rsid w:val="00B33F5D"/>
    <w:rsid w:val="00B34525"/>
    <w:rsid w:val="00B345FE"/>
    <w:rsid w:val="00B349FC"/>
    <w:rsid w:val="00B34BCE"/>
    <w:rsid w:val="00B35160"/>
    <w:rsid w:val="00B35CC6"/>
    <w:rsid w:val="00B35EFF"/>
    <w:rsid w:val="00B36298"/>
    <w:rsid w:val="00B36419"/>
    <w:rsid w:val="00B36617"/>
    <w:rsid w:val="00B36812"/>
    <w:rsid w:val="00B369EC"/>
    <w:rsid w:val="00B36CBE"/>
    <w:rsid w:val="00B36D2F"/>
    <w:rsid w:val="00B36E11"/>
    <w:rsid w:val="00B371D1"/>
    <w:rsid w:val="00B378C1"/>
    <w:rsid w:val="00B37C3F"/>
    <w:rsid w:val="00B40711"/>
    <w:rsid w:val="00B40A44"/>
    <w:rsid w:val="00B41039"/>
    <w:rsid w:val="00B4195E"/>
    <w:rsid w:val="00B41A24"/>
    <w:rsid w:val="00B41CC7"/>
    <w:rsid w:val="00B429D2"/>
    <w:rsid w:val="00B42B9C"/>
    <w:rsid w:val="00B4320B"/>
    <w:rsid w:val="00B43478"/>
    <w:rsid w:val="00B43881"/>
    <w:rsid w:val="00B4424A"/>
    <w:rsid w:val="00B44E4D"/>
    <w:rsid w:val="00B45068"/>
    <w:rsid w:val="00B45093"/>
    <w:rsid w:val="00B45236"/>
    <w:rsid w:val="00B452C6"/>
    <w:rsid w:val="00B45516"/>
    <w:rsid w:val="00B45544"/>
    <w:rsid w:val="00B45D34"/>
    <w:rsid w:val="00B45E79"/>
    <w:rsid w:val="00B463ED"/>
    <w:rsid w:val="00B4706C"/>
    <w:rsid w:val="00B4721E"/>
    <w:rsid w:val="00B473BF"/>
    <w:rsid w:val="00B47593"/>
    <w:rsid w:val="00B476DB"/>
    <w:rsid w:val="00B477F0"/>
    <w:rsid w:val="00B4781B"/>
    <w:rsid w:val="00B47DDD"/>
    <w:rsid w:val="00B50129"/>
    <w:rsid w:val="00B5088B"/>
    <w:rsid w:val="00B50896"/>
    <w:rsid w:val="00B50BFC"/>
    <w:rsid w:val="00B510B7"/>
    <w:rsid w:val="00B512AB"/>
    <w:rsid w:val="00B514A2"/>
    <w:rsid w:val="00B5150D"/>
    <w:rsid w:val="00B517B8"/>
    <w:rsid w:val="00B51903"/>
    <w:rsid w:val="00B51D9C"/>
    <w:rsid w:val="00B52071"/>
    <w:rsid w:val="00B5278D"/>
    <w:rsid w:val="00B529D4"/>
    <w:rsid w:val="00B52F14"/>
    <w:rsid w:val="00B5328E"/>
    <w:rsid w:val="00B53544"/>
    <w:rsid w:val="00B54187"/>
    <w:rsid w:val="00B544BF"/>
    <w:rsid w:val="00B5473B"/>
    <w:rsid w:val="00B549D5"/>
    <w:rsid w:val="00B54A21"/>
    <w:rsid w:val="00B54CDD"/>
    <w:rsid w:val="00B55120"/>
    <w:rsid w:val="00B55CE6"/>
    <w:rsid w:val="00B55E46"/>
    <w:rsid w:val="00B56536"/>
    <w:rsid w:val="00B56582"/>
    <w:rsid w:val="00B5678E"/>
    <w:rsid w:val="00B567AB"/>
    <w:rsid w:val="00B56A21"/>
    <w:rsid w:val="00B56E60"/>
    <w:rsid w:val="00B57232"/>
    <w:rsid w:val="00B57507"/>
    <w:rsid w:val="00B5750A"/>
    <w:rsid w:val="00B57DAC"/>
    <w:rsid w:val="00B600C1"/>
    <w:rsid w:val="00B608EC"/>
    <w:rsid w:val="00B60927"/>
    <w:rsid w:val="00B609C5"/>
    <w:rsid w:val="00B60A94"/>
    <w:rsid w:val="00B612FE"/>
    <w:rsid w:val="00B617A0"/>
    <w:rsid w:val="00B61811"/>
    <w:rsid w:val="00B62359"/>
    <w:rsid w:val="00B62583"/>
    <w:rsid w:val="00B627FE"/>
    <w:rsid w:val="00B62ADA"/>
    <w:rsid w:val="00B62BBD"/>
    <w:rsid w:val="00B62EC6"/>
    <w:rsid w:val="00B63268"/>
    <w:rsid w:val="00B633E9"/>
    <w:rsid w:val="00B6350A"/>
    <w:rsid w:val="00B63E57"/>
    <w:rsid w:val="00B63F95"/>
    <w:rsid w:val="00B63FAE"/>
    <w:rsid w:val="00B645C0"/>
    <w:rsid w:val="00B6572C"/>
    <w:rsid w:val="00B6584A"/>
    <w:rsid w:val="00B65BA3"/>
    <w:rsid w:val="00B65BFF"/>
    <w:rsid w:val="00B65CFA"/>
    <w:rsid w:val="00B660BF"/>
    <w:rsid w:val="00B665DA"/>
    <w:rsid w:val="00B66731"/>
    <w:rsid w:val="00B66EDD"/>
    <w:rsid w:val="00B6762C"/>
    <w:rsid w:val="00B6774D"/>
    <w:rsid w:val="00B6780E"/>
    <w:rsid w:val="00B67AE8"/>
    <w:rsid w:val="00B67E63"/>
    <w:rsid w:val="00B70457"/>
    <w:rsid w:val="00B70AA6"/>
    <w:rsid w:val="00B71077"/>
    <w:rsid w:val="00B71305"/>
    <w:rsid w:val="00B71408"/>
    <w:rsid w:val="00B7153E"/>
    <w:rsid w:val="00B71850"/>
    <w:rsid w:val="00B71BE8"/>
    <w:rsid w:val="00B72B89"/>
    <w:rsid w:val="00B72BC4"/>
    <w:rsid w:val="00B72E4F"/>
    <w:rsid w:val="00B72EDE"/>
    <w:rsid w:val="00B72F6C"/>
    <w:rsid w:val="00B732BB"/>
    <w:rsid w:val="00B7346B"/>
    <w:rsid w:val="00B734E5"/>
    <w:rsid w:val="00B7378D"/>
    <w:rsid w:val="00B73A99"/>
    <w:rsid w:val="00B73FCC"/>
    <w:rsid w:val="00B741F9"/>
    <w:rsid w:val="00B74B31"/>
    <w:rsid w:val="00B74E3C"/>
    <w:rsid w:val="00B75439"/>
    <w:rsid w:val="00B75662"/>
    <w:rsid w:val="00B75839"/>
    <w:rsid w:val="00B7597B"/>
    <w:rsid w:val="00B75D2F"/>
    <w:rsid w:val="00B75F32"/>
    <w:rsid w:val="00B75F66"/>
    <w:rsid w:val="00B76106"/>
    <w:rsid w:val="00B76EA2"/>
    <w:rsid w:val="00B77142"/>
    <w:rsid w:val="00B7715D"/>
    <w:rsid w:val="00B7715F"/>
    <w:rsid w:val="00B77479"/>
    <w:rsid w:val="00B77A89"/>
    <w:rsid w:val="00B800DF"/>
    <w:rsid w:val="00B80BB4"/>
    <w:rsid w:val="00B80C2A"/>
    <w:rsid w:val="00B815FA"/>
    <w:rsid w:val="00B81FDB"/>
    <w:rsid w:val="00B81FFA"/>
    <w:rsid w:val="00B820EB"/>
    <w:rsid w:val="00B82216"/>
    <w:rsid w:val="00B829B0"/>
    <w:rsid w:val="00B82A28"/>
    <w:rsid w:val="00B82BE8"/>
    <w:rsid w:val="00B82EF5"/>
    <w:rsid w:val="00B8306A"/>
    <w:rsid w:val="00B83248"/>
    <w:rsid w:val="00B833E0"/>
    <w:rsid w:val="00B83BE5"/>
    <w:rsid w:val="00B83C25"/>
    <w:rsid w:val="00B84546"/>
    <w:rsid w:val="00B84670"/>
    <w:rsid w:val="00B846DB"/>
    <w:rsid w:val="00B8471C"/>
    <w:rsid w:val="00B84EC7"/>
    <w:rsid w:val="00B84F56"/>
    <w:rsid w:val="00B85793"/>
    <w:rsid w:val="00B8579D"/>
    <w:rsid w:val="00B8592D"/>
    <w:rsid w:val="00B85E0C"/>
    <w:rsid w:val="00B8628B"/>
    <w:rsid w:val="00B865C6"/>
    <w:rsid w:val="00B86BEA"/>
    <w:rsid w:val="00B86C8B"/>
    <w:rsid w:val="00B87609"/>
    <w:rsid w:val="00B87B44"/>
    <w:rsid w:val="00B87BDB"/>
    <w:rsid w:val="00B87D7C"/>
    <w:rsid w:val="00B903CE"/>
    <w:rsid w:val="00B908FA"/>
    <w:rsid w:val="00B9101B"/>
    <w:rsid w:val="00B9140C"/>
    <w:rsid w:val="00B918D7"/>
    <w:rsid w:val="00B91A3F"/>
    <w:rsid w:val="00B91C7B"/>
    <w:rsid w:val="00B9201A"/>
    <w:rsid w:val="00B922CE"/>
    <w:rsid w:val="00B92622"/>
    <w:rsid w:val="00B92A2F"/>
    <w:rsid w:val="00B92C1D"/>
    <w:rsid w:val="00B93BCD"/>
    <w:rsid w:val="00B93D8D"/>
    <w:rsid w:val="00B93F6B"/>
    <w:rsid w:val="00B94072"/>
    <w:rsid w:val="00B9415F"/>
    <w:rsid w:val="00B9443E"/>
    <w:rsid w:val="00B94972"/>
    <w:rsid w:val="00B94C81"/>
    <w:rsid w:val="00B94F2A"/>
    <w:rsid w:val="00B94F91"/>
    <w:rsid w:val="00B94FAC"/>
    <w:rsid w:val="00B9504B"/>
    <w:rsid w:val="00B95545"/>
    <w:rsid w:val="00B95556"/>
    <w:rsid w:val="00B9556E"/>
    <w:rsid w:val="00B95D27"/>
    <w:rsid w:val="00B960AC"/>
    <w:rsid w:val="00B96118"/>
    <w:rsid w:val="00B96318"/>
    <w:rsid w:val="00B9648F"/>
    <w:rsid w:val="00B96BB2"/>
    <w:rsid w:val="00B9756A"/>
    <w:rsid w:val="00B976B7"/>
    <w:rsid w:val="00B97761"/>
    <w:rsid w:val="00B97C74"/>
    <w:rsid w:val="00BA055D"/>
    <w:rsid w:val="00BA06D9"/>
    <w:rsid w:val="00BA07F4"/>
    <w:rsid w:val="00BA084E"/>
    <w:rsid w:val="00BA0F1B"/>
    <w:rsid w:val="00BA11FB"/>
    <w:rsid w:val="00BA1247"/>
    <w:rsid w:val="00BA179B"/>
    <w:rsid w:val="00BA1929"/>
    <w:rsid w:val="00BA1DAC"/>
    <w:rsid w:val="00BA2010"/>
    <w:rsid w:val="00BA25F4"/>
    <w:rsid w:val="00BA2A41"/>
    <w:rsid w:val="00BA2DF6"/>
    <w:rsid w:val="00BA2EF2"/>
    <w:rsid w:val="00BA3660"/>
    <w:rsid w:val="00BA36DF"/>
    <w:rsid w:val="00BA3922"/>
    <w:rsid w:val="00BA397E"/>
    <w:rsid w:val="00BA3B4A"/>
    <w:rsid w:val="00BA3DB5"/>
    <w:rsid w:val="00BA4120"/>
    <w:rsid w:val="00BA4679"/>
    <w:rsid w:val="00BA4B72"/>
    <w:rsid w:val="00BA5017"/>
    <w:rsid w:val="00BA5283"/>
    <w:rsid w:val="00BA5320"/>
    <w:rsid w:val="00BA5EF8"/>
    <w:rsid w:val="00BA622E"/>
    <w:rsid w:val="00BA6A2C"/>
    <w:rsid w:val="00BA6B99"/>
    <w:rsid w:val="00BA6D1E"/>
    <w:rsid w:val="00BA71B3"/>
    <w:rsid w:val="00BA778B"/>
    <w:rsid w:val="00BA7DE1"/>
    <w:rsid w:val="00BB02FA"/>
    <w:rsid w:val="00BB04AD"/>
    <w:rsid w:val="00BB0546"/>
    <w:rsid w:val="00BB0961"/>
    <w:rsid w:val="00BB09D4"/>
    <w:rsid w:val="00BB19C6"/>
    <w:rsid w:val="00BB2314"/>
    <w:rsid w:val="00BB2586"/>
    <w:rsid w:val="00BB271C"/>
    <w:rsid w:val="00BB2A9F"/>
    <w:rsid w:val="00BB3D39"/>
    <w:rsid w:val="00BB47F6"/>
    <w:rsid w:val="00BB4AC0"/>
    <w:rsid w:val="00BB4F3E"/>
    <w:rsid w:val="00BB5C58"/>
    <w:rsid w:val="00BB5E27"/>
    <w:rsid w:val="00BB5E57"/>
    <w:rsid w:val="00BB638F"/>
    <w:rsid w:val="00BB69AA"/>
    <w:rsid w:val="00BC0123"/>
    <w:rsid w:val="00BC0357"/>
    <w:rsid w:val="00BC0490"/>
    <w:rsid w:val="00BC0F73"/>
    <w:rsid w:val="00BC1052"/>
    <w:rsid w:val="00BC1EAF"/>
    <w:rsid w:val="00BC2238"/>
    <w:rsid w:val="00BC24CB"/>
    <w:rsid w:val="00BC27BB"/>
    <w:rsid w:val="00BC2859"/>
    <w:rsid w:val="00BC2BC7"/>
    <w:rsid w:val="00BC346B"/>
    <w:rsid w:val="00BC3B31"/>
    <w:rsid w:val="00BC3D77"/>
    <w:rsid w:val="00BC4331"/>
    <w:rsid w:val="00BC4352"/>
    <w:rsid w:val="00BC4627"/>
    <w:rsid w:val="00BC4839"/>
    <w:rsid w:val="00BC484A"/>
    <w:rsid w:val="00BC4944"/>
    <w:rsid w:val="00BC4C8F"/>
    <w:rsid w:val="00BC5461"/>
    <w:rsid w:val="00BC56D9"/>
    <w:rsid w:val="00BC5733"/>
    <w:rsid w:val="00BC5973"/>
    <w:rsid w:val="00BC5B87"/>
    <w:rsid w:val="00BC5D96"/>
    <w:rsid w:val="00BC6373"/>
    <w:rsid w:val="00BC6831"/>
    <w:rsid w:val="00BC6E15"/>
    <w:rsid w:val="00BC7147"/>
    <w:rsid w:val="00BC7688"/>
    <w:rsid w:val="00BC7A0E"/>
    <w:rsid w:val="00BC7A71"/>
    <w:rsid w:val="00BC7CFF"/>
    <w:rsid w:val="00BC7D36"/>
    <w:rsid w:val="00BD03A5"/>
    <w:rsid w:val="00BD05E7"/>
    <w:rsid w:val="00BD0FD6"/>
    <w:rsid w:val="00BD1355"/>
    <w:rsid w:val="00BD1DFD"/>
    <w:rsid w:val="00BD2262"/>
    <w:rsid w:val="00BD22AC"/>
    <w:rsid w:val="00BD23D0"/>
    <w:rsid w:val="00BD2807"/>
    <w:rsid w:val="00BD2A64"/>
    <w:rsid w:val="00BD2BDA"/>
    <w:rsid w:val="00BD2ECF"/>
    <w:rsid w:val="00BD32F9"/>
    <w:rsid w:val="00BD39A6"/>
    <w:rsid w:val="00BD3A7B"/>
    <w:rsid w:val="00BD4799"/>
    <w:rsid w:val="00BD48EF"/>
    <w:rsid w:val="00BD4A20"/>
    <w:rsid w:val="00BD4B6F"/>
    <w:rsid w:val="00BD4D35"/>
    <w:rsid w:val="00BD4D53"/>
    <w:rsid w:val="00BD4F2F"/>
    <w:rsid w:val="00BD52CF"/>
    <w:rsid w:val="00BD539E"/>
    <w:rsid w:val="00BD590F"/>
    <w:rsid w:val="00BD5A68"/>
    <w:rsid w:val="00BD6226"/>
    <w:rsid w:val="00BD62F7"/>
    <w:rsid w:val="00BD643E"/>
    <w:rsid w:val="00BD671F"/>
    <w:rsid w:val="00BD6C07"/>
    <w:rsid w:val="00BD704C"/>
    <w:rsid w:val="00BD753A"/>
    <w:rsid w:val="00BD7650"/>
    <w:rsid w:val="00BD791C"/>
    <w:rsid w:val="00BD7F0C"/>
    <w:rsid w:val="00BE115F"/>
    <w:rsid w:val="00BE133F"/>
    <w:rsid w:val="00BE1711"/>
    <w:rsid w:val="00BE17C1"/>
    <w:rsid w:val="00BE1811"/>
    <w:rsid w:val="00BE1C3F"/>
    <w:rsid w:val="00BE1DA1"/>
    <w:rsid w:val="00BE2246"/>
    <w:rsid w:val="00BE28A5"/>
    <w:rsid w:val="00BE2B3D"/>
    <w:rsid w:val="00BE329D"/>
    <w:rsid w:val="00BE42E8"/>
    <w:rsid w:val="00BE42F5"/>
    <w:rsid w:val="00BE4793"/>
    <w:rsid w:val="00BE4870"/>
    <w:rsid w:val="00BE488B"/>
    <w:rsid w:val="00BE4C81"/>
    <w:rsid w:val="00BE4FF8"/>
    <w:rsid w:val="00BE5086"/>
    <w:rsid w:val="00BE51BB"/>
    <w:rsid w:val="00BE55B0"/>
    <w:rsid w:val="00BE5C4A"/>
    <w:rsid w:val="00BE5CA1"/>
    <w:rsid w:val="00BE5E93"/>
    <w:rsid w:val="00BE6911"/>
    <w:rsid w:val="00BE6DBF"/>
    <w:rsid w:val="00BE6E35"/>
    <w:rsid w:val="00BE70B7"/>
    <w:rsid w:val="00BE72EC"/>
    <w:rsid w:val="00BE79A8"/>
    <w:rsid w:val="00BE7CF3"/>
    <w:rsid w:val="00BF0335"/>
    <w:rsid w:val="00BF034F"/>
    <w:rsid w:val="00BF044C"/>
    <w:rsid w:val="00BF06A9"/>
    <w:rsid w:val="00BF0859"/>
    <w:rsid w:val="00BF0F86"/>
    <w:rsid w:val="00BF1A3B"/>
    <w:rsid w:val="00BF22E6"/>
    <w:rsid w:val="00BF25AE"/>
    <w:rsid w:val="00BF2669"/>
    <w:rsid w:val="00BF2747"/>
    <w:rsid w:val="00BF2BB4"/>
    <w:rsid w:val="00BF3A4D"/>
    <w:rsid w:val="00BF3F97"/>
    <w:rsid w:val="00BF3FD6"/>
    <w:rsid w:val="00BF4191"/>
    <w:rsid w:val="00BF4252"/>
    <w:rsid w:val="00BF4326"/>
    <w:rsid w:val="00BF4E5B"/>
    <w:rsid w:val="00BF52F4"/>
    <w:rsid w:val="00BF5A3C"/>
    <w:rsid w:val="00BF5CA3"/>
    <w:rsid w:val="00BF61D2"/>
    <w:rsid w:val="00BF6331"/>
    <w:rsid w:val="00BF6750"/>
    <w:rsid w:val="00BF6D7A"/>
    <w:rsid w:val="00BF7111"/>
    <w:rsid w:val="00BF72F1"/>
    <w:rsid w:val="00C005B8"/>
    <w:rsid w:val="00C00A93"/>
    <w:rsid w:val="00C00CC0"/>
    <w:rsid w:val="00C00DCA"/>
    <w:rsid w:val="00C00E3F"/>
    <w:rsid w:val="00C0133D"/>
    <w:rsid w:val="00C01873"/>
    <w:rsid w:val="00C0220E"/>
    <w:rsid w:val="00C02368"/>
    <w:rsid w:val="00C024E0"/>
    <w:rsid w:val="00C030B6"/>
    <w:rsid w:val="00C03212"/>
    <w:rsid w:val="00C0330E"/>
    <w:rsid w:val="00C03AA9"/>
    <w:rsid w:val="00C03B04"/>
    <w:rsid w:val="00C0418E"/>
    <w:rsid w:val="00C0469D"/>
    <w:rsid w:val="00C049C4"/>
    <w:rsid w:val="00C04B85"/>
    <w:rsid w:val="00C04BE5"/>
    <w:rsid w:val="00C04D7B"/>
    <w:rsid w:val="00C05178"/>
    <w:rsid w:val="00C05469"/>
    <w:rsid w:val="00C0568A"/>
    <w:rsid w:val="00C05716"/>
    <w:rsid w:val="00C06ABE"/>
    <w:rsid w:val="00C06E71"/>
    <w:rsid w:val="00C07155"/>
    <w:rsid w:val="00C07482"/>
    <w:rsid w:val="00C07749"/>
    <w:rsid w:val="00C07C00"/>
    <w:rsid w:val="00C07C3F"/>
    <w:rsid w:val="00C07C62"/>
    <w:rsid w:val="00C07D84"/>
    <w:rsid w:val="00C1017C"/>
    <w:rsid w:val="00C10303"/>
    <w:rsid w:val="00C103E8"/>
    <w:rsid w:val="00C105A3"/>
    <w:rsid w:val="00C1093E"/>
    <w:rsid w:val="00C109D2"/>
    <w:rsid w:val="00C10A0E"/>
    <w:rsid w:val="00C10CAA"/>
    <w:rsid w:val="00C11100"/>
    <w:rsid w:val="00C11137"/>
    <w:rsid w:val="00C1124D"/>
    <w:rsid w:val="00C11760"/>
    <w:rsid w:val="00C11F25"/>
    <w:rsid w:val="00C1256C"/>
    <w:rsid w:val="00C12856"/>
    <w:rsid w:val="00C129C0"/>
    <w:rsid w:val="00C12D22"/>
    <w:rsid w:val="00C13238"/>
    <w:rsid w:val="00C135CC"/>
    <w:rsid w:val="00C13E3C"/>
    <w:rsid w:val="00C13F5B"/>
    <w:rsid w:val="00C1453E"/>
    <w:rsid w:val="00C14755"/>
    <w:rsid w:val="00C14995"/>
    <w:rsid w:val="00C14B22"/>
    <w:rsid w:val="00C14CC9"/>
    <w:rsid w:val="00C14CE1"/>
    <w:rsid w:val="00C15546"/>
    <w:rsid w:val="00C1571F"/>
    <w:rsid w:val="00C15BCB"/>
    <w:rsid w:val="00C15E2E"/>
    <w:rsid w:val="00C15FE9"/>
    <w:rsid w:val="00C16E6A"/>
    <w:rsid w:val="00C16E73"/>
    <w:rsid w:val="00C16E8A"/>
    <w:rsid w:val="00C16FA5"/>
    <w:rsid w:val="00C1709D"/>
    <w:rsid w:val="00C1726D"/>
    <w:rsid w:val="00C179C4"/>
    <w:rsid w:val="00C17A2F"/>
    <w:rsid w:val="00C17FEA"/>
    <w:rsid w:val="00C2105C"/>
    <w:rsid w:val="00C215E0"/>
    <w:rsid w:val="00C21A77"/>
    <w:rsid w:val="00C21B1F"/>
    <w:rsid w:val="00C21D42"/>
    <w:rsid w:val="00C22235"/>
    <w:rsid w:val="00C22905"/>
    <w:rsid w:val="00C23157"/>
    <w:rsid w:val="00C232C9"/>
    <w:rsid w:val="00C23740"/>
    <w:rsid w:val="00C237A6"/>
    <w:rsid w:val="00C237FD"/>
    <w:rsid w:val="00C23979"/>
    <w:rsid w:val="00C23B58"/>
    <w:rsid w:val="00C24495"/>
    <w:rsid w:val="00C24803"/>
    <w:rsid w:val="00C24B2E"/>
    <w:rsid w:val="00C24EE5"/>
    <w:rsid w:val="00C25876"/>
    <w:rsid w:val="00C25986"/>
    <w:rsid w:val="00C25C88"/>
    <w:rsid w:val="00C25CF9"/>
    <w:rsid w:val="00C265EF"/>
    <w:rsid w:val="00C26BF5"/>
    <w:rsid w:val="00C26F3A"/>
    <w:rsid w:val="00C277EF"/>
    <w:rsid w:val="00C2782C"/>
    <w:rsid w:val="00C30423"/>
    <w:rsid w:val="00C304BA"/>
    <w:rsid w:val="00C30ADB"/>
    <w:rsid w:val="00C312E4"/>
    <w:rsid w:val="00C31656"/>
    <w:rsid w:val="00C31AF6"/>
    <w:rsid w:val="00C324A2"/>
    <w:rsid w:val="00C325AC"/>
    <w:rsid w:val="00C325DA"/>
    <w:rsid w:val="00C32E05"/>
    <w:rsid w:val="00C3312E"/>
    <w:rsid w:val="00C33194"/>
    <w:rsid w:val="00C332DA"/>
    <w:rsid w:val="00C33330"/>
    <w:rsid w:val="00C3350B"/>
    <w:rsid w:val="00C335FF"/>
    <w:rsid w:val="00C33624"/>
    <w:rsid w:val="00C3367A"/>
    <w:rsid w:val="00C338D1"/>
    <w:rsid w:val="00C349FE"/>
    <w:rsid w:val="00C34A64"/>
    <w:rsid w:val="00C34B09"/>
    <w:rsid w:val="00C34D22"/>
    <w:rsid w:val="00C34EB0"/>
    <w:rsid w:val="00C35844"/>
    <w:rsid w:val="00C35B6A"/>
    <w:rsid w:val="00C35C52"/>
    <w:rsid w:val="00C35C9E"/>
    <w:rsid w:val="00C35EB7"/>
    <w:rsid w:val="00C35FFD"/>
    <w:rsid w:val="00C36237"/>
    <w:rsid w:val="00C362DB"/>
    <w:rsid w:val="00C368AE"/>
    <w:rsid w:val="00C37344"/>
    <w:rsid w:val="00C373F4"/>
    <w:rsid w:val="00C37587"/>
    <w:rsid w:val="00C37A8E"/>
    <w:rsid w:val="00C405C8"/>
    <w:rsid w:val="00C40649"/>
    <w:rsid w:val="00C406F6"/>
    <w:rsid w:val="00C40771"/>
    <w:rsid w:val="00C40B5F"/>
    <w:rsid w:val="00C4108C"/>
    <w:rsid w:val="00C4120B"/>
    <w:rsid w:val="00C4144C"/>
    <w:rsid w:val="00C41695"/>
    <w:rsid w:val="00C41BBF"/>
    <w:rsid w:val="00C41BEA"/>
    <w:rsid w:val="00C41EC4"/>
    <w:rsid w:val="00C41F62"/>
    <w:rsid w:val="00C428A4"/>
    <w:rsid w:val="00C42E6E"/>
    <w:rsid w:val="00C4345A"/>
    <w:rsid w:val="00C43461"/>
    <w:rsid w:val="00C43947"/>
    <w:rsid w:val="00C439B1"/>
    <w:rsid w:val="00C43B88"/>
    <w:rsid w:val="00C443CF"/>
    <w:rsid w:val="00C44543"/>
    <w:rsid w:val="00C4466E"/>
    <w:rsid w:val="00C44710"/>
    <w:rsid w:val="00C447F4"/>
    <w:rsid w:val="00C448C5"/>
    <w:rsid w:val="00C44B92"/>
    <w:rsid w:val="00C44C96"/>
    <w:rsid w:val="00C44EDD"/>
    <w:rsid w:val="00C4505E"/>
    <w:rsid w:val="00C45651"/>
    <w:rsid w:val="00C45743"/>
    <w:rsid w:val="00C469AF"/>
    <w:rsid w:val="00C46D77"/>
    <w:rsid w:val="00C47078"/>
    <w:rsid w:val="00C47683"/>
    <w:rsid w:val="00C4769B"/>
    <w:rsid w:val="00C47A3E"/>
    <w:rsid w:val="00C47D88"/>
    <w:rsid w:val="00C47FD0"/>
    <w:rsid w:val="00C5012E"/>
    <w:rsid w:val="00C50316"/>
    <w:rsid w:val="00C5041D"/>
    <w:rsid w:val="00C506DB"/>
    <w:rsid w:val="00C50B8E"/>
    <w:rsid w:val="00C50C21"/>
    <w:rsid w:val="00C51207"/>
    <w:rsid w:val="00C516F7"/>
    <w:rsid w:val="00C51D15"/>
    <w:rsid w:val="00C51DE9"/>
    <w:rsid w:val="00C51F69"/>
    <w:rsid w:val="00C51FCC"/>
    <w:rsid w:val="00C52477"/>
    <w:rsid w:val="00C52A5D"/>
    <w:rsid w:val="00C52CEF"/>
    <w:rsid w:val="00C52CFB"/>
    <w:rsid w:val="00C52DF4"/>
    <w:rsid w:val="00C53361"/>
    <w:rsid w:val="00C535BF"/>
    <w:rsid w:val="00C535D4"/>
    <w:rsid w:val="00C535E8"/>
    <w:rsid w:val="00C54088"/>
    <w:rsid w:val="00C545DD"/>
    <w:rsid w:val="00C54616"/>
    <w:rsid w:val="00C54A3C"/>
    <w:rsid w:val="00C54C5F"/>
    <w:rsid w:val="00C54D63"/>
    <w:rsid w:val="00C54E69"/>
    <w:rsid w:val="00C54EA6"/>
    <w:rsid w:val="00C55652"/>
    <w:rsid w:val="00C571E2"/>
    <w:rsid w:val="00C57275"/>
    <w:rsid w:val="00C5762A"/>
    <w:rsid w:val="00C57C18"/>
    <w:rsid w:val="00C57EED"/>
    <w:rsid w:val="00C60216"/>
    <w:rsid w:val="00C60481"/>
    <w:rsid w:val="00C61B7D"/>
    <w:rsid w:val="00C61BED"/>
    <w:rsid w:val="00C61E45"/>
    <w:rsid w:val="00C6213C"/>
    <w:rsid w:val="00C622CD"/>
    <w:rsid w:val="00C62508"/>
    <w:rsid w:val="00C62591"/>
    <w:rsid w:val="00C6266F"/>
    <w:rsid w:val="00C62890"/>
    <w:rsid w:val="00C62A74"/>
    <w:rsid w:val="00C62E62"/>
    <w:rsid w:val="00C62E83"/>
    <w:rsid w:val="00C6304C"/>
    <w:rsid w:val="00C63763"/>
    <w:rsid w:val="00C63844"/>
    <w:rsid w:val="00C63B4C"/>
    <w:rsid w:val="00C63FD1"/>
    <w:rsid w:val="00C640D0"/>
    <w:rsid w:val="00C6454A"/>
    <w:rsid w:val="00C64AC3"/>
    <w:rsid w:val="00C64F47"/>
    <w:rsid w:val="00C657B2"/>
    <w:rsid w:val="00C661E2"/>
    <w:rsid w:val="00C661F8"/>
    <w:rsid w:val="00C66319"/>
    <w:rsid w:val="00C663D8"/>
    <w:rsid w:val="00C66681"/>
    <w:rsid w:val="00C66FD8"/>
    <w:rsid w:val="00C6748A"/>
    <w:rsid w:val="00C67D43"/>
    <w:rsid w:val="00C67DF6"/>
    <w:rsid w:val="00C70798"/>
    <w:rsid w:val="00C70D3D"/>
    <w:rsid w:val="00C70DA7"/>
    <w:rsid w:val="00C71555"/>
    <w:rsid w:val="00C71B2F"/>
    <w:rsid w:val="00C71B70"/>
    <w:rsid w:val="00C720E1"/>
    <w:rsid w:val="00C722A4"/>
    <w:rsid w:val="00C72D5F"/>
    <w:rsid w:val="00C72E23"/>
    <w:rsid w:val="00C7321A"/>
    <w:rsid w:val="00C73DD7"/>
    <w:rsid w:val="00C74157"/>
    <w:rsid w:val="00C745E1"/>
    <w:rsid w:val="00C7569C"/>
    <w:rsid w:val="00C756FA"/>
    <w:rsid w:val="00C7586B"/>
    <w:rsid w:val="00C75DD9"/>
    <w:rsid w:val="00C75E92"/>
    <w:rsid w:val="00C761A4"/>
    <w:rsid w:val="00C76C97"/>
    <w:rsid w:val="00C76DFE"/>
    <w:rsid w:val="00C76FA1"/>
    <w:rsid w:val="00C772F3"/>
    <w:rsid w:val="00C774D0"/>
    <w:rsid w:val="00C7778D"/>
    <w:rsid w:val="00C77C8F"/>
    <w:rsid w:val="00C77D24"/>
    <w:rsid w:val="00C801BA"/>
    <w:rsid w:val="00C8084C"/>
    <w:rsid w:val="00C80B3F"/>
    <w:rsid w:val="00C80CD9"/>
    <w:rsid w:val="00C80F14"/>
    <w:rsid w:val="00C80F7F"/>
    <w:rsid w:val="00C811E2"/>
    <w:rsid w:val="00C8135E"/>
    <w:rsid w:val="00C81866"/>
    <w:rsid w:val="00C81AD2"/>
    <w:rsid w:val="00C81C9F"/>
    <w:rsid w:val="00C8250F"/>
    <w:rsid w:val="00C82D4C"/>
    <w:rsid w:val="00C82F17"/>
    <w:rsid w:val="00C83273"/>
    <w:rsid w:val="00C83917"/>
    <w:rsid w:val="00C84307"/>
    <w:rsid w:val="00C84548"/>
    <w:rsid w:val="00C84D39"/>
    <w:rsid w:val="00C851D2"/>
    <w:rsid w:val="00C852DF"/>
    <w:rsid w:val="00C8530B"/>
    <w:rsid w:val="00C85601"/>
    <w:rsid w:val="00C85B97"/>
    <w:rsid w:val="00C8610A"/>
    <w:rsid w:val="00C8659C"/>
    <w:rsid w:val="00C8664F"/>
    <w:rsid w:val="00C86B84"/>
    <w:rsid w:val="00C86D02"/>
    <w:rsid w:val="00C87277"/>
    <w:rsid w:val="00C878E9"/>
    <w:rsid w:val="00C9008A"/>
    <w:rsid w:val="00C9011D"/>
    <w:rsid w:val="00C9096B"/>
    <w:rsid w:val="00C909ED"/>
    <w:rsid w:val="00C90AE5"/>
    <w:rsid w:val="00C90C99"/>
    <w:rsid w:val="00C90EFC"/>
    <w:rsid w:val="00C9180F"/>
    <w:rsid w:val="00C91B1D"/>
    <w:rsid w:val="00C91BAA"/>
    <w:rsid w:val="00C91C12"/>
    <w:rsid w:val="00C91DC7"/>
    <w:rsid w:val="00C92AC6"/>
    <w:rsid w:val="00C92F0D"/>
    <w:rsid w:val="00C9322A"/>
    <w:rsid w:val="00C93C3E"/>
    <w:rsid w:val="00C93D77"/>
    <w:rsid w:val="00C945E6"/>
    <w:rsid w:val="00C94690"/>
    <w:rsid w:val="00C94CFE"/>
    <w:rsid w:val="00C94F3E"/>
    <w:rsid w:val="00C95367"/>
    <w:rsid w:val="00C953CB"/>
    <w:rsid w:val="00C957A5"/>
    <w:rsid w:val="00C957D5"/>
    <w:rsid w:val="00C95906"/>
    <w:rsid w:val="00C95B8A"/>
    <w:rsid w:val="00C95BBB"/>
    <w:rsid w:val="00C95DB9"/>
    <w:rsid w:val="00C960F4"/>
    <w:rsid w:val="00C966DC"/>
    <w:rsid w:val="00C96F34"/>
    <w:rsid w:val="00C97920"/>
    <w:rsid w:val="00C97D13"/>
    <w:rsid w:val="00C97D9A"/>
    <w:rsid w:val="00C97D9B"/>
    <w:rsid w:val="00CA00A2"/>
    <w:rsid w:val="00CA0185"/>
    <w:rsid w:val="00CA041C"/>
    <w:rsid w:val="00CA05BE"/>
    <w:rsid w:val="00CA0755"/>
    <w:rsid w:val="00CA098D"/>
    <w:rsid w:val="00CA0F54"/>
    <w:rsid w:val="00CA1BC5"/>
    <w:rsid w:val="00CA1EC4"/>
    <w:rsid w:val="00CA23B7"/>
    <w:rsid w:val="00CA2A2E"/>
    <w:rsid w:val="00CA2EA0"/>
    <w:rsid w:val="00CA2F2C"/>
    <w:rsid w:val="00CA2F3F"/>
    <w:rsid w:val="00CA309D"/>
    <w:rsid w:val="00CA30A0"/>
    <w:rsid w:val="00CA3D00"/>
    <w:rsid w:val="00CA3E5B"/>
    <w:rsid w:val="00CA4470"/>
    <w:rsid w:val="00CA46D1"/>
    <w:rsid w:val="00CA4857"/>
    <w:rsid w:val="00CA4B93"/>
    <w:rsid w:val="00CA4F8B"/>
    <w:rsid w:val="00CA53B0"/>
    <w:rsid w:val="00CA59D2"/>
    <w:rsid w:val="00CA62FC"/>
    <w:rsid w:val="00CA66BE"/>
    <w:rsid w:val="00CA681F"/>
    <w:rsid w:val="00CA68B8"/>
    <w:rsid w:val="00CA701A"/>
    <w:rsid w:val="00CA713A"/>
    <w:rsid w:val="00CA7B47"/>
    <w:rsid w:val="00CA7F4B"/>
    <w:rsid w:val="00CB06AA"/>
    <w:rsid w:val="00CB0B1F"/>
    <w:rsid w:val="00CB117C"/>
    <w:rsid w:val="00CB1519"/>
    <w:rsid w:val="00CB15C6"/>
    <w:rsid w:val="00CB2127"/>
    <w:rsid w:val="00CB24CF"/>
    <w:rsid w:val="00CB29C7"/>
    <w:rsid w:val="00CB29EC"/>
    <w:rsid w:val="00CB2DE1"/>
    <w:rsid w:val="00CB2EF9"/>
    <w:rsid w:val="00CB313C"/>
    <w:rsid w:val="00CB3511"/>
    <w:rsid w:val="00CB36D8"/>
    <w:rsid w:val="00CB3EE1"/>
    <w:rsid w:val="00CB3F17"/>
    <w:rsid w:val="00CB43CB"/>
    <w:rsid w:val="00CB475E"/>
    <w:rsid w:val="00CB49C5"/>
    <w:rsid w:val="00CB563B"/>
    <w:rsid w:val="00CB5815"/>
    <w:rsid w:val="00CB5C26"/>
    <w:rsid w:val="00CB6214"/>
    <w:rsid w:val="00CB62C7"/>
    <w:rsid w:val="00CB62D4"/>
    <w:rsid w:val="00CB6748"/>
    <w:rsid w:val="00CB6837"/>
    <w:rsid w:val="00CB6A54"/>
    <w:rsid w:val="00CB6BE9"/>
    <w:rsid w:val="00CB70CC"/>
    <w:rsid w:val="00CB70D6"/>
    <w:rsid w:val="00CB73E1"/>
    <w:rsid w:val="00CB744D"/>
    <w:rsid w:val="00CB7478"/>
    <w:rsid w:val="00CB74E3"/>
    <w:rsid w:val="00CB78A9"/>
    <w:rsid w:val="00CB791B"/>
    <w:rsid w:val="00CB7988"/>
    <w:rsid w:val="00CB7B12"/>
    <w:rsid w:val="00CB7F6A"/>
    <w:rsid w:val="00CC03A5"/>
    <w:rsid w:val="00CC08E7"/>
    <w:rsid w:val="00CC09CA"/>
    <w:rsid w:val="00CC1305"/>
    <w:rsid w:val="00CC1541"/>
    <w:rsid w:val="00CC19DD"/>
    <w:rsid w:val="00CC23E9"/>
    <w:rsid w:val="00CC28D8"/>
    <w:rsid w:val="00CC2DB3"/>
    <w:rsid w:val="00CC2E5B"/>
    <w:rsid w:val="00CC2FC5"/>
    <w:rsid w:val="00CC3472"/>
    <w:rsid w:val="00CC3855"/>
    <w:rsid w:val="00CC3C94"/>
    <w:rsid w:val="00CC3DAC"/>
    <w:rsid w:val="00CC402D"/>
    <w:rsid w:val="00CC43DE"/>
    <w:rsid w:val="00CC4604"/>
    <w:rsid w:val="00CC4C19"/>
    <w:rsid w:val="00CC4D74"/>
    <w:rsid w:val="00CC5A80"/>
    <w:rsid w:val="00CC5B44"/>
    <w:rsid w:val="00CC5DE5"/>
    <w:rsid w:val="00CC5E33"/>
    <w:rsid w:val="00CC608C"/>
    <w:rsid w:val="00CC653D"/>
    <w:rsid w:val="00CC6A26"/>
    <w:rsid w:val="00CC6DCF"/>
    <w:rsid w:val="00CC71D9"/>
    <w:rsid w:val="00CC735A"/>
    <w:rsid w:val="00CC7B06"/>
    <w:rsid w:val="00CC7BD5"/>
    <w:rsid w:val="00CC7D9B"/>
    <w:rsid w:val="00CD00D6"/>
    <w:rsid w:val="00CD035F"/>
    <w:rsid w:val="00CD06C7"/>
    <w:rsid w:val="00CD088F"/>
    <w:rsid w:val="00CD0D3B"/>
    <w:rsid w:val="00CD13E7"/>
    <w:rsid w:val="00CD1631"/>
    <w:rsid w:val="00CD1A1C"/>
    <w:rsid w:val="00CD1A51"/>
    <w:rsid w:val="00CD1DF9"/>
    <w:rsid w:val="00CD302B"/>
    <w:rsid w:val="00CD3066"/>
    <w:rsid w:val="00CD34E8"/>
    <w:rsid w:val="00CD3E9D"/>
    <w:rsid w:val="00CD4223"/>
    <w:rsid w:val="00CD462D"/>
    <w:rsid w:val="00CD4770"/>
    <w:rsid w:val="00CD48F6"/>
    <w:rsid w:val="00CD4C31"/>
    <w:rsid w:val="00CD4DF5"/>
    <w:rsid w:val="00CD4E37"/>
    <w:rsid w:val="00CD50A3"/>
    <w:rsid w:val="00CD5470"/>
    <w:rsid w:val="00CD60F7"/>
    <w:rsid w:val="00CD654C"/>
    <w:rsid w:val="00CD6A3A"/>
    <w:rsid w:val="00CD6BD1"/>
    <w:rsid w:val="00CD6C45"/>
    <w:rsid w:val="00CD6CBE"/>
    <w:rsid w:val="00CD6FDE"/>
    <w:rsid w:val="00CD7510"/>
    <w:rsid w:val="00CD7586"/>
    <w:rsid w:val="00CD759A"/>
    <w:rsid w:val="00CD766D"/>
    <w:rsid w:val="00CD7691"/>
    <w:rsid w:val="00CD781F"/>
    <w:rsid w:val="00CD7AA3"/>
    <w:rsid w:val="00CD7F15"/>
    <w:rsid w:val="00CE0ECD"/>
    <w:rsid w:val="00CE11D8"/>
    <w:rsid w:val="00CE1213"/>
    <w:rsid w:val="00CE1258"/>
    <w:rsid w:val="00CE1476"/>
    <w:rsid w:val="00CE2041"/>
    <w:rsid w:val="00CE2444"/>
    <w:rsid w:val="00CE2705"/>
    <w:rsid w:val="00CE2F3D"/>
    <w:rsid w:val="00CE3654"/>
    <w:rsid w:val="00CE36D9"/>
    <w:rsid w:val="00CE394D"/>
    <w:rsid w:val="00CE3C82"/>
    <w:rsid w:val="00CE3EB9"/>
    <w:rsid w:val="00CE45E5"/>
    <w:rsid w:val="00CE4686"/>
    <w:rsid w:val="00CE4CBD"/>
    <w:rsid w:val="00CE4D0E"/>
    <w:rsid w:val="00CE4DC1"/>
    <w:rsid w:val="00CE5201"/>
    <w:rsid w:val="00CE53A7"/>
    <w:rsid w:val="00CE5A96"/>
    <w:rsid w:val="00CE5CCF"/>
    <w:rsid w:val="00CE7314"/>
    <w:rsid w:val="00CE7BCA"/>
    <w:rsid w:val="00CE7C4C"/>
    <w:rsid w:val="00CE7E53"/>
    <w:rsid w:val="00CF0159"/>
    <w:rsid w:val="00CF0329"/>
    <w:rsid w:val="00CF0636"/>
    <w:rsid w:val="00CF0A8C"/>
    <w:rsid w:val="00CF130D"/>
    <w:rsid w:val="00CF1CE2"/>
    <w:rsid w:val="00CF1D98"/>
    <w:rsid w:val="00CF1E5B"/>
    <w:rsid w:val="00CF215B"/>
    <w:rsid w:val="00CF234C"/>
    <w:rsid w:val="00CF2B6B"/>
    <w:rsid w:val="00CF2FD8"/>
    <w:rsid w:val="00CF307D"/>
    <w:rsid w:val="00CF3380"/>
    <w:rsid w:val="00CF3F91"/>
    <w:rsid w:val="00CF4BC1"/>
    <w:rsid w:val="00CF4ECC"/>
    <w:rsid w:val="00CF558D"/>
    <w:rsid w:val="00CF5912"/>
    <w:rsid w:val="00CF5A9B"/>
    <w:rsid w:val="00CF5DBF"/>
    <w:rsid w:val="00CF5EFD"/>
    <w:rsid w:val="00CF5F58"/>
    <w:rsid w:val="00CF618C"/>
    <w:rsid w:val="00CF6878"/>
    <w:rsid w:val="00CF68B0"/>
    <w:rsid w:val="00CF6C62"/>
    <w:rsid w:val="00CF6F5B"/>
    <w:rsid w:val="00CF7561"/>
    <w:rsid w:val="00CF7A3D"/>
    <w:rsid w:val="00CF7BFD"/>
    <w:rsid w:val="00CF7C82"/>
    <w:rsid w:val="00CF7F5B"/>
    <w:rsid w:val="00D005CF"/>
    <w:rsid w:val="00D00DBD"/>
    <w:rsid w:val="00D018C0"/>
    <w:rsid w:val="00D025FE"/>
    <w:rsid w:val="00D028A3"/>
    <w:rsid w:val="00D02AEE"/>
    <w:rsid w:val="00D0394A"/>
    <w:rsid w:val="00D03DF4"/>
    <w:rsid w:val="00D03EAC"/>
    <w:rsid w:val="00D0442D"/>
    <w:rsid w:val="00D04FA1"/>
    <w:rsid w:val="00D05259"/>
    <w:rsid w:val="00D05C64"/>
    <w:rsid w:val="00D05F05"/>
    <w:rsid w:val="00D06683"/>
    <w:rsid w:val="00D066D9"/>
    <w:rsid w:val="00D06799"/>
    <w:rsid w:val="00D0692B"/>
    <w:rsid w:val="00D06946"/>
    <w:rsid w:val="00D06CE2"/>
    <w:rsid w:val="00D06EEA"/>
    <w:rsid w:val="00D072EF"/>
    <w:rsid w:val="00D073FA"/>
    <w:rsid w:val="00D0765A"/>
    <w:rsid w:val="00D07924"/>
    <w:rsid w:val="00D114BB"/>
    <w:rsid w:val="00D11E89"/>
    <w:rsid w:val="00D11EF3"/>
    <w:rsid w:val="00D12028"/>
    <w:rsid w:val="00D12161"/>
    <w:rsid w:val="00D1231C"/>
    <w:rsid w:val="00D12756"/>
    <w:rsid w:val="00D12891"/>
    <w:rsid w:val="00D12FEE"/>
    <w:rsid w:val="00D1327A"/>
    <w:rsid w:val="00D13539"/>
    <w:rsid w:val="00D1380F"/>
    <w:rsid w:val="00D13B57"/>
    <w:rsid w:val="00D140D1"/>
    <w:rsid w:val="00D1434D"/>
    <w:rsid w:val="00D14402"/>
    <w:rsid w:val="00D14D5B"/>
    <w:rsid w:val="00D14F19"/>
    <w:rsid w:val="00D15448"/>
    <w:rsid w:val="00D1545F"/>
    <w:rsid w:val="00D15652"/>
    <w:rsid w:val="00D1574A"/>
    <w:rsid w:val="00D1581F"/>
    <w:rsid w:val="00D15ED4"/>
    <w:rsid w:val="00D16625"/>
    <w:rsid w:val="00D1673D"/>
    <w:rsid w:val="00D16A9B"/>
    <w:rsid w:val="00D16CCB"/>
    <w:rsid w:val="00D16D12"/>
    <w:rsid w:val="00D16DD4"/>
    <w:rsid w:val="00D1767F"/>
    <w:rsid w:val="00D17736"/>
    <w:rsid w:val="00D17BA2"/>
    <w:rsid w:val="00D206B9"/>
    <w:rsid w:val="00D20753"/>
    <w:rsid w:val="00D20A35"/>
    <w:rsid w:val="00D21461"/>
    <w:rsid w:val="00D21B4D"/>
    <w:rsid w:val="00D223BE"/>
    <w:rsid w:val="00D22456"/>
    <w:rsid w:val="00D227AC"/>
    <w:rsid w:val="00D22E8D"/>
    <w:rsid w:val="00D23660"/>
    <w:rsid w:val="00D237A0"/>
    <w:rsid w:val="00D23A64"/>
    <w:rsid w:val="00D23AFA"/>
    <w:rsid w:val="00D23D6A"/>
    <w:rsid w:val="00D24054"/>
    <w:rsid w:val="00D24356"/>
    <w:rsid w:val="00D246B9"/>
    <w:rsid w:val="00D24A51"/>
    <w:rsid w:val="00D24D3A"/>
    <w:rsid w:val="00D2518C"/>
    <w:rsid w:val="00D251F8"/>
    <w:rsid w:val="00D2525F"/>
    <w:rsid w:val="00D25622"/>
    <w:rsid w:val="00D25F4B"/>
    <w:rsid w:val="00D2635C"/>
    <w:rsid w:val="00D26491"/>
    <w:rsid w:val="00D26982"/>
    <w:rsid w:val="00D26D8B"/>
    <w:rsid w:val="00D271C8"/>
    <w:rsid w:val="00D302C2"/>
    <w:rsid w:val="00D30669"/>
    <w:rsid w:val="00D3076E"/>
    <w:rsid w:val="00D30A6E"/>
    <w:rsid w:val="00D30C8E"/>
    <w:rsid w:val="00D31500"/>
    <w:rsid w:val="00D31BE5"/>
    <w:rsid w:val="00D320AB"/>
    <w:rsid w:val="00D3221D"/>
    <w:rsid w:val="00D323A0"/>
    <w:rsid w:val="00D323DB"/>
    <w:rsid w:val="00D3254A"/>
    <w:rsid w:val="00D325AA"/>
    <w:rsid w:val="00D32723"/>
    <w:rsid w:val="00D32E4B"/>
    <w:rsid w:val="00D33268"/>
    <w:rsid w:val="00D33313"/>
    <w:rsid w:val="00D3357F"/>
    <w:rsid w:val="00D3371D"/>
    <w:rsid w:val="00D33814"/>
    <w:rsid w:val="00D33C42"/>
    <w:rsid w:val="00D33E78"/>
    <w:rsid w:val="00D33FD3"/>
    <w:rsid w:val="00D3404D"/>
    <w:rsid w:val="00D34370"/>
    <w:rsid w:val="00D34372"/>
    <w:rsid w:val="00D34A46"/>
    <w:rsid w:val="00D34AE5"/>
    <w:rsid w:val="00D34BD5"/>
    <w:rsid w:val="00D350C3"/>
    <w:rsid w:val="00D35256"/>
    <w:rsid w:val="00D3565A"/>
    <w:rsid w:val="00D356C9"/>
    <w:rsid w:val="00D35D87"/>
    <w:rsid w:val="00D3670B"/>
    <w:rsid w:val="00D36ABE"/>
    <w:rsid w:val="00D36CA2"/>
    <w:rsid w:val="00D37650"/>
    <w:rsid w:val="00D4031F"/>
    <w:rsid w:val="00D4037B"/>
    <w:rsid w:val="00D405B7"/>
    <w:rsid w:val="00D407B2"/>
    <w:rsid w:val="00D40AE8"/>
    <w:rsid w:val="00D40D3E"/>
    <w:rsid w:val="00D41177"/>
    <w:rsid w:val="00D4174D"/>
    <w:rsid w:val="00D41B53"/>
    <w:rsid w:val="00D41FBA"/>
    <w:rsid w:val="00D42411"/>
    <w:rsid w:val="00D42784"/>
    <w:rsid w:val="00D427E2"/>
    <w:rsid w:val="00D42E5B"/>
    <w:rsid w:val="00D42F43"/>
    <w:rsid w:val="00D430F0"/>
    <w:rsid w:val="00D43198"/>
    <w:rsid w:val="00D435E6"/>
    <w:rsid w:val="00D435F2"/>
    <w:rsid w:val="00D438D9"/>
    <w:rsid w:val="00D43F9B"/>
    <w:rsid w:val="00D442B9"/>
    <w:rsid w:val="00D44FCB"/>
    <w:rsid w:val="00D450EF"/>
    <w:rsid w:val="00D45CDB"/>
    <w:rsid w:val="00D45E59"/>
    <w:rsid w:val="00D462AE"/>
    <w:rsid w:val="00D4648F"/>
    <w:rsid w:val="00D46577"/>
    <w:rsid w:val="00D46611"/>
    <w:rsid w:val="00D46BF8"/>
    <w:rsid w:val="00D46F90"/>
    <w:rsid w:val="00D46F95"/>
    <w:rsid w:val="00D470C7"/>
    <w:rsid w:val="00D470FA"/>
    <w:rsid w:val="00D4742B"/>
    <w:rsid w:val="00D475C5"/>
    <w:rsid w:val="00D47899"/>
    <w:rsid w:val="00D47B25"/>
    <w:rsid w:val="00D47D6E"/>
    <w:rsid w:val="00D47DB0"/>
    <w:rsid w:val="00D500E1"/>
    <w:rsid w:val="00D502E2"/>
    <w:rsid w:val="00D50499"/>
    <w:rsid w:val="00D504F3"/>
    <w:rsid w:val="00D5086F"/>
    <w:rsid w:val="00D509A7"/>
    <w:rsid w:val="00D50F79"/>
    <w:rsid w:val="00D519E6"/>
    <w:rsid w:val="00D51CD3"/>
    <w:rsid w:val="00D51D23"/>
    <w:rsid w:val="00D51D92"/>
    <w:rsid w:val="00D51E06"/>
    <w:rsid w:val="00D52AD3"/>
    <w:rsid w:val="00D52FF6"/>
    <w:rsid w:val="00D536C7"/>
    <w:rsid w:val="00D53855"/>
    <w:rsid w:val="00D53FD0"/>
    <w:rsid w:val="00D54343"/>
    <w:rsid w:val="00D543BA"/>
    <w:rsid w:val="00D54767"/>
    <w:rsid w:val="00D54FB0"/>
    <w:rsid w:val="00D55579"/>
    <w:rsid w:val="00D5615C"/>
    <w:rsid w:val="00D562B0"/>
    <w:rsid w:val="00D56327"/>
    <w:rsid w:val="00D563D1"/>
    <w:rsid w:val="00D56F24"/>
    <w:rsid w:val="00D570F2"/>
    <w:rsid w:val="00D5770F"/>
    <w:rsid w:val="00D579EE"/>
    <w:rsid w:val="00D57A9F"/>
    <w:rsid w:val="00D57ED2"/>
    <w:rsid w:val="00D604EE"/>
    <w:rsid w:val="00D61410"/>
    <w:rsid w:val="00D61609"/>
    <w:rsid w:val="00D6162B"/>
    <w:rsid w:val="00D61661"/>
    <w:rsid w:val="00D61678"/>
    <w:rsid w:val="00D61D52"/>
    <w:rsid w:val="00D61F27"/>
    <w:rsid w:val="00D62591"/>
    <w:rsid w:val="00D62636"/>
    <w:rsid w:val="00D62CEF"/>
    <w:rsid w:val="00D63697"/>
    <w:rsid w:val="00D6374E"/>
    <w:rsid w:val="00D63BDB"/>
    <w:rsid w:val="00D6414E"/>
    <w:rsid w:val="00D64704"/>
    <w:rsid w:val="00D65074"/>
    <w:rsid w:val="00D65409"/>
    <w:rsid w:val="00D6580D"/>
    <w:rsid w:val="00D65AC5"/>
    <w:rsid w:val="00D660A8"/>
    <w:rsid w:val="00D6619B"/>
    <w:rsid w:val="00D66350"/>
    <w:rsid w:val="00D66893"/>
    <w:rsid w:val="00D66FDF"/>
    <w:rsid w:val="00D67688"/>
    <w:rsid w:val="00D677D0"/>
    <w:rsid w:val="00D67B25"/>
    <w:rsid w:val="00D70891"/>
    <w:rsid w:val="00D70A17"/>
    <w:rsid w:val="00D70BB5"/>
    <w:rsid w:val="00D70D3C"/>
    <w:rsid w:val="00D70FCF"/>
    <w:rsid w:val="00D718C7"/>
    <w:rsid w:val="00D71A42"/>
    <w:rsid w:val="00D72181"/>
    <w:rsid w:val="00D72429"/>
    <w:rsid w:val="00D725E9"/>
    <w:rsid w:val="00D73268"/>
    <w:rsid w:val="00D73698"/>
    <w:rsid w:val="00D736F4"/>
    <w:rsid w:val="00D73B0C"/>
    <w:rsid w:val="00D73E97"/>
    <w:rsid w:val="00D74278"/>
    <w:rsid w:val="00D743E7"/>
    <w:rsid w:val="00D7456C"/>
    <w:rsid w:val="00D747EC"/>
    <w:rsid w:val="00D74C7B"/>
    <w:rsid w:val="00D74E77"/>
    <w:rsid w:val="00D75740"/>
    <w:rsid w:val="00D758B8"/>
    <w:rsid w:val="00D75C47"/>
    <w:rsid w:val="00D75C6E"/>
    <w:rsid w:val="00D75FA2"/>
    <w:rsid w:val="00D76647"/>
    <w:rsid w:val="00D772AD"/>
    <w:rsid w:val="00D773A3"/>
    <w:rsid w:val="00D77420"/>
    <w:rsid w:val="00D7743E"/>
    <w:rsid w:val="00D800A4"/>
    <w:rsid w:val="00D8097E"/>
    <w:rsid w:val="00D80A58"/>
    <w:rsid w:val="00D80BEB"/>
    <w:rsid w:val="00D8237D"/>
    <w:rsid w:val="00D8274B"/>
    <w:rsid w:val="00D82806"/>
    <w:rsid w:val="00D82DB0"/>
    <w:rsid w:val="00D82DBA"/>
    <w:rsid w:val="00D840DE"/>
    <w:rsid w:val="00D8481D"/>
    <w:rsid w:val="00D84A24"/>
    <w:rsid w:val="00D84F90"/>
    <w:rsid w:val="00D86684"/>
    <w:rsid w:val="00D86917"/>
    <w:rsid w:val="00D86AE0"/>
    <w:rsid w:val="00D90350"/>
    <w:rsid w:val="00D903E0"/>
    <w:rsid w:val="00D904C5"/>
    <w:rsid w:val="00D9053E"/>
    <w:rsid w:val="00D906BC"/>
    <w:rsid w:val="00D9075F"/>
    <w:rsid w:val="00D907E5"/>
    <w:rsid w:val="00D90C3E"/>
    <w:rsid w:val="00D9154D"/>
    <w:rsid w:val="00D91E66"/>
    <w:rsid w:val="00D9248D"/>
    <w:rsid w:val="00D9251B"/>
    <w:rsid w:val="00D92923"/>
    <w:rsid w:val="00D92A24"/>
    <w:rsid w:val="00D930D1"/>
    <w:rsid w:val="00D934C0"/>
    <w:rsid w:val="00D9357A"/>
    <w:rsid w:val="00D93A71"/>
    <w:rsid w:val="00D93AC5"/>
    <w:rsid w:val="00D93FA5"/>
    <w:rsid w:val="00D958BB"/>
    <w:rsid w:val="00D96ACE"/>
    <w:rsid w:val="00D96B87"/>
    <w:rsid w:val="00D97284"/>
    <w:rsid w:val="00D97292"/>
    <w:rsid w:val="00D973E6"/>
    <w:rsid w:val="00DA015C"/>
    <w:rsid w:val="00DA08F3"/>
    <w:rsid w:val="00DA0C23"/>
    <w:rsid w:val="00DA0F31"/>
    <w:rsid w:val="00DA1085"/>
    <w:rsid w:val="00DA1324"/>
    <w:rsid w:val="00DA15B1"/>
    <w:rsid w:val="00DA1619"/>
    <w:rsid w:val="00DA1715"/>
    <w:rsid w:val="00DA1C29"/>
    <w:rsid w:val="00DA1F7E"/>
    <w:rsid w:val="00DA1FDA"/>
    <w:rsid w:val="00DA294E"/>
    <w:rsid w:val="00DA2DEE"/>
    <w:rsid w:val="00DA30E9"/>
    <w:rsid w:val="00DA37BC"/>
    <w:rsid w:val="00DA419E"/>
    <w:rsid w:val="00DA465A"/>
    <w:rsid w:val="00DA47CB"/>
    <w:rsid w:val="00DA4AD2"/>
    <w:rsid w:val="00DA4ADF"/>
    <w:rsid w:val="00DA56BD"/>
    <w:rsid w:val="00DA5820"/>
    <w:rsid w:val="00DA6265"/>
    <w:rsid w:val="00DA6C24"/>
    <w:rsid w:val="00DA6D71"/>
    <w:rsid w:val="00DA7757"/>
    <w:rsid w:val="00DA7F6F"/>
    <w:rsid w:val="00DB008F"/>
    <w:rsid w:val="00DB024C"/>
    <w:rsid w:val="00DB0302"/>
    <w:rsid w:val="00DB0613"/>
    <w:rsid w:val="00DB0718"/>
    <w:rsid w:val="00DB0CB6"/>
    <w:rsid w:val="00DB0F8A"/>
    <w:rsid w:val="00DB12FC"/>
    <w:rsid w:val="00DB1302"/>
    <w:rsid w:val="00DB1549"/>
    <w:rsid w:val="00DB17CC"/>
    <w:rsid w:val="00DB1A87"/>
    <w:rsid w:val="00DB1B1C"/>
    <w:rsid w:val="00DB1BB4"/>
    <w:rsid w:val="00DB1EA0"/>
    <w:rsid w:val="00DB25FE"/>
    <w:rsid w:val="00DB2A6C"/>
    <w:rsid w:val="00DB2BB7"/>
    <w:rsid w:val="00DB300C"/>
    <w:rsid w:val="00DB3222"/>
    <w:rsid w:val="00DB36EF"/>
    <w:rsid w:val="00DB3AC3"/>
    <w:rsid w:val="00DB4091"/>
    <w:rsid w:val="00DB424F"/>
    <w:rsid w:val="00DB42E5"/>
    <w:rsid w:val="00DB4496"/>
    <w:rsid w:val="00DB4953"/>
    <w:rsid w:val="00DB4A33"/>
    <w:rsid w:val="00DB4CC8"/>
    <w:rsid w:val="00DB4E9F"/>
    <w:rsid w:val="00DB50C6"/>
    <w:rsid w:val="00DB57AB"/>
    <w:rsid w:val="00DB5A48"/>
    <w:rsid w:val="00DB5BA8"/>
    <w:rsid w:val="00DB62AA"/>
    <w:rsid w:val="00DB64B9"/>
    <w:rsid w:val="00DB64FA"/>
    <w:rsid w:val="00DB6932"/>
    <w:rsid w:val="00DB6AC6"/>
    <w:rsid w:val="00DB729A"/>
    <w:rsid w:val="00DB747B"/>
    <w:rsid w:val="00DB74D9"/>
    <w:rsid w:val="00DB7BC9"/>
    <w:rsid w:val="00DC065D"/>
    <w:rsid w:val="00DC0A76"/>
    <w:rsid w:val="00DC0DEF"/>
    <w:rsid w:val="00DC1687"/>
    <w:rsid w:val="00DC1793"/>
    <w:rsid w:val="00DC1AE9"/>
    <w:rsid w:val="00DC22FA"/>
    <w:rsid w:val="00DC35FE"/>
    <w:rsid w:val="00DC36E1"/>
    <w:rsid w:val="00DC37E8"/>
    <w:rsid w:val="00DC3D38"/>
    <w:rsid w:val="00DC4008"/>
    <w:rsid w:val="00DC48EE"/>
    <w:rsid w:val="00DC4DA5"/>
    <w:rsid w:val="00DC5813"/>
    <w:rsid w:val="00DC5AD2"/>
    <w:rsid w:val="00DC5BA3"/>
    <w:rsid w:val="00DC5CF3"/>
    <w:rsid w:val="00DC5DA9"/>
    <w:rsid w:val="00DC5EE4"/>
    <w:rsid w:val="00DC5FCE"/>
    <w:rsid w:val="00DC6A88"/>
    <w:rsid w:val="00DC76FD"/>
    <w:rsid w:val="00DC7876"/>
    <w:rsid w:val="00DC7C9F"/>
    <w:rsid w:val="00DC7F22"/>
    <w:rsid w:val="00DD01D4"/>
    <w:rsid w:val="00DD03A2"/>
    <w:rsid w:val="00DD07BB"/>
    <w:rsid w:val="00DD0926"/>
    <w:rsid w:val="00DD1286"/>
    <w:rsid w:val="00DD195D"/>
    <w:rsid w:val="00DD1AE6"/>
    <w:rsid w:val="00DD2095"/>
    <w:rsid w:val="00DD24DB"/>
    <w:rsid w:val="00DD25ED"/>
    <w:rsid w:val="00DD2B6D"/>
    <w:rsid w:val="00DD331B"/>
    <w:rsid w:val="00DD3534"/>
    <w:rsid w:val="00DD3D3B"/>
    <w:rsid w:val="00DD3F3C"/>
    <w:rsid w:val="00DD43C8"/>
    <w:rsid w:val="00DD444F"/>
    <w:rsid w:val="00DD49EA"/>
    <w:rsid w:val="00DD4C0A"/>
    <w:rsid w:val="00DD4CA6"/>
    <w:rsid w:val="00DD533F"/>
    <w:rsid w:val="00DD56AD"/>
    <w:rsid w:val="00DD5A2D"/>
    <w:rsid w:val="00DD60E1"/>
    <w:rsid w:val="00DD615A"/>
    <w:rsid w:val="00DD6198"/>
    <w:rsid w:val="00DD62D2"/>
    <w:rsid w:val="00DD6DB2"/>
    <w:rsid w:val="00DD6E16"/>
    <w:rsid w:val="00DD74CC"/>
    <w:rsid w:val="00DD7679"/>
    <w:rsid w:val="00DD7DB8"/>
    <w:rsid w:val="00DE03FA"/>
    <w:rsid w:val="00DE0ABE"/>
    <w:rsid w:val="00DE0B40"/>
    <w:rsid w:val="00DE15F5"/>
    <w:rsid w:val="00DE1A3A"/>
    <w:rsid w:val="00DE1C32"/>
    <w:rsid w:val="00DE1CE9"/>
    <w:rsid w:val="00DE22FF"/>
    <w:rsid w:val="00DE268C"/>
    <w:rsid w:val="00DE2959"/>
    <w:rsid w:val="00DE4172"/>
    <w:rsid w:val="00DE426C"/>
    <w:rsid w:val="00DE43D5"/>
    <w:rsid w:val="00DE442E"/>
    <w:rsid w:val="00DE477A"/>
    <w:rsid w:val="00DE47D7"/>
    <w:rsid w:val="00DE4A62"/>
    <w:rsid w:val="00DE4B96"/>
    <w:rsid w:val="00DE59F4"/>
    <w:rsid w:val="00DE5ED4"/>
    <w:rsid w:val="00DE6207"/>
    <w:rsid w:val="00DE6327"/>
    <w:rsid w:val="00DE673D"/>
    <w:rsid w:val="00DE68FD"/>
    <w:rsid w:val="00DE6A13"/>
    <w:rsid w:val="00DE6C80"/>
    <w:rsid w:val="00DE6CA4"/>
    <w:rsid w:val="00DE74FB"/>
    <w:rsid w:val="00DE753B"/>
    <w:rsid w:val="00DE7DF3"/>
    <w:rsid w:val="00DE7E3F"/>
    <w:rsid w:val="00DF008E"/>
    <w:rsid w:val="00DF01BF"/>
    <w:rsid w:val="00DF0807"/>
    <w:rsid w:val="00DF0AEE"/>
    <w:rsid w:val="00DF0BCE"/>
    <w:rsid w:val="00DF0DA9"/>
    <w:rsid w:val="00DF12C4"/>
    <w:rsid w:val="00DF15B3"/>
    <w:rsid w:val="00DF165B"/>
    <w:rsid w:val="00DF195B"/>
    <w:rsid w:val="00DF2089"/>
    <w:rsid w:val="00DF2122"/>
    <w:rsid w:val="00DF299A"/>
    <w:rsid w:val="00DF341B"/>
    <w:rsid w:val="00DF3447"/>
    <w:rsid w:val="00DF35F5"/>
    <w:rsid w:val="00DF3610"/>
    <w:rsid w:val="00DF457F"/>
    <w:rsid w:val="00DF4C30"/>
    <w:rsid w:val="00DF5579"/>
    <w:rsid w:val="00DF5A2F"/>
    <w:rsid w:val="00DF5A32"/>
    <w:rsid w:val="00DF5E10"/>
    <w:rsid w:val="00DF5FD6"/>
    <w:rsid w:val="00DF5FDD"/>
    <w:rsid w:val="00DF64E0"/>
    <w:rsid w:val="00DF697E"/>
    <w:rsid w:val="00DF6B86"/>
    <w:rsid w:val="00DF6E0F"/>
    <w:rsid w:val="00DF6E66"/>
    <w:rsid w:val="00DF71AA"/>
    <w:rsid w:val="00DF7442"/>
    <w:rsid w:val="00DF798E"/>
    <w:rsid w:val="00E00240"/>
    <w:rsid w:val="00E00507"/>
    <w:rsid w:val="00E00958"/>
    <w:rsid w:val="00E00BED"/>
    <w:rsid w:val="00E00F6D"/>
    <w:rsid w:val="00E014B6"/>
    <w:rsid w:val="00E015DA"/>
    <w:rsid w:val="00E018C1"/>
    <w:rsid w:val="00E01F3A"/>
    <w:rsid w:val="00E0258A"/>
    <w:rsid w:val="00E027F2"/>
    <w:rsid w:val="00E028EE"/>
    <w:rsid w:val="00E02C52"/>
    <w:rsid w:val="00E02E54"/>
    <w:rsid w:val="00E031AC"/>
    <w:rsid w:val="00E033ED"/>
    <w:rsid w:val="00E03739"/>
    <w:rsid w:val="00E040A9"/>
    <w:rsid w:val="00E041B4"/>
    <w:rsid w:val="00E04407"/>
    <w:rsid w:val="00E04CF8"/>
    <w:rsid w:val="00E053E1"/>
    <w:rsid w:val="00E05541"/>
    <w:rsid w:val="00E05C5B"/>
    <w:rsid w:val="00E05E79"/>
    <w:rsid w:val="00E05F7D"/>
    <w:rsid w:val="00E06242"/>
    <w:rsid w:val="00E06BAB"/>
    <w:rsid w:val="00E06C24"/>
    <w:rsid w:val="00E07014"/>
    <w:rsid w:val="00E07C68"/>
    <w:rsid w:val="00E10012"/>
    <w:rsid w:val="00E1024D"/>
    <w:rsid w:val="00E10A25"/>
    <w:rsid w:val="00E10C20"/>
    <w:rsid w:val="00E10DF8"/>
    <w:rsid w:val="00E10F8A"/>
    <w:rsid w:val="00E112AB"/>
    <w:rsid w:val="00E11E7C"/>
    <w:rsid w:val="00E129FE"/>
    <w:rsid w:val="00E12E98"/>
    <w:rsid w:val="00E134E6"/>
    <w:rsid w:val="00E13AC1"/>
    <w:rsid w:val="00E13B01"/>
    <w:rsid w:val="00E13B4C"/>
    <w:rsid w:val="00E13B9A"/>
    <w:rsid w:val="00E13DAD"/>
    <w:rsid w:val="00E14115"/>
    <w:rsid w:val="00E14C77"/>
    <w:rsid w:val="00E15975"/>
    <w:rsid w:val="00E162AB"/>
    <w:rsid w:val="00E162EF"/>
    <w:rsid w:val="00E1677B"/>
    <w:rsid w:val="00E16CA3"/>
    <w:rsid w:val="00E16D16"/>
    <w:rsid w:val="00E17379"/>
    <w:rsid w:val="00E177D2"/>
    <w:rsid w:val="00E178BB"/>
    <w:rsid w:val="00E17FBE"/>
    <w:rsid w:val="00E200A0"/>
    <w:rsid w:val="00E2071C"/>
    <w:rsid w:val="00E20905"/>
    <w:rsid w:val="00E209B4"/>
    <w:rsid w:val="00E209DE"/>
    <w:rsid w:val="00E20C69"/>
    <w:rsid w:val="00E20C93"/>
    <w:rsid w:val="00E20FA7"/>
    <w:rsid w:val="00E2139D"/>
    <w:rsid w:val="00E2142D"/>
    <w:rsid w:val="00E2159C"/>
    <w:rsid w:val="00E21764"/>
    <w:rsid w:val="00E21CE9"/>
    <w:rsid w:val="00E21DD1"/>
    <w:rsid w:val="00E21FD5"/>
    <w:rsid w:val="00E22191"/>
    <w:rsid w:val="00E22430"/>
    <w:rsid w:val="00E224F1"/>
    <w:rsid w:val="00E22A50"/>
    <w:rsid w:val="00E22D75"/>
    <w:rsid w:val="00E22FF3"/>
    <w:rsid w:val="00E23931"/>
    <w:rsid w:val="00E23BDC"/>
    <w:rsid w:val="00E23D45"/>
    <w:rsid w:val="00E24483"/>
    <w:rsid w:val="00E24821"/>
    <w:rsid w:val="00E24953"/>
    <w:rsid w:val="00E24D60"/>
    <w:rsid w:val="00E24ECA"/>
    <w:rsid w:val="00E25251"/>
    <w:rsid w:val="00E257BD"/>
    <w:rsid w:val="00E25D39"/>
    <w:rsid w:val="00E26026"/>
    <w:rsid w:val="00E262D9"/>
    <w:rsid w:val="00E263E5"/>
    <w:rsid w:val="00E26833"/>
    <w:rsid w:val="00E26DF0"/>
    <w:rsid w:val="00E2724B"/>
    <w:rsid w:val="00E27416"/>
    <w:rsid w:val="00E274D8"/>
    <w:rsid w:val="00E27645"/>
    <w:rsid w:val="00E27675"/>
    <w:rsid w:val="00E277B9"/>
    <w:rsid w:val="00E279D7"/>
    <w:rsid w:val="00E27AC1"/>
    <w:rsid w:val="00E27C0B"/>
    <w:rsid w:val="00E27CEE"/>
    <w:rsid w:val="00E301B9"/>
    <w:rsid w:val="00E30227"/>
    <w:rsid w:val="00E303DF"/>
    <w:rsid w:val="00E313D8"/>
    <w:rsid w:val="00E31CD6"/>
    <w:rsid w:val="00E32174"/>
    <w:rsid w:val="00E32601"/>
    <w:rsid w:val="00E32A2D"/>
    <w:rsid w:val="00E32D52"/>
    <w:rsid w:val="00E33324"/>
    <w:rsid w:val="00E3345A"/>
    <w:rsid w:val="00E33729"/>
    <w:rsid w:val="00E33861"/>
    <w:rsid w:val="00E3393F"/>
    <w:rsid w:val="00E346C7"/>
    <w:rsid w:val="00E34C76"/>
    <w:rsid w:val="00E34E86"/>
    <w:rsid w:val="00E354DC"/>
    <w:rsid w:val="00E35539"/>
    <w:rsid w:val="00E35545"/>
    <w:rsid w:val="00E357B4"/>
    <w:rsid w:val="00E3597B"/>
    <w:rsid w:val="00E359BB"/>
    <w:rsid w:val="00E35D70"/>
    <w:rsid w:val="00E35F6F"/>
    <w:rsid w:val="00E36225"/>
    <w:rsid w:val="00E363A8"/>
    <w:rsid w:val="00E3645B"/>
    <w:rsid w:val="00E364E0"/>
    <w:rsid w:val="00E3650C"/>
    <w:rsid w:val="00E365FF"/>
    <w:rsid w:val="00E368A8"/>
    <w:rsid w:val="00E3719D"/>
    <w:rsid w:val="00E373FD"/>
    <w:rsid w:val="00E377A7"/>
    <w:rsid w:val="00E377D5"/>
    <w:rsid w:val="00E41034"/>
    <w:rsid w:val="00E41161"/>
    <w:rsid w:val="00E41266"/>
    <w:rsid w:val="00E41AAD"/>
    <w:rsid w:val="00E41E0E"/>
    <w:rsid w:val="00E41EF3"/>
    <w:rsid w:val="00E4207B"/>
    <w:rsid w:val="00E42341"/>
    <w:rsid w:val="00E4257C"/>
    <w:rsid w:val="00E4286E"/>
    <w:rsid w:val="00E42954"/>
    <w:rsid w:val="00E42B7D"/>
    <w:rsid w:val="00E42DB1"/>
    <w:rsid w:val="00E42DC8"/>
    <w:rsid w:val="00E43618"/>
    <w:rsid w:val="00E43B5D"/>
    <w:rsid w:val="00E44309"/>
    <w:rsid w:val="00E449EF"/>
    <w:rsid w:val="00E453DD"/>
    <w:rsid w:val="00E45A7E"/>
    <w:rsid w:val="00E45E82"/>
    <w:rsid w:val="00E45F8A"/>
    <w:rsid w:val="00E4619E"/>
    <w:rsid w:val="00E465E6"/>
    <w:rsid w:val="00E47357"/>
    <w:rsid w:val="00E47716"/>
    <w:rsid w:val="00E47D88"/>
    <w:rsid w:val="00E5013D"/>
    <w:rsid w:val="00E50717"/>
    <w:rsid w:val="00E50C87"/>
    <w:rsid w:val="00E517E8"/>
    <w:rsid w:val="00E5181E"/>
    <w:rsid w:val="00E51F79"/>
    <w:rsid w:val="00E52ACD"/>
    <w:rsid w:val="00E530E9"/>
    <w:rsid w:val="00E531C9"/>
    <w:rsid w:val="00E532BA"/>
    <w:rsid w:val="00E53428"/>
    <w:rsid w:val="00E5388E"/>
    <w:rsid w:val="00E5436B"/>
    <w:rsid w:val="00E543BC"/>
    <w:rsid w:val="00E5477F"/>
    <w:rsid w:val="00E54B56"/>
    <w:rsid w:val="00E54D43"/>
    <w:rsid w:val="00E54F41"/>
    <w:rsid w:val="00E55015"/>
    <w:rsid w:val="00E552CF"/>
    <w:rsid w:val="00E55A85"/>
    <w:rsid w:val="00E55E3E"/>
    <w:rsid w:val="00E56329"/>
    <w:rsid w:val="00E5680E"/>
    <w:rsid w:val="00E57124"/>
    <w:rsid w:val="00E57E72"/>
    <w:rsid w:val="00E6021D"/>
    <w:rsid w:val="00E604A1"/>
    <w:rsid w:val="00E6064C"/>
    <w:rsid w:val="00E60E76"/>
    <w:rsid w:val="00E6178D"/>
    <w:rsid w:val="00E61E02"/>
    <w:rsid w:val="00E61E0C"/>
    <w:rsid w:val="00E6224D"/>
    <w:rsid w:val="00E62440"/>
    <w:rsid w:val="00E627ED"/>
    <w:rsid w:val="00E62E57"/>
    <w:rsid w:val="00E63164"/>
    <w:rsid w:val="00E63988"/>
    <w:rsid w:val="00E63F48"/>
    <w:rsid w:val="00E64253"/>
    <w:rsid w:val="00E65119"/>
    <w:rsid w:val="00E6519E"/>
    <w:rsid w:val="00E65858"/>
    <w:rsid w:val="00E658CE"/>
    <w:rsid w:val="00E65D46"/>
    <w:rsid w:val="00E66307"/>
    <w:rsid w:val="00E6685B"/>
    <w:rsid w:val="00E6689C"/>
    <w:rsid w:val="00E66928"/>
    <w:rsid w:val="00E66A4A"/>
    <w:rsid w:val="00E66A6E"/>
    <w:rsid w:val="00E67BDC"/>
    <w:rsid w:val="00E67E37"/>
    <w:rsid w:val="00E702B6"/>
    <w:rsid w:val="00E70549"/>
    <w:rsid w:val="00E70EE0"/>
    <w:rsid w:val="00E719C8"/>
    <w:rsid w:val="00E71B17"/>
    <w:rsid w:val="00E720BA"/>
    <w:rsid w:val="00E72865"/>
    <w:rsid w:val="00E7294D"/>
    <w:rsid w:val="00E729FF"/>
    <w:rsid w:val="00E72A6C"/>
    <w:rsid w:val="00E72BF3"/>
    <w:rsid w:val="00E73017"/>
    <w:rsid w:val="00E73197"/>
    <w:rsid w:val="00E733C2"/>
    <w:rsid w:val="00E739AD"/>
    <w:rsid w:val="00E73C0B"/>
    <w:rsid w:val="00E73FFF"/>
    <w:rsid w:val="00E7462A"/>
    <w:rsid w:val="00E747B0"/>
    <w:rsid w:val="00E74A39"/>
    <w:rsid w:val="00E757A0"/>
    <w:rsid w:val="00E76A7A"/>
    <w:rsid w:val="00E76F15"/>
    <w:rsid w:val="00E76F9B"/>
    <w:rsid w:val="00E7706A"/>
    <w:rsid w:val="00E7768C"/>
    <w:rsid w:val="00E778CE"/>
    <w:rsid w:val="00E77965"/>
    <w:rsid w:val="00E77BCB"/>
    <w:rsid w:val="00E80DD6"/>
    <w:rsid w:val="00E80F55"/>
    <w:rsid w:val="00E80F9F"/>
    <w:rsid w:val="00E81315"/>
    <w:rsid w:val="00E8161C"/>
    <w:rsid w:val="00E8161E"/>
    <w:rsid w:val="00E8167A"/>
    <w:rsid w:val="00E819B3"/>
    <w:rsid w:val="00E8231F"/>
    <w:rsid w:val="00E829BC"/>
    <w:rsid w:val="00E82B32"/>
    <w:rsid w:val="00E82C22"/>
    <w:rsid w:val="00E82DC8"/>
    <w:rsid w:val="00E82F6B"/>
    <w:rsid w:val="00E83531"/>
    <w:rsid w:val="00E839C8"/>
    <w:rsid w:val="00E839E2"/>
    <w:rsid w:val="00E83A9B"/>
    <w:rsid w:val="00E83F4A"/>
    <w:rsid w:val="00E83FE1"/>
    <w:rsid w:val="00E840D9"/>
    <w:rsid w:val="00E8459A"/>
    <w:rsid w:val="00E852DA"/>
    <w:rsid w:val="00E854BA"/>
    <w:rsid w:val="00E858F4"/>
    <w:rsid w:val="00E85C0A"/>
    <w:rsid w:val="00E85CF0"/>
    <w:rsid w:val="00E864AD"/>
    <w:rsid w:val="00E86AC6"/>
    <w:rsid w:val="00E87078"/>
    <w:rsid w:val="00E87572"/>
    <w:rsid w:val="00E900A7"/>
    <w:rsid w:val="00E90687"/>
    <w:rsid w:val="00E91545"/>
    <w:rsid w:val="00E9176D"/>
    <w:rsid w:val="00E91813"/>
    <w:rsid w:val="00E91CD1"/>
    <w:rsid w:val="00E91F30"/>
    <w:rsid w:val="00E91F74"/>
    <w:rsid w:val="00E91FCC"/>
    <w:rsid w:val="00E921DE"/>
    <w:rsid w:val="00E92333"/>
    <w:rsid w:val="00E925C3"/>
    <w:rsid w:val="00E9260F"/>
    <w:rsid w:val="00E9295D"/>
    <w:rsid w:val="00E92C42"/>
    <w:rsid w:val="00E92CB8"/>
    <w:rsid w:val="00E92E1C"/>
    <w:rsid w:val="00E932F5"/>
    <w:rsid w:val="00E93324"/>
    <w:rsid w:val="00E9396F"/>
    <w:rsid w:val="00E94003"/>
    <w:rsid w:val="00E94285"/>
    <w:rsid w:val="00E9438C"/>
    <w:rsid w:val="00E94414"/>
    <w:rsid w:val="00E948B8"/>
    <w:rsid w:val="00E95799"/>
    <w:rsid w:val="00E95AC8"/>
    <w:rsid w:val="00E961FA"/>
    <w:rsid w:val="00E96435"/>
    <w:rsid w:val="00E96765"/>
    <w:rsid w:val="00E96C1E"/>
    <w:rsid w:val="00E96E3E"/>
    <w:rsid w:val="00E975EB"/>
    <w:rsid w:val="00E97B57"/>
    <w:rsid w:val="00E97C05"/>
    <w:rsid w:val="00E97CCF"/>
    <w:rsid w:val="00E97E65"/>
    <w:rsid w:val="00EA0526"/>
    <w:rsid w:val="00EA0A84"/>
    <w:rsid w:val="00EA0D0F"/>
    <w:rsid w:val="00EA0EBB"/>
    <w:rsid w:val="00EA0FB7"/>
    <w:rsid w:val="00EA1D49"/>
    <w:rsid w:val="00EA23F4"/>
    <w:rsid w:val="00EA305D"/>
    <w:rsid w:val="00EA360F"/>
    <w:rsid w:val="00EA3663"/>
    <w:rsid w:val="00EA3949"/>
    <w:rsid w:val="00EA3E0A"/>
    <w:rsid w:val="00EA4830"/>
    <w:rsid w:val="00EA4DE9"/>
    <w:rsid w:val="00EA4E85"/>
    <w:rsid w:val="00EA512F"/>
    <w:rsid w:val="00EA54B5"/>
    <w:rsid w:val="00EA5622"/>
    <w:rsid w:val="00EA5674"/>
    <w:rsid w:val="00EA581F"/>
    <w:rsid w:val="00EA5A66"/>
    <w:rsid w:val="00EA5C24"/>
    <w:rsid w:val="00EA5C5B"/>
    <w:rsid w:val="00EA5CAB"/>
    <w:rsid w:val="00EA5CC5"/>
    <w:rsid w:val="00EA696E"/>
    <w:rsid w:val="00EA6B63"/>
    <w:rsid w:val="00EA6F82"/>
    <w:rsid w:val="00EA6FE9"/>
    <w:rsid w:val="00EA71FE"/>
    <w:rsid w:val="00EA7595"/>
    <w:rsid w:val="00EA762D"/>
    <w:rsid w:val="00EA7871"/>
    <w:rsid w:val="00EB00F8"/>
    <w:rsid w:val="00EB0664"/>
    <w:rsid w:val="00EB0C42"/>
    <w:rsid w:val="00EB0CA5"/>
    <w:rsid w:val="00EB0D76"/>
    <w:rsid w:val="00EB17E8"/>
    <w:rsid w:val="00EB1807"/>
    <w:rsid w:val="00EB1D87"/>
    <w:rsid w:val="00EB1E4A"/>
    <w:rsid w:val="00EB2665"/>
    <w:rsid w:val="00EB26D9"/>
    <w:rsid w:val="00EB28FD"/>
    <w:rsid w:val="00EB2B15"/>
    <w:rsid w:val="00EB2C43"/>
    <w:rsid w:val="00EB2F3F"/>
    <w:rsid w:val="00EB3449"/>
    <w:rsid w:val="00EB349B"/>
    <w:rsid w:val="00EB355B"/>
    <w:rsid w:val="00EB37A2"/>
    <w:rsid w:val="00EB37FF"/>
    <w:rsid w:val="00EB3D48"/>
    <w:rsid w:val="00EB3EF7"/>
    <w:rsid w:val="00EB4210"/>
    <w:rsid w:val="00EB433D"/>
    <w:rsid w:val="00EB46A5"/>
    <w:rsid w:val="00EB4766"/>
    <w:rsid w:val="00EB4898"/>
    <w:rsid w:val="00EB4D1B"/>
    <w:rsid w:val="00EB4E4D"/>
    <w:rsid w:val="00EB504E"/>
    <w:rsid w:val="00EB5187"/>
    <w:rsid w:val="00EB53BA"/>
    <w:rsid w:val="00EB53C9"/>
    <w:rsid w:val="00EB5840"/>
    <w:rsid w:val="00EB593D"/>
    <w:rsid w:val="00EB5DE1"/>
    <w:rsid w:val="00EB6146"/>
    <w:rsid w:val="00EB64A3"/>
    <w:rsid w:val="00EB66F5"/>
    <w:rsid w:val="00EB6B99"/>
    <w:rsid w:val="00EB70E4"/>
    <w:rsid w:val="00EB7AB1"/>
    <w:rsid w:val="00EC0395"/>
    <w:rsid w:val="00EC04D3"/>
    <w:rsid w:val="00EC1236"/>
    <w:rsid w:val="00EC14AB"/>
    <w:rsid w:val="00EC1CE5"/>
    <w:rsid w:val="00EC1FEF"/>
    <w:rsid w:val="00EC2ECB"/>
    <w:rsid w:val="00EC318E"/>
    <w:rsid w:val="00EC37CF"/>
    <w:rsid w:val="00EC4B84"/>
    <w:rsid w:val="00EC4E39"/>
    <w:rsid w:val="00EC55A0"/>
    <w:rsid w:val="00EC5670"/>
    <w:rsid w:val="00EC5A25"/>
    <w:rsid w:val="00EC65FC"/>
    <w:rsid w:val="00EC6D99"/>
    <w:rsid w:val="00EC6DBA"/>
    <w:rsid w:val="00EC760F"/>
    <w:rsid w:val="00EC7D93"/>
    <w:rsid w:val="00ED08DE"/>
    <w:rsid w:val="00ED0977"/>
    <w:rsid w:val="00ED0A65"/>
    <w:rsid w:val="00ED0CB1"/>
    <w:rsid w:val="00ED0D93"/>
    <w:rsid w:val="00ED0FC4"/>
    <w:rsid w:val="00ED1229"/>
    <w:rsid w:val="00ED124D"/>
    <w:rsid w:val="00ED1CB4"/>
    <w:rsid w:val="00ED1ED8"/>
    <w:rsid w:val="00ED268A"/>
    <w:rsid w:val="00ED2DA6"/>
    <w:rsid w:val="00ED2EA7"/>
    <w:rsid w:val="00ED3844"/>
    <w:rsid w:val="00ED3946"/>
    <w:rsid w:val="00ED4014"/>
    <w:rsid w:val="00ED446A"/>
    <w:rsid w:val="00ED45E0"/>
    <w:rsid w:val="00ED4705"/>
    <w:rsid w:val="00ED4CD5"/>
    <w:rsid w:val="00ED55F8"/>
    <w:rsid w:val="00ED5CB5"/>
    <w:rsid w:val="00ED5D2F"/>
    <w:rsid w:val="00ED5EBE"/>
    <w:rsid w:val="00ED6051"/>
    <w:rsid w:val="00ED643B"/>
    <w:rsid w:val="00ED6611"/>
    <w:rsid w:val="00ED6704"/>
    <w:rsid w:val="00ED677E"/>
    <w:rsid w:val="00ED7396"/>
    <w:rsid w:val="00ED7627"/>
    <w:rsid w:val="00ED7B9C"/>
    <w:rsid w:val="00EE0461"/>
    <w:rsid w:val="00EE08DD"/>
    <w:rsid w:val="00EE0C78"/>
    <w:rsid w:val="00EE0D5E"/>
    <w:rsid w:val="00EE0F7F"/>
    <w:rsid w:val="00EE11C6"/>
    <w:rsid w:val="00EE13B2"/>
    <w:rsid w:val="00EE1656"/>
    <w:rsid w:val="00EE1835"/>
    <w:rsid w:val="00EE1B27"/>
    <w:rsid w:val="00EE20DE"/>
    <w:rsid w:val="00EE239D"/>
    <w:rsid w:val="00EE2497"/>
    <w:rsid w:val="00EE285B"/>
    <w:rsid w:val="00EE29E2"/>
    <w:rsid w:val="00EE2C2C"/>
    <w:rsid w:val="00EE2DD1"/>
    <w:rsid w:val="00EE36BD"/>
    <w:rsid w:val="00EE387F"/>
    <w:rsid w:val="00EE3E0F"/>
    <w:rsid w:val="00EE3EA9"/>
    <w:rsid w:val="00EE41EC"/>
    <w:rsid w:val="00EE4366"/>
    <w:rsid w:val="00EE48D4"/>
    <w:rsid w:val="00EE529D"/>
    <w:rsid w:val="00EE5C0E"/>
    <w:rsid w:val="00EE5C3F"/>
    <w:rsid w:val="00EE5D93"/>
    <w:rsid w:val="00EE605A"/>
    <w:rsid w:val="00EE6DE1"/>
    <w:rsid w:val="00EE732B"/>
    <w:rsid w:val="00EE73D1"/>
    <w:rsid w:val="00EF00A7"/>
    <w:rsid w:val="00EF095F"/>
    <w:rsid w:val="00EF0A48"/>
    <w:rsid w:val="00EF0C09"/>
    <w:rsid w:val="00EF0D1B"/>
    <w:rsid w:val="00EF0E4B"/>
    <w:rsid w:val="00EF0FC7"/>
    <w:rsid w:val="00EF0FF7"/>
    <w:rsid w:val="00EF16F4"/>
    <w:rsid w:val="00EF1B7A"/>
    <w:rsid w:val="00EF1FF0"/>
    <w:rsid w:val="00EF2AF5"/>
    <w:rsid w:val="00EF33FA"/>
    <w:rsid w:val="00EF358F"/>
    <w:rsid w:val="00EF3BB2"/>
    <w:rsid w:val="00EF44E5"/>
    <w:rsid w:val="00EF4B40"/>
    <w:rsid w:val="00EF55B1"/>
    <w:rsid w:val="00EF5738"/>
    <w:rsid w:val="00EF57AB"/>
    <w:rsid w:val="00EF59D2"/>
    <w:rsid w:val="00EF5B76"/>
    <w:rsid w:val="00EF624A"/>
    <w:rsid w:val="00EF6272"/>
    <w:rsid w:val="00EF6291"/>
    <w:rsid w:val="00EF6508"/>
    <w:rsid w:val="00EF6608"/>
    <w:rsid w:val="00EF6986"/>
    <w:rsid w:val="00EF6C77"/>
    <w:rsid w:val="00EF7C89"/>
    <w:rsid w:val="00F0042A"/>
    <w:rsid w:val="00F006D0"/>
    <w:rsid w:val="00F00ABD"/>
    <w:rsid w:val="00F00C89"/>
    <w:rsid w:val="00F00FB8"/>
    <w:rsid w:val="00F01130"/>
    <w:rsid w:val="00F0168D"/>
    <w:rsid w:val="00F01C1D"/>
    <w:rsid w:val="00F01C2C"/>
    <w:rsid w:val="00F02032"/>
    <w:rsid w:val="00F0266E"/>
    <w:rsid w:val="00F0294E"/>
    <w:rsid w:val="00F02A8F"/>
    <w:rsid w:val="00F02DFA"/>
    <w:rsid w:val="00F03289"/>
    <w:rsid w:val="00F03393"/>
    <w:rsid w:val="00F03480"/>
    <w:rsid w:val="00F034E9"/>
    <w:rsid w:val="00F03A9D"/>
    <w:rsid w:val="00F03BE5"/>
    <w:rsid w:val="00F042AD"/>
    <w:rsid w:val="00F0474A"/>
    <w:rsid w:val="00F04927"/>
    <w:rsid w:val="00F05D16"/>
    <w:rsid w:val="00F05FF1"/>
    <w:rsid w:val="00F060CA"/>
    <w:rsid w:val="00F065D5"/>
    <w:rsid w:val="00F06875"/>
    <w:rsid w:val="00F06907"/>
    <w:rsid w:val="00F06DDA"/>
    <w:rsid w:val="00F070B2"/>
    <w:rsid w:val="00F07393"/>
    <w:rsid w:val="00F075A4"/>
    <w:rsid w:val="00F07C33"/>
    <w:rsid w:val="00F07E43"/>
    <w:rsid w:val="00F10780"/>
    <w:rsid w:val="00F10A26"/>
    <w:rsid w:val="00F11040"/>
    <w:rsid w:val="00F117CA"/>
    <w:rsid w:val="00F11997"/>
    <w:rsid w:val="00F12286"/>
    <w:rsid w:val="00F1261F"/>
    <w:rsid w:val="00F1271B"/>
    <w:rsid w:val="00F12CE2"/>
    <w:rsid w:val="00F12EAE"/>
    <w:rsid w:val="00F1309C"/>
    <w:rsid w:val="00F130A6"/>
    <w:rsid w:val="00F13988"/>
    <w:rsid w:val="00F13A02"/>
    <w:rsid w:val="00F13A1C"/>
    <w:rsid w:val="00F13DC9"/>
    <w:rsid w:val="00F13DE1"/>
    <w:rsid w:val="00F13ED6"/>
    <w:rsid w:val="00F14210"/>
    <w:rsid w:val="00F1434A"/>
    <w:rsid w:val="00F143B3"/>
    <w:rsid w:val="00F148CC"/>
    <w:rsid w:val="00F14F13"/>
    <w:rsid w:val="00F154CB"/>
    <w:rsid w:val="00F15591"/>
    <w:rsid w:val="00F15A93"/>
    <w:rsid w:val="00F15CB2"/>
    <w:rsid w:val="00F15E52"/>
    <w:rsid w:val="00F1619A"/>
    <w:rsid w:val="00F16212"/>
    <w:rsid w:val="00F16367"/>
    <w:rsid w:val="00F16963"/>
    <w:rsid w:val="00F1700A"/>
    <w:rsid w:val="00F176D9"/>
    <w:rsid w:val="00F17D9A"/>
    <w:rsid w:val="00F17E8D"/>
    <w:rsid w:val="00F20664"/>
    <w:rsid w:val="00F20874"/>
    <w:rsid w:val="00F20F90"/>
    <w:rsid w:val="00F20FE0"/>
    <w:rsid w:val="00F2111F"/>
    <w:rsid w:val="00F216BF"/>
    <w:rsid w:val="00F21839"/>
    <w:rsid w:val="00F21969"/>
    <w:rsid w:val="00F21ECD"/>
    <w:rsid w:val="00F21FD0"/>
    <w:rsid w:val="00F22823"/>
    <w:rsid w:val="00F22F94"/>
    <w:rsid w:val="00F22FEE"/>
    <w:rsid w:val="00F2313F"/>
    <w:rsid w:val="00F234D6"/>
    <w:rsid w:val="00F2360C"/>
    <w:rsid w:val="00F23795"/>
    <w:rsid w:val="00F23E7B"/>
    <w:rsid w:val="00F2487A"/>
    <w:rsid w:val="00F248ED"/>
    <w:rsid w:val="00F24CC9"/>
    <w:rsid w:val="00F252BD"/>
    <w:rsid w:val="00F25327"/>
    <w:rsid w:val="00F26126"/>
    <w:rsid w:val="00F2670D"/>
    <w:rsid w:val="00F26D7E"/>
    <w:rsid w:val="00F26F1E"/>
    <w:rsid w:val="00F27681"/>
    <w:rsid w:val="00F277BE"/>
    <w:rsid w:val="00F27B9B"/>
    <w:rsid w:val="00F27E80"/>
    <w:rsid w:val="00F30153"/>
    <w:rsid w:val="00F3078E"/>
    <w:rsid w:val="00F30957"/>
    <w:rsid w:val="00F31435"/>
    <w:rsid w:val="00F31506"/>
    <w:rsid w:val="00F31D4D"/>
    <w:rsid w:val="00F31E4D"/>
    <w:rsid w:val="00F31FF4"/>
    <w:rsid w:val="00F32BF6"/>
    <w:rsid w:val="00F332AF"/>
    <w:rsid w:val="00F33453"/>
    <w:rsid w:val="00F33E23"/>
    <w:rsid w:val="00F340AC"/>
    <w:rsid w:val="00F34681"/>
    <w:rsid w:val="00F34A69"/>
    <w:rsid w:val="00F34AB6"/>
    <w:rsid w:val="00F34BBE"/>
    <w:rsid w:val="00F34C39"/>
    <w:rsid w:val="00F3532E"/>
    <w:rsid w:val="00F35B68"/>
    <w:rsid w:val="00F35D77"/>
    <w:rsid w:val="00F36B93"/>
    <w:rsid w:val="00F36BDA"/>
    <w:rsid w:val="00F372F0"/>
    <w:rsid w:val="00F37719"/>
    <w:rsid w:val="00F37812"/>
    <w:rsid w:val="00F378D0"/>
    <w:rsid w:val="00F406DF"/>
    <w:rsid w:val="00F40916"/>
    <w:rsid w:val="00F40A2C"/>
    <w:rsid w:val="00F40DEA"/>
    <w:rsid w:val="00F40EA6"/>
    <w:rsid w:val="00F42446"/>
    <w:rsid w:val="00F42666"/>
    <w:rsid w:val="00F42D42"/>
    <w:rsid w:val="00F43053"/>
    <w:rsid w:val="00F43A13"/>
    <w:rsid w:val="00F4449E"/>
    <w:rsid w:val="00F44A9A"/>
    <w:rsid w:val="00F457B2"/>
    <w:rsid w:val="00F45CA8"/>
    <w:rsid w:val="00F469F8"/>
    <w:rsid w:val="00F46E37"/>
    <w:rsid w:val="00F47601"/>
    <w:rsid w:val="00F47A30"/>
    <w:rsid w:val="00F47CAA"/>
    <w:rsid w:val="00F47D95"/>
    <w:rsid w:val="00F47F25"/>
    <w:rsid w:val="00F47FBA"/>
    <w:rsid w:val="00F50087"/>
    <w:rsid w:val="00F50153"/>
    <w:rsid w:val="00F50209"/>
    <w:rsid w:val="00F5092C"/>
    <w:rsid w:val="00F50AA9"/>
    <w:rsid w:val="00F50D1E"/>
    <w:rsid w:val="00F514B8"/>
    <w:rsid w:val="00F51B79"/>
    <w:rsid w:val="00F51D72"/>
    <w:rsid w:val="00F51E83"/>
    <w:rsid w:val="00F522EB"/>
    <w:rsid w:val="00F52317"/>
    <w:rsid w:val="00F52809"/>
    <w:rsid w:val="00F528EC"/>
    <w:rsid w:val="00F52BC4"/>
    <w:rsid w:val="00F52BDE"/>
    <w:rsid w:val="00F52BEA"/>
    <w:rsid w:val="00F53534"/>
    <w:rsid w:val="00F53775"/>
    <w:rsid w:val="00F538C0"/>
    <w:rsid w:val="00F53978"/>
    <w:rsid w:val="00F53AE0"/>
    <w:rsid w:val="00F53D96"/>
    <w:rsid w:val="00F53FD6"/>
    <w:rsid w:val="00F543A6"/>
    <w:rsid w:val="00F54487"/>
    <w:rsid w:val="00F545B9"/>
    <w:rsid w:val="00F561B7"/>
    <w:rsid w:val="00F561BF"/>
    <w:rsid w:val="00F568CE"/>
    <w:rsid w:val="00F56B95"/>
    <w:rsid w:val="00F56EB8"/>
    <w:rsid w:val="00F57098"/>
    <w:rsid w:val="00F57585"/>
    <w:rsid w:val="00F5769E"/>
    <w:rsid w:val="00F57756"/>
    <w:rsid w:val="00F57C45"/>
    <w:rsid w:val="00F57CBE"/>
    <w:rsid w:val="00F600E0"/>
    <w:rsid w:val="00F601D7"/>
    <w:rsid w:val="00F604C3"/>
    <w:rsid w:val="00F608A0"/>
    <w:rsid w:val="00F60C01"/>
    <w:rsid w:val="00F6136C"/>
    <w:rsid w:val="00F61508"/>
    <w:rsid w:val="00F620C1"/>
    <w:rsid w:val="00F62204"/>
    <w:rsid w:val="00F624F3"/>
    <w:rsid w:val="00F62B26"/>
    <w:rsid w:val="00F630DA"/>
    <w:rsid w:val="00F6320E"/>
    <w:rsid w:val="00F63231"/>
    <w:rsid w:val="00F63863"/>
    <w:rsid w:val="00F639FA"/>
    <w:rsid w:val="00F64578"/>
    <w:rsid w:val="00F649DC"/>
    <w:rsid w:val="00F64AB4"/>
    <w:rsid w:val="00F6557E"/>
    <w:rsid w:val="00F65966"/>
    <w:rsid w:val="00F66495"/>
    <w:rsid w:val="00F66AE4"/>
    <w:rsid w:val="00F67040"/>
    <w:rsid w:val="00F7009E"/>
    <w:rsid w:val="00F70271"/>
    <w:rsid w:val="00F706DF"/>
    <w:rsid w:val="00F70C6B"/>
    <w:rsid w:val="00F70EE3"/>
    <w:rsid w:val="00F70EF8"/>
    <w:rsid w:val="00F70F3D"/>
    <w:rsid w:val="00F7170F"/>
    <w:rsid w:val="00F71A52"/>
    <w:rsid w:val="00F71A6D"/>
    <w:rsid w:val="00F72623"/>
    <w:rsid w:val="00F72678"/>
    <w:rsid w:val="00F7276E"/>
    <w:rsid w:val="00F72911"/>
    <w:rsid w:val="00F72BD5"/>
    <w:rsid w:val="00F73060"/>
    <w:rsid w:val="00F736C2"/>
    <w:rsid w:val="00F738E8"/>
    <w:rsid w:val="00F739B9"/>
    <w:rsid w:val="00F73E40"/>
    <w:rsid w:val="00F74BFA"/>
    <w:rsid w:val="00F75073"/>
    <w:rsid w:val="00F755A3"/>
    <w:rsid w:val="00F755A4"/>
    <w:rsid w:val="00F75A3C"/>
    <w:rsid w:val="00F75A54"/>
    <w:rsid w:val="00F75BF3"/>
    <w:rsid w:val="00F75D5B"/>
    <w:rsid w:val="00F765CA"/>
    <w:rsid w:val="00F778EA"/>
    <w:rsid w:val="00F77A51"/>
    <w:rsid w:val="00F77EDB"/>
    <w:rsid w:val="00F80102"/>
    <w:rsid w:val="00F80B0D"/>
    <w:rsid w:val="00F80C63"/>
    <w:rsid w:val="00F80F91"/>
    <w:rsid w:val="00F810BB"/>
    <w:rsid w:val="00F81BF8"/>
    <w:rsid w:val="00F81D47"/>
    <w:rsid w:val="00F81F88"/>
    <w:rsid w:val="00F82752"/>
    <w:rsid w:val="00F828B0"/>
    <w:rsid w:val="00F82CA6"/>
    <w:rsid w:val="00F85A98"/>
    <w:rsid w:val="00F85AC1"/>
    <w:rsid w:val="00F85DC9"/>
    <w:rsid w:val="00F85E5B"/>
    <w:rsid w:val="00F869A8"/>
    <w:rsid w:val="00F869B7"/>
    <w:rsid w:val="00F869D5"/>
    <w:rsid w:val="00F87581"/>
    <w:rsid w:val="00F8797C"/>
    <w:rsid w:val="00F87C49"/>
    <w:rsid w:val="00F87DA8"/>
    <w:rsid w:val="00F87FA0"/>
    <w:rsid w:val="00F90157"/>
    <w:rsid w:val="00F903B0"/>
    <w:rsid w:val="00F9043E"/>
    <w:rsid w:val="00F9070C"/>
    <w:rsid w:val="00F90861"/>
    <w:rsid w:val="00F90DC1"/>
    <w:rsid w:val="00F9108C"/>
    <w:rsid w:val="00F9240A"/>
    <w:rsid w:val="00F926BB"/>
    <w:rsid w:val="00F92868"/>
    <w:rsid w:val="00F92FB3"/>
    <w:rsid w:val="00F9347C"/>
    <w:rsid w:val="00F934C3"/>
    <w:rsid w:val="00F938EA"/>
    <w:rsid w:val="00F93ABB"/>
    <w:rsid w:val="00F93C0B"/>
    <w:rsid w:val="00F9409D"/>
    <w:rsid w:val="00F94114"/>
    <w:rsid w:val="00F94FE0"/>
    <w:rsid w:val="00F95092"/>
    <w:rsid w:val="00F952BF"/>
    <w:rsid w:val="00F9540A"/>
    <w:rsid w:val="00F9589C"/>
    <w:rsid w:val="00F964E7"/>
    <w:rsid w:val="00F96D94"/>
    <w:rsid w:val="00F97527"/>
    <w:rsid w:val="00F97FE8"/>
    <w:rsid w:val="00FA0281"/>
    <w:rsid w:val="00FA092A"/>
    <w:rsid w:val="00FA0DC3"/>
    <w:rsid w:val="00FA1782"/>
    <w:rsid w:val="00FA1784"/>
    <w:rsid w:val="00FA1884"/>
    <w:rsid w:val="00FA1E9B"/>
    <w:rsid w:val="00FA2894"/>
    <w:rsid w:val="00FA2B5B"/>
    <w:rsid w:val="00FA365D"/>
    <w:rsid w:val="00FA4054"/>
    <w:rsid w:val="00FA4C07"/>
    <w:rsid w:val="00FA4EDE"/>
    <w:rsid w:val="00FA4F00"/>
    <w:rsid w:val="00FA4F37"/>
    <w:rsid w:val="00FA5432"/>
    <w:rsid w:val="00FA5661"/>
    <w:rsid w:val="00FA5A82"/>
    <w:rsid w:val="00FA5D10"/>
    <w:rsid w:val="00FA636B"/>
    <w:rsid w:val="00FA66C0"/>
    <w:rsid w:val="00FA66E9"/>
    <w:rsid w:val="00FA6BA5"/>
    <w:rsid w:val="00FA6D71"/>
    <w:rsid w:val="00FA6E2D"/>
    <w:rsid w:val="00FA702C"/>
    <w:rsid w:val="00FA7A0E"/>
    <w:rsid w:val="00FA7C63"/>
    <w:rsid w:val="00FB0113"/>
    <w:rsid w:val="00FB05F1"/>
    <w:rsid w:val="00FB0A9B"/>
    <w:rsid w:val="00FB0B89"/>
    <w:rsid w:val="00FB0E8F"/>
    <w:rsid w:val="00FB12C4"/>
    <w:rsid w:val="00FB198E"/>
    <w:rsid w:val="00FB19E4"/>
    <w:rsid w:val="00FB1AD1"/>
    <w:rsid w:val="00FB2159"/>
    <w:rsid w:val="00FB25CE"/>
    <w:rsid w:val="00FB2718"/>
    <w:rsid w:val="00FB2A2F"/>
    <w:rsid w:val="00FB2F72"/>
    <w:rsid w:val="00FB3398"/>
    <w:rsid w:val="00FB51BC"/>
    <w:rsid w:val="00FB521C"/>
    <w:rsid w:val="00FB5260"/>
    <w:rsid w:val="00FB539C"/>
    <w:rsid w:val="00FB543E"/>
    <w:rsid w:val="00FB5443"/>
    <w:rsid w:val="00FB5522"/>
    <w:rsid w:val="00FB57AB"/>
    <w:rsid w:val="00FB5852"/>
    <w:rsid w:val="00FB5D81"/>
    <w:rsid w:val="00FB5DBE"/>
    <w:rsid w:val="00FB62C2"/>
    <w:rsid w:val="00FB64F1"/>
    <w:rsid w:val="00FB6A06"/>
    <w:rsid w:val="00FB6D72"/>
    <w:rsid w:val="00FB703D"/>
    <w:rsid w:val="00FB70A0"/>
    <w:rsid w:val="00FB7689"/>
    <w:rsid w:val="00FB7857"/>
    <w:rsid w:val="00FB7B72"/>
    <w:rsid w:val="00FB7B87"/>
    <w:rsid w:val="00FB7EFD"/>
    <w:rsid w:val="00FC037A"/>
    <w:rsid w:val="00FC0419"/>
    <w:rsid w:val="00FC0574"/>
    <w:rsid w:val="00FC0A01"/>
    <w:rsid w:val="00FC0B74"/>
    <w:rsid w:val="00FC0C28"/>
    <w:rsid w:val="00FC0DAD"/>
    <w:rsid w:val="00FC0EC8"/>
    <w:rsid w:val="00FC1239"/>
    <w:rsid w:val="00FC1D6B"/>
    <w:rsid w:val="00FC22D7"/>
    <w:rsid w:val="00FC28ED"/>
    <w:rsid w:val="00FC2992"/>
    <w:rsid w:val="00FC2B95"/>
    <w:rsid w:val="00FC2D11"/>
    <w:rsid w:val="00FC2E99"/>
    <w:rsid w:val="00FC2EBC"/>
    <w:rsid w:val="00FC2FCC"/>
    <w:rsid w:val="00FC38B7"/>
    <w:rsid w:val="00FC42E5"/>
    <w:rsid w:val="00FC4B14"/>
    <w:rsid w:val="00FC51F2"/>
    <w:rsid w:val="00FC52B7"/>
    <w:rsid w:val="00FC5484"/>
    <w:rsid w:val="00FC55F0"/>
    <w:rsid w:val="00FC56D2"/>
    <w:rsid w:val="00FC5940"/>
    <w:rsid w:val="00FC5DED"/>
    <w:rsid w:val="00FC6480"/>
    <w:rsid w:val="00FC65CA"/>
    <w:rsid w:val="00FC69B1"/>
    <w:rsid w:val="00FC6DC0"/>
    <w:rsid w:val="00FC6E72"/>
    <w:rsid w:val="00FC7022"/>
    <w:rsid w:val="00FC71B8"/>
    <w:rsid w:val="00FC71D5"/>
    <w:rsid w:val="00FC767F"/>
    <w:rsid w:val="00FC7932"/>
    <w:rsid w:val="00FC79EA"/>
    <w:rsid w:val="00FC7ADE"/>
    <w:rsid w:val="00FC7EA4"/>
    <w:rsid w:val="00FD0213"/>
    <w:rsid w:val="00FD0236"/>
    <w:rsid w:val="00FD05FE"/>
    <w:rsid w:val="00FD0807"/>
    <w:rsid w:val="00FD0E30"/>
    <w:rsid w:val="00FD0EA6"/>
    <w:rsid w:val="00FD10D6"/>
    <w:rsid w:val="00FD15D1"/>
    <w:rsid w:val="00FD16A0"/>
    <w:rsid w:val="00FD1916"/>
    <w:rsid w:val="00FD1C78"/>
    <w:rsid w:val="00FD1EF6"/>
    <w:rsid w:val="00FD2222"/>
    <w:rsid w:val="00FD29DD"/>
    <w:rsid w:val="00FD2AC8"/>
    <w:rsid w:val="00FD2B03"/>
    <w:rsid w:val="00FD31BC"/>
    <w:rsid w:val="00FD3761"/>
    <w:rsid w:val="00FD39B0"/>
    <w:rsid w:val="00FD3AEF"/>
    <w:rsid w:val="00FD3C32"/>
    <w:rsid w:val="00FD4057"/>
    <w:rsid w:val="00FD42C8"/>
    <w:rsid w:val="00FD4317"/>
    <w:rsid w:val="00FD442A"/>
    <w:rsid w:val="00FD44C7"/>
    <w:rsid w:val="00FD49A8"/>
    <w:rsid w:val="00FD4A1F"/>
    <w:rsid w:val="00FD4A6A"/>
    <w:rsid w:val="00FD4D23"/>
    <w:rsid w:val="00FD51E6"/>
    <w:rsid w:val="00FD57E4"/>
    <w:rsid w:val="00FD5B12"/>
    <w:rsid w:val="00FD5D0A"/>
    <w:rsid w:val="00FD645D"/>
    <w:rsid w:val="00FD741E"/>
    <w:rsid w:val="00FD7787"/>
    <w:rsid w:val="00FD79DC"/>
    <w:rsid w:val="00FD7FDA"/>
    <w:rsid w:val="00FE00D3"/>
    <w:rsid w:val="00FE0863"/>
    <w:rsid w:val="00FE0AB7"/>
    <w:rsid w:val="00FE104C"/>
    <w:rsid w:val="00FE2652"/>
    <w:rsid w:val="00FE29CF"/>
    <w:rsid w:val="00FE2D2D"/>
    <w:rsid w:val="00FE389B"/>
    <w:rsid w:val="00FE4157"/>
    <w:rsid w:val="00FE4819"/>
    <w:rsid w:val="00FE4DE1"/>
    <w:rsid w:val="00FE5080"/>
    <w:rsid w:val="00FE5329"/>
    <w:rsid w:val="00FE5362"/>
    <w:rsid w:val="00FE53FA"/>
    <w:rsid w:val="00FE5598"/>
    <w:rsid w:val="00FE5BA9"/>
    <w:rsid w:val="00FE5CFF"/>
    <w:rsid w:val="00FE6246"/>
    <w:rsid w:val="00FE6525"/>
    <w:rsid w:val="00FE6762"/>
    <w:rsid w:val="00FE67B6"/>
    <w:rsid w:val="00FE6B21"/>
    <w:rsid w:val="00FE74D9"/>
    <w:rsid w:val="00FE7D6F"/>
    <w:rsid w:val="00FE7DAF"/>
    <w:rsid w:val="00FF0060"/>
    <w:rsid w:val="00FF007B"/>
    <w:rsid w:val="00FF0546"/>
    <w:rsid w:val="00FF060A"/>
    <w:rsid w:val="00FF0DC4"/>
    <w:rsid w:val="00FF0F0A"/>
    <w:rsid w:val="00FF140F"/>
    <w:rsid w:val="00FF2029"/>
    <w:rsid w:val="00FF26D1"/>
    <w:rsid w:val="00FF29ED"/>
    <w:rsid w:val="00FF29F1"/>
    <w:rsid w:val="00FF2A25"/>
    <w:rsid w:val="00FF2E60"/>
    <w:rsid w:val="00FF3392"/>
    <w:rsid w:val="00FF361E"/>
    <w:rsid w:val="00FF383E"/>
    <w:rsid w:val="00FF3A17"/>
    <w:rsid w:val="00FF3C4D"/>
    <w:rsid w:val="00FF3FBF"/>
    <w:rsid w:val="00FF407B"/>
    <w:rsid w:val="00FF40B6"/>
    <w:rsid w:val="00FF45DB"/>
    <w:rsid w:val="00FF46B5"/>
    <w:rsid w:val="00FF565B"/>
    <w:rsid w:val="00FF5CB0"/>
    <w:rsid w:val="00FF5D08"/>
    <w:rsid w:val="00FF640E"/>
    <w:rsid w:val="00FF6A39"/>
    <w:rsid w:val="00FF74E9"/>
    <w:rsid w:val="00FF776C"/>
    <w:rsid w:val="00FF7B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2F5A40"/>
  <w15:chartTrackingRefBased/>
  <w15:docId w15:val="{44F91F50-61B6-420D-BE4F-EB1310ED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A6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rsid w:val="00ED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paragraph" w:customStyle="1" w:styleId="Default">
    <w:name w:val="Default"/>
    <w:rsid w:val="00731F76"/>
    <w:pPr>
      <w:autoSpaceDE w:val="0"/>
      <w:autoSpaceDN w:val="0"/>
      <w:adjustRightInd w:val="0"/>
    </w:pPr>
    <w:rPr>
      <w:color w:val="000000"/>
      <w:sz w:val="24"/>
      <w:szCs w:val="24"/>
    </w:rPr>
  </w:style>
  <w:style w:type="paragraph" w:styleId="ListParagraph">
    <w:name w:val="List Paragraph"/>
    <w:basedOn w:val="Normal"/>
    <w:uiPriority w:val="34"/>
    <w:qFormat/>
    <w:rsid w:val="007E3E97"/>
    <w:pPr>
      <w:ind w:left="720"/>
    </w:pPr>
  </w:style>
  <w:style w:type="character" w:styleId="CommentReference">
    <w:name w:val="annotation reference"/>
    <w:rsid w:val="00CB117C"/>
    <w:rPr>
      <w:sz w:val="16"/>
      <w:szCs w:val="16"/>
    </w:rPr>
  </w:style>
  <w:style w:type="paragraph" w:styleId="CommentText">
    <w:name w:val="annotation text"/>
    <w:basedOn w:val="Normal"/>
    <w:link w:val="CommentTextChar"/>
    <w:rsid w:val="00CB117C"/>
    <w:rPr>
      <w:sz w:val="20"/>
      <w:szCs w:val="20"/>
    </w:rPr>
  </w:style>
  <w:style w:type="character" w:customStyle="1" w:styleId="CommentTextChar">
    <w:name w:val="Comment Text Char"/>
    <w:link w:val="CommentText"/>
    <w:rsid w:val="00CB117C"/>
    <w:rPr>
      <w:lang w:val="en-US" w:eastAsia="en-US"/>
    </w:rPr>
  </w:style>
  <w:style w:type="paragraph" w:styleId="CommentSubject">
    <w:name w:val="annotation subject"/>
    <w:basedOn w:val="CommentText"/>
    <w:next w:val="CommentText"/>
    <w:link w:val="CommentSubjectChar"/>
    <w:rsid w:val="00CB117C"/>
    <w:rPr>
      <w:b/>
      <w:bCs/>
    </w:rPr>
  </w:style>
  <w:style w:type="character" w:customStyle="1" w:styleId="CommentSubjectChar">
    <w:name w:val="Comment Subject Char"/>
    <w:link w:val="CommentSubject"/>
    <w:rsid w:val="00CB117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3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_________Microsoft_Visio1.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_________Microsoft_Visio3.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vsdx"/><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package" Target="embeddings/_________Microsoft_Visio2.vsdx"/><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6.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9D6E14-4C5D-4443-8E2B-8A27A087E59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9904D-F456-4072-9469-697E6C69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2235</TotalTime>
  <Pages>13</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AVEGA</vt:lpstr>
    </vt:vector>
  </TitlesOfParts>
  <Company>iTOTi®</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AVEGA</dc:title>
  <dc:subject/>
  <dc:creator>BP&amp;Co.</dc:creator>
  <cp:keywords/>
  <dc:description/>
  <cp:lastModifiedBy>Noel M. Cainglet</cp:lastModifiedBy>
  <cp:revision>3757</cp:revision>
  <cp:lastPrinted>2017-10-18T01:51:00Z</cp:lastPrinted>
  <dcterms:created xsi:type="dcterms:W3CDTF">2017-07-17T05:46:00Z</dcterms:created>
  <dcterms:modified xsi:type="dcterms:W3CDTF">2017-12-16T01:42:00Z</dcterms:modified>
</cp:coreProperties>
</file>