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938AC" w14:textId="2D56312B" w:rsidR="00347263" w:rsidRPr="00AC5DD2" w:rsidRDefault="00E97E65" w:rsidP="006C0A28">
      <w:r w:rsidRPr="00AC5DD2">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3A30B881" wp14:editId="76C03BF3">
                <wp:simplePos x="0" y="0"/>
                <wp:positionH relativeFrom="column">
                  <wp:posOffset>0</wp:posOffset>
                </wp:positionH>
                <wp:positionV relativeFrom="paragraph">
                  <wp:posOffset>123825</wp:posOffset>
                </wp:positionV>
                <wp:extent cx="5989320" cy="1271270"/>
                <wp:effectExtent l="9525" t="7620" r="11430" b="698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6BDE176C" w14:textId="77777777" w:rsidR="00CA2D8C" w:rsidRDefault="00CA2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0B881"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">
                <v:textbox>
                  <w:txbxContent>
                    <w:p w14:paraId="6BDE176C" w14:textId="77777777" w:rsidR="00CA2D8C" w:rsidRDefault="00CA2D8C"/>
                  </w:txbxContent>
                </v:textbox>
              </v:shape>
            </w:pict>
          </mc:Fallback>
        </mc:AlternateContent>
      </w:r>
    </w:p>
    <w:p w14:paraId="165FFBA0" w14:textId="307473E7" w:rsidR="003A0818" w:rsidRPr="00AC5DD2" w:rsidRDefault="00E97E65" w:rsidP="006C0A28">
      <w:pPr>
        <w:rPr>
          <w:rFonts w:ascii="Arial" w:hAnsi="Arial"/>
          <w:sz w:val="18"/>
          <w:szCs w:val="18"/>
        </w:rPr>
      </w:pPr>
      <w:r w:rsidRPr="00AC5DD2">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7A2302BA" wp14:editId="0579E5E0">
                <wp:simplePos x="0" y="0"/>
                <wp:positionH relativeFrom="column">
                  <wp:posOffset>114300</wp:posOffset>
                </wp:positionH>
                <wp:positionV relativeFrom="paragraph">
                  <wp:posOffset>62865</wp:posOffset>
                </wp:positionV>
                <wp:extent cx="5760720" cy="457200"/>
                <wp:effectExtent l="9525" t="7620" r="11430" b="1143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92CB1F6" w14:textId="77777777" w:rsidR="00CA2D8C" w:rsidRPr="00E359BB" w:rsidRDefault="00CA2D8C">
                            <w:r w:rsidRPr="00E359BB">
                              <w:t>PROGRAM TITLE</w:t>
                            </w:r>
                          </w:p>
                          <w:p w14:paraId="62B3DB12" w14:textId="54C3E263" w:rsidR="00CA2D8C" w:rsidRPr="00FC71B8" w:rsidRDefault="00CA2D8C" w:rsidP="003A2961">
                            <w:pPr>
                              <w:jc w:val="center"/>
                              <w:rPr>
                                <w:caps/>
                              </w:rPr>
                            </w:pPr>
                            <w:r>
                              <w:rPr>
                                <w:caps/>
                              </w:rPr>
                              <w:t>HUMAN RESOURCES</w:t>
                            </w:r>
                            <w:r w:rsidRPr="00FC71B8">
                              <w:rPr>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302BA"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mL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SbqJiygCAABXBAAADgAAAAAAAAAAAAAAAAAuAgAAZHJzL2Uyb0Rv&#10;Yy54bWxQSwECLQAUAAYACAAAACEAqb+KDNwAAAAHAQAADwAAAAAAAAAAAAAAAACCBAAAZHJzL2Rv&#10;d25yZXYueG1sUEsFBgAAAAAEAAQA8wAAAIsFAAAAAA==&#10;">
                <v:textbox>
                  <w:txbxContent>
                    <w:p w14:paraId="192CB1F6" w14:textId="77777777" w:rsidR="00CA2D8C" w:rsidRPr="00E359BB" w:rsidRDefault="00CA2D8C">
                      <w:r w:rsidRPr="00E359BB">
                        <w:t>PROGRAM TITLE</w:t>
                      </w:r>
                    </w:p>
                    <w:p w14:paraId="62B3DB12" w14:textId="54C3E263" w:rsidR="00CA2D8C" w:rsidRPr="00FC71B8" w:rsidRDefault="00CA2D8C" w:rsidP="003A2961">
                      <w:pPr>
                        <w:jc w:val="center"/>
                        <w:rPr>
                          <w:caps/>
                        </w:rPr>
                      </w:pPr>
                      <w:r>
                        <w:rPr>
                          <w:caps/>
                        </w:rPr>
                        <w:t>HUMAN RESOURCES</w:t>
                      </w:r>
                      <w:r w:rsidRPr="00FC71B8">
                        <w:rPr>
                          <w:caps/>
                        </w:rPr>
                        <w:t xml:space="preserve"> </w:t>
                      </w:r>
                    </w:p>
                  </w:txbxContent>
                </v:textbox>
              </v:shape>
            </w:pict>
          </mc:Fallback>
        </mc:AlternateContent>
      </w:r>
    </w:p>
    <w:p w14:paraId="7B44D421" w14:textId="77777777" w:rsidR="003A0818" w:rsidRPr="00AC5DD2" w:rsidRDefault="003A0818" w:rsidP="006C0A28">
      <w:pPr>
        <w:rPr>
          <w:rFonts w:ascii="Arial" w:hAnsi="Arial"/>
          <w:sz w:val="18"/>
          <w:szCs w:val="18"/>
        </w:rPr>
      </w:pPr>
    </w:p>
    <w:p w14:paraId="1A8B003C" w14:textId="77777777" w:rsidR="003A0818" w:rsidRPr="00AC5DD2" w:rsidRDefault="003A0818" w:rsidP="006C0A28">
      <w:pPr>
        <w:rPr>
          <w:rFonts w:ascii="Arial" w:hAnsi="Arial"/>
          <w:sz w:val="18"/>
          <w:szCs w:val="18"/>
        </w:rPr>
      </w:pPr>
    </w:p>
    <w:p w14:paraId="6194B637" w14:textId="664FB731" w:rsidR="003A0818" w:rsidRPr="00AC5DD2" w:rsidRDefault="003A0818" w:rsidP="006C0A28">
      <w:pPr>
        <w:rPr>
          <w:rFonts w:ascii="Arial" w:hAnsi="Arial"/>
          <w:sz w:val="18"/>
          <w:szCs w:val="18"/>
        </w:rPr>
      </w:pPr>
    </w:p>
    <w:p w14:paraId="211F5391" w14:textId="658DEEA7" w:rsidR="003A0818" w:rsidRPr="00AC5DD2" w:rsidRDefault="00363147" w:rsidP="006C0A28">
      <w:pPr>
        <w:rPr>
          <w:rFonts w:ascii="Arial" w:hAnsi="Arial"/>
          <w:sz w:val="18"/>
          <w:szCs w:val="18"/>
        </w:rPr>
      </w:pPr>
      <w:r w:rsidRPr="00AC5DD2">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2C2C9FEB" wp14:editId="0192B09B">
                <wp:simplePos x="0" y="0"/>
                <wp:positionH relativeFrom="column">
                  <wp:posOffset>114300</wp:posOffset>
                </wp:positionH>
                <wp:positionV relativeFrom="paragraph">
                  <wp:posOffset>108585</wp:posOffset>
                </wp:positionV>
                <wp:extent cx="5760720" cy="457200"/>
                <wp:effectExtent l="9525" t="7620" r="11430" b="1143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6BD0E583" w14:textId="77777777" w:rsidR="00CA2D8C" w:rsidRPr="00E359BB" w:rsidRDefault="00CA2D8C">
                            <w:r w:rsidRPr="00E359BB">
                              <w:t>PROCESS TITLE</w:t>
                            </w:r>
                          </w:p>
                          <w:p w14:paraId="4801B951" w14:textId="53C33C53" w:rsidR="00CA2D8C" w:rsidRPr="00FC71B8" w:rsidRDefault="006A2226" w:rsidP="00B9648F">
                            <w:pPr>
                              <w:jc w:val="center"/>
                            </w:pPr>
                            <w:r>
                              <w:t>Resignation and Termination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C9FEB" id="_x0000_t202" coordsize="21600,21600" o:spt="202" path="m,l,21600r21600,l21600,xe">
                <v:stroke joinstyle="miter"/>
                <v:path gradientshapeok="t" o:connecttype="rect"/>
              </v:shapetype>
              <v:shape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Ap/gOQKwIAAFgEAAAOAAAAAAAAAAAAAAAAAC4CAABkcnMv&#10;ZTJvRG9jLnhtbFBLAQItABQABgAIAAAAIQB9jK7W3gAAAAgBAAAPAAAAAAAAAAAAAAAAAIUEAABk&#10;cnMvZG93bnJldi54bWxQSwUGAAAAAAQABADzAAAAkAUAAAAA&#10;">
                <v:textbox>
                  <w:txbxContent>
                    <w:p w14:paraId="6BD0E583" w14:textId="77777777" w:rsidR="00CA2D8C" w:rsidRPr="00E359BB" w:rsidRDefault="00CA2D8C">
                      <w:r w:rsidRPr="00E359BB">
                        <w:t>PROCESS TITLE</w:t>
                      </w:r>
                    </w:p>
                    <w:p w14:paraId="4801B951" w14:textId="53C33C53" w:rsidR="00CA2D8C" w:rsidRPr="00FC71B8" w:rsidRDefault="006A2226" w:rsidP="00B9648F">
                      <w:pPr>
                        <w:jc w:val="center"/>
                      </w:pPr>
                      <w:r>
                        <w:t>Resignation and Termination</w:t>
                      </w:r>
                    </w:p>
                  </w:txbxContent>
                </v:textbox>
              </v:shape>
            </w:pict>
          </mc:Fallback>
        </mc:AlternateContent>
      </w:r>
    </w:p>
    <w:p w14:paraId="49D5B79E" w14:textId="73BB1028" w:rsidR="003A0818" w:rsidRPr="00AC5DD2" w:rsidRDefault="003A0818" w:rsidP="006C0A28">
      <w:pPr>
        <w:rPr>
          <w:rFonts w:ascii="Arial" w:hAnsi="Arial"/>
          <w:sz w:val="18"/>
          <w:szCs w:val="18"/>
        </w:rPr>
      </w:pPr>
    </w:p>
    <w:p w14:paraId="26F20F5A" w14:textId="07947660" w:rsidR="003A0818" w:rsidRPr="00AC5DD2" w:rsidRDefault="003A0818" w:rsidP="006C0A28">
      <w:pPr>
        <w:rPr>
          <w:rFonts w:ascii="Arial" w:hAnsi="Arial"/>
          <w:sz w:val="18"/>
          <w:szCs w:val="18"/>
        </w:rPr>
      </w:pPr>
    </w:p>
    <w:p w14:paraId="2F43B934" w14:textId="77777777" w:rsidR="003A0818" w:rsidRPr="00AC5DD2" w:rsidRDefault="003A0818" w:rsidP="006C0A28">
      <w:pPr>
        <w:rPr>
          <w:rFonts w:ascii="Arial" w:hAnsi="Arial"/>
          <w:sz w:val="18"/>
          <w:szCs w:val="18"/>
        </w:rPr>
      </w:pPr>
    </w:p>
    <w:p w14:paraId="5424BAA2" w14:textId="77777777" w:rsidR="005673EC" w:rsidRPr="00AC5DD2" w:rsidRDefault="005673EC" w:rsidP="006C0A28">
      <w:pPr>
        <w:rPr>
          <w:rFonts w:ascii="Arial" w:hAnsi="Arial"/>
          <w:sz w:val="18"/>
          <w:szCs w:val="18"/>
        </w:rPr>
      </w:pPr>
    </w:p>
    <w:p w14:paraId="2018C247" w14:textId="77777777" w:rsidR="003226EA" w:rsidRPr="00AC5DD2" w:rsidRDefault="003226EA" w:rsidP="006C0A28">
      <w:pPr>
        <w:rPr>
          <w:rFonts w:ascii="Arial" w:hAnsi="Arial"/>
          <w:sz w:val="18"/>
          <w:szCs w:val="18"/>
        </w:rPr>
      </w:pPr>
    </w:p>
    <w:p w14:paraId="70E1E712" w14:textId="77777777" w:rsidR="003226EA" w:rsidRPr="00AC5DD2" w:rsidRDefault="003226EA" w:rsidP="006C0A28">
      <w:pPr>
        <w:numPr>
          <w:ilvl w:val="0"/>
          <w:numId w:val="1"/>
        </w:numPr>
        <w:jc w:val="both"/>
        <w:rPr>
          <w:u w:val="single"/>
        </w:rPr>
      </w:pPr>
      <w:r w:rsidRPr="00AC5DD2">
        <w:rPr>
          <w:u w:val="single"/>
        </w:rPr>
        <w:t>SCOPE</w:t>
      </w:r>
    </w:p>
    <w:p w14:paraId="31AA1687" w14:textId="77777777" w:rsidR="00B75F32" w:rsidRPr="00AC5DD2" w:rsidRDefault="00B75F32" w:rsidP="006C0A28">
      <w:pPr>
        <w:ind w:left="576"/>
        <w:jc w:val="both"/>
      </w:pPr>
      <w:bookmarkStart w:id="0" w:name="_GoBack"/>
      <w:bookmarkEnd w:id="0"/>
    </w:p>
    <w:p w14:paraId="04272B50" w14:textId="6120D7B0" w:rsidR="007B261E" w:rsidRPr="00AC5DD2" w:rsidRDefault="003226EA" w:rsidP="006C0A28">
      <w:pPr>
        <w:ind w:left="576"/>
        <w:jc w:val="both"/>
      </w:pPr>
      <w:r w:rsidRPr="00AC5DD2">
        <w:t xml:space="preserve">This </w:t>
      </w:r>
      <w:r w:rsidRPr="00AC5DD2">
        <w:rPr>
          <w:caps/>
        </w:rPr>
        <w:t>p</w:t>
      </w:r>
      <w:r w:rsidRPr="00AC5DD2">
        <w:t xml:space="preserve">olicies and </w:t>
      </w:r>
      <w:r w:rsidRPr="00AC5DD2">
        <w:rPr>
          <w:caps/>
        </w:rPr>
        <w:t>p</w:t>
      </w:r>
      <w:r w:rsidRPr="00AC5DD2">
        <w:t xml:space="preserve">rocedures </w:t>
      </w:r>
      <w:r w:rsidRPr="00AC5DD2">
        <w:rPr>
          <w:caps/>
        </w:rPr>
        <w:t>m</w:t>
      </w:r>
      <w:r w:rsidRPr="00AC5DD2">
        <w:t>anual establishes policies, systems</w:t>
      </w:r>
      <w:r w:rsidR="004E06D7" w:rsidRPr="00AC5DD2">
        <w:t>,</w:t>
      </w:r>
      <w:r w:rsidR="001D4977">
        <w:t xml:space="preserve"> procedures and controls </w:t>
      </w:r>
      <w:r w:rsidR="00B35A96">
        <w:t>on resignation and termination of employees</w:t>
      </w:r>
      <w:r w:rsidR="00AA76B0" w:rsidRPr="00AC5DD2">
        <w:t xml:space="preserve">. </w:t>
      </w:r>
      <w:r w:rsidR="00067C56" w:rsidRPr="00AC5DD2">
        <w:t>All duties and responsibilities stated in this manual are not exclusive to the personnel’s designated responsibilities in this process title</w:t>
      </w:r>
      <w:r w:rsidR="009B61D8" w:rsidRPr="00AC5DD2">
        <w:t>.</w:t>
      </w:r>
    </w:p>
    <w:p w14:paraId="6DB544D2" w14:textId="329290CE" w:rsidR="003226EA" w:rsidRPr="00AC5DD2" w:rsidRDefault="003226EA" w:rsidP="006C0A28">
      <w:pPr>
        <w:tabs>
          <w:tab w:val="left" w:pos="1792"/>
        </w:tabs>
        <w:ind w:left="576"/>
        <w:jc w:val="both"/>
      </w:pPr>
    </w:p>
    <w:p w14:paraId="3968D2A2" w14:textId="77777777" w:rsidR="001C40E7" w:rsidRPr="00AC5DD2" w:rsidRDefault="003226EA" w:rsidP="006C0A28">
      <w:pPr>
        <w:numPr>
          <w:ilvl w:val="0"/>
          <w:numId w:val="1"/>
        </w:numPr>
        <w:jc w:val="both"/>
        <w:rPr>
          <w:u w:val="single"/>
        </w:rPr>
      </w:pPr>
      <w:r w:rsidRPr="00AC5DD2">
        <w:rPr>
          <w:u w:val="single"/>
        </w:rPr>
        <w:t>OBJECTIVES</w:t>
      </w:r>
    </w:p>
    <w:p w14:paraId="30246F73" w14:textId="77777777" w:rsidR="001C40E7" w:rsidRPr="00CE712E" w:rsidRDefault="001C40E7" w:rsidP="006C0A28">
      <w:pPr>
        <w:ind w:left="576"/>
        <w:jc w:val="both"/>
      </w:pPr>
    </w:p>
    <w:p w14:paraId="13D29386" w14:textId="68073992" w:rsidR="005C5E31" w:rsidRDefault="005C5E31" w:rsidP="002315C9">
      <w:pPr>
        <w:pStyle w:val="ListParagraph"/>
        <w:numPr>
          <w:ilvl w:val="0"/>
          <w:numId w:val="2"/>
        </w:numPr>
        <w:jc w:val="both"/>
        <w:rPr>
          <w:ins w:id="1" w:author="JGL" w:date="2017-07-31T16:46:00Z"/>
        </w:rPr>
      </w:pPr>
      <w:ins w:id="2" w:author="JGL" w:date="2017-07-31T16:46:00Z">
        <w:r>
          <w:t>To set guidelines on how to handle employee resignations</w:t>
        </w:r>
      </w:ins>
      <w:ins w:id="3" w:author="Noel Cainglet" w:date="2017-08-01T13:43:00Z">
        <w:r w:rsidR="007A2189">
          <w:t>.</w:t>
        </w:r>
      </w:ins>
      <w:ins w:id="4" w:author="JGL" w:date="2017-07-31T16:46:00Z">
        <w:del w:id="5" w:author="Noel Cainglet" w:date="2017-08-01T13:43:00Z">
          <w:r w:rsidDel="007A2189">
            <w:delText>;</w:delText>
          </w:r>
        </w:del>
      </w:ins>
    </w:p>
    <w:p w14:paraId="21D09E15" w14:textId="2FA6247D" w:rsidR="00EC428D" w:rsidRDefault="00EC428D" w:rsidP="002315C9">
      <w:pPr>
        <w:pStyle w:val="ListParagraph"/>
        <w:numPr>
          <w:ilvl w:val="0"/>
          <w:numId w:val="2"/>
        </w:numPr>
        <w:jc w:val="both"/>
      </w:pPr>
      <w:commentRangeStart w:id="6"/>
      <w:commentRangeStart w:id="7"/>
      <w:r>
        <w:t xml:space="preserve">To clearly </w:t>
      </w:r>
      <w:r w:rsidRPr="001077EE">
        <w:t>outline the</w:t>
      </w:r>
      <w:r w:rsidR="005808A5" w:rsidRPr="001077EE">
        <w:t xml:space="preserve"> </w:t>
      </w:r>
      <w:r w:rsidR="005808A5" w:rsidRPr="006D78FB">
        <w:t xml:space="preserve">legal </w:t>
      </w:r>
      <w:r w:rsidR="00AF74A5" w:rsidRPr="006D78FB">
        <w:t>grounds for</w:t>
      </w:r>
      <w:r w:rsidR="00AF74A5">
        <w:t xml:space="preserve"> terminations of employment</w:t>
      </w:r>
      <w:commentRangeEnd w:id="6"/>
      <w:r w:rsidR="005C5E31">
        <w:rPr>
          <w:rStyle w:val="CommentReference"/>
        </w:rPr>
        <w:commentReference w:id="6"/>
      </w:r>
      <w:commentRangeEnd w:id="7"/>
      <w:r w:rsidR="00031B4E">
        <w:rPr>
          <w:rStyle w:val="CommentReference"/>
        </w:rPr>
        <w:commentReference w:id="7"/>
      </w:r>
      <w:r w:rsidR="00AF74A5">
        <w:t>.</w:t>
      </w:r>
    </w:p>
    <w:p w14:paraId="1A774174" w14:textId="1764BAAE" w:rsidR="000C0213" w:rsidRDefault="00010BEA" w:rsidP="002315C9">
      <w:pPr>
        <w:pStyle w:val="ListParagraph"/>
        <w:numPr>
          <w:ilvl w:val="0"/>
          <w:numId w:val="2"/>
        </w:numPr>
        <w:jc w:val="both"/>
        <w:rPr>
          <w:ins w:id="8" w:author="Noel Cainglet" w:date="2017-08-16T09:01:00Z"/>
        </w:rPr>
      </w:pPr>
      <w:r>
        <w:t xml:space="preserve">To ensure compliance to </w:t>
      </w:r>
      <w:r w:rsidR="00EC428D">
        <w:t>due process on terminations of employment.</w:t>
      </w:r>
    </w:p>
    <w:p w14:paraId="0E5A6175" w14:textId="3E6267D9" w:rsidR="00F6664E" w:rsidRDefault="00F6664E" w:rsidP="002315C9">
      <w:pPr>
        <w:pStyle w:val="ListParagraph"/>
        <w:numPr>
          <w:ilvl w:val="0"/>
          <w:numId w:val="2"/>
        </w:numPr>
        <w:jc w:val="both"/>
      </w:pPr>
      <w:ins w:id="9" w:author="Noel Cainglet" w:date="2017-08-16T09:01:00Z">
        <w:r>
          <w:t>To set guidelines on retirement benefit obligations of the Company to its employees.</w:t>
        </w:r>
      </w:ins>
    </w:p>
    <w:p w14:paraId="4098E058" w14:textId="7BF375A6" w:rsidR="003226EA" w:rsidRPr="00AC5DD2" w:rsidRDefault="00D32723" w:rsidP="002315C9">
      <w:pPr>
        <w:pStyle w:val="ListParagraph"/>
        <w:numPr>
          <w:ilvl w:val="0"/>
          <w:numId w:val="2"/>
        </w:numPr>
        <w:jc w:val="both"/>
      </w:pPr>
      <w:r w:rsidRPr="00AC5DD2">
        <w:t>To clearly define the duties and responsibilities of all personnel involved in this process title.</w:t>
      </w:r>
    </w:p>
    <w:p w14:paraId="43E36E01" w14:textId="77777777" w:rsidR="003226EA" w:rsidRPr="00AC5DD2" w:rsidRDefault="003226EA" w:rsidP="006C0A28">
      <w:pPr>
        <w:ind w:left="936"/>
        <w:jc w:val="both"/>
      </w:pPr>
    </w:p>
    <w:p w14:paraId="06FFF4A2" w14:textId="77777777" w:rsidR="001F55B3" w:rsidRPr="00AC5DD2" w:rsidRDefault="003226EA" w:rsidP="006C0A28">
      <w:pPr>
        <w:numPr>
          <w:ilvl w:val="0"/>
          <w:numId w:val="1"/>
        </w:numPr>
        <w:jc w:val="both"/>
      </w:pPr>
      <w:r w:rsidRPr="00AC5DD2">
        <w:rPr>
          <w:u w:val="single"/>
        </w:rPr>
        <w:t>PERSONNEL INVOLVED</w:t>
      </w:r>
    </w:p>
    <w:p w14:paraId="24589D48" w14:textId="0878FD15" w:rsidR="00BB69AA" w:rsidRDefault="00BB69AA" w:rsidP="006C0A28">
      <w:pPr>
        <w:ind w:left="576"/>
        <w:jc w:val="both"/>
      </w:pPr>
    </w:p>
    <w:p w14:paraId="62920128" w14:textId="321C3514" w:rsidR="005F2A30" w:rsidRDefault="002B7280" w:rsidP="00A64E72">
      <w:pPr>
        <w:pStyle w:val="ListParagraph"/>
        <w:numPr>
          <w:ilvl w:val="1"/>
          <w:numId w:val="1"/>
        </w:numPr>
        <w:jc w:val="both"/>
      </w:pPr>
      <w:r>
        <w:t xml:space="preserve">Resigning </w:t>
      </w:r>
      <w:r w:rsidR="008F715A">
        <w:t>Employee</w:t>
      </w:r>
    </w:p>
    <w:p w14:paraId="3C3581D6" w14:textId="229B608C" w:rsidR="00A64E72" w:rsidRDefault="00A64E72" w:rsidP="00A64E72">
      <w:pPr>
        <w:pStyle w:val="ListParagraph"/>
        <w:ind w:left="936"/>
        <w:jc w:val="both"/>
      </w:pPr>
    </w:p>
    <w:p w14:paraId="5F28CD86" w14:textId="6359C04C" w:rsidR="0097112E" w:rsidRDefault="007A1369" w:rsidP="007A1369">
      <w:pPr>
        <w:pStyle w:val="ListParagraph"/>
        <w:numPr>
          <w:ilvl w:val="2"/>
          <w:numId w:val="1"/>
        </w:numPr>
        <w:jc w:val="both"/>
      </w:pPr>
      <w:r w:rsidRPr="007A1369">
        <w:t>Prepare</w:t>
      </w:r>
      <w:r w:rsidR="00A56890">
        <w:t xml:space="preserve">s </w:t>
      </w:r>
      <w:r w:rsidRPr="007A1369">
        <w:t>resignation letter thirty (3</w:t>
      </w:r>
      <w:r w:rsidR="00210E94">
        <w:t>0</w:t>
      </w:r>
      <w:r w:rsidR="00827AE8">
        <w:t>) days prior to</w:t>
      </w:r>
      <w:ins w:id="10" w:author="Noel Cainglet" w:date="2017-08-01T13:45:00Z">
        <w:r w:rsidR="006625B6">
          <w:t xml:space="preserve"> </w:t>
        </w:r>
      </w:ins>
      <w:del w:id="11" w:author="Noel Cainglet" w:date="2017-08-01T13:45:00Z">
        <w:r w:rsidR="00827AE8" w:rsidDel="006625B6">
          <w:delText xml:space="preserve"> the </w:delText>
        </w:r>
      </w:del>
      <w:r w:rsidR="00827AE8">
        <w:t>effectivity</w:t>
      </w:r>
      <w:ins w:id="12" w:author="Noel Cainglet" w:date="2017-08-01T14:19:00Z">
        <w:r w:rsidR="00BE33B0">
          <w:t xml:space="preserve"> of </w:t>
        </w:r>
      </w:ins>
      <w:del w:id="13" w:author="Noel Cainglet" w:date="2017-08-01T14:19:00Z">
        <w:r w:rsidR="00827AE8" w:rsidDel="00BE33B0">
          <w:delText xml:space="preserve"> </w:delText>
        </w:r>
      </w:del>
      <w:r w:rsidR="00827AE8">
        <w:t>his/her resignation.</w:t>
      </w:r>
    </w:p>
    <w:p w14:paraId="3AB2C06A" w14:textId="5650D3F2" w:rsidR="00BE09B7" w:rsidRDefault="00BE09B7" w:rsidP="007A1369">
      <w:pPr>
        <w:pStyle w:val="ListParagraph"/>
        <w:numPr>
          <w:ilvl w:val="2"/>
          <w:numId w:val="1"/>
        </w:numPr>
        <w:jc w:val="both"/>
      </w:pPr>
      <w:del w:id="14" w:author="Noel Cainglet" w:date="2017-08-01T13:24:00Z">
        <w:r w:rsidDel="00D61268">
          <w:delText>Notify concerned department head and discuss his/her intention to resign from the Company.</w:delText>
        </w:r>
      </w:del>
      <w:ins w:id="15" w:author="Noel Cainglet" w:date="2017-08-01T13:24:00Z">
        <w:r w:rsidR="00D61268">
          <w:t>Forward</w:t>
        </w:r>
      </w:ins>
      <w:ins w:id="16" w:author="Noel Cainglet" w:date="2017-08-01T13:26:00Z">
        <w:r w:rsidR="00A02C3E">
          <w:t>s</w:t>
        </w:r>
      </w:ins>
      <w:ins w:id="17" w:author="Noel Cainglet" w:date="2017-08-01T13:24:00Z">
        <w:r w:rsidR="00A02C3E">
          <w:t xml:space="preserve"> </w:t>
        </w:r>
        <w:r w:rsidR="00D61268">
          <w:t>resignation letter</w:t>
        </w:r>
      </w:ins>
      <w:ins w:id="18" w:author="Noel Cainglet" w:date="2017-08-01T13:45:00Z">
        <w:r w:rsidR="006625B6">
          <w:t xml:space="preserve"> initially </w:t>
        </w:r>
      </w:ins>
      <w:ins w:id="19" w:author="Noel Cainglet" w:date="2017-08-01T13:24:00Z">
        <w:r w:rsidR="00D61268">
          <w:t>to concerned department head</w:t>
        </w:r>
        <w:r w:rsidR="00AD3A30">
          <w:t xml:space="preserve"> for close up meeting and </w:t>
        </w:r>
      </w:ins>
      <w:r w:rsidR="004B0131">
        <w:t xml:space="preserve">acceptance </w:t>
      </w:r>
      <w:ins w:id="20" w:author="Noel Cainglet" w:date="2017-08-01T13:24:00Z">
        <w:r w:rsidR="00AD3A30">
          <w:t>then to HR Department for processing and exit interview.</w:t>
        </w:r>
      </w:ins>
    </w:p>
    <w:p w14:paraId="67545352" w14:textId="291D1F35" w:rsidR="007A1369" w:rsidDel="00AD3A30" w:rsidRDefault="00525D67" w:rsidP="007A1369">
      <w:pPr>
        <w:pStyle w:val="ListParagraph"/>
        <w:numPr>
          <w:ilvl w:val="2"/>
          <w:numId w:val="1"/>
        </w:numPr>
        <w:jc w:val="both"/>
        <w:rPr>
          <w:del w:id="21" w:author="Noel Cainglet" w:date="2017-08-01T13:26:00Z"/>
        </w:rPr>
      </w:pPr>
      <w:ins w:id="22" w:author="Noel Cainglet" w:date="2017-08-16T08:29:00Z">
        <w:r>
          <w:t xml:space="preserve">Processes exit clearance and </w:t>
        </w:r>
      </w:ins>
      <w:del w:id="23" w:author="Noel Cainglet" w:date="2017-08-01T13:26:00Z">
        <w:r w:rsidR="007A1369" w:rsidDel="00AD3A30">
          <w:delText xml:space="preserve">Forwards </w:delText>
        </w:r>
        <w:r w:rsidR="00F45F3A" w:rsidDel="00AD3A30">
          <w:delText xml:space="preserve">duly acknowledged </w:delText>
        </w:r>
        <w:r w:rsidR="007A1369" w:rsidDel="00AD3A30">
          <w:delText xml:space="preserve">resignation letter to HR Department </w:delText>
        </w:r>
        <w:r w:rsidR="00F45F3A" w:rsidDel="00AD3A30">
          <w:delText xml:space="preserve">after initial discussion with the concerned department head </w:delText>
        </w:r>
        <w:r w:rsidR="007A1369" w:rsidDel="00AD3A30">
          <w:delText>for processing.</w:delText>
        </w:r>
      </w:del>
    </w:p>
    <w:p w14:paraId="3B2579DC" w14:textId="017E46E7" w:rsidR="0037339A" w:rsidRDefault="0037339A" w:rsidP="007A1369">
      <w:pPr>
        <w:pStyle w:val="ListParagraph"/>
        <w:numPr>
          <w:ilvl w:val="2"/>
          <w:numId w:val="1"/>
        </w:numPr>
        <w:jc w:val="both"/>
      </w:pPr>
      <w:del w:id="24" w:author="Noel Cainglet" w:date="2017-08-16T08:29:00Z">
        <w:r w:rsidDel="00525D67">
          <w:delText>S</w:delText>
        </w:r>
      </w:del>
      <w:ins w:id="25" w:author="Noel Cainglet" w:date="2017-08-16T08:29:00Z">
        <w:r w:rsidR="00525D67">
          <w:t>s</w:t>
        </w:r>
      </w:ins>
      <w:r>
        <w:t>ettle all accountabilities with the Company</w:t>
      </w:r>
      <w:ins w:id="26" w:author="Noel Cainglet" w:date="2017-08-01T13:28:00Z">
        <w:r w:rsidR="00BE7B4B">
          <w:t>.</w:t>
        </w:r>
      </w:ins>
      <w:del w:id="27" w:author="Noel Cainglet" w:date="2017-08-01T13:28:00Z">
        <w:r w:rsidDel="00BE7B4B">
          <w:delText>.</w:delText>
        </w:r>
      </w:del>
    </w:p>
    <w:p w14:paraId="1C90F164" w14:textId="22156093" w:rsidR="00753148" w:rsidRDefault="006C3324" w:rsidP="007A1369">
      <w:pPr>
        <w:pStyle w:val="ListParagraph"/>
        <w:numPr>
          <w:ilvl w:val="2"/>
          <w:numId w:val="1"/>
        </w:numPr>
        <w:jc w:val="both"/>
        <w:rPr>
          <w:ins w:id="28" w:author="Noel Cainglet" w:date="2017-08-01T13:46:00Z"/>
        </w:rPr>
      </w:pPr>
      <w:del w:id="29" w:author="Noel Cainglet" w:date="2017-08-01T13:26:00Z">
        <w:r w:rsidDel="00D70DDB">
          <w:delText>Receives and acknowledge final net pay</w:delText>
        </w:r>
      </w:del>
      <w:r w:rsidR="0023630A">
        <w:t>Obtain final pay check, employment certificate and acknowledge CV, quit claim and related documents.</w:t>
      </w:r>
    </w:p>
    <w:p w14:paraId="13285D93" w14:textId="0DD7F720" w:rsidR="006C3324" w:rsidDel="00753148" w:rsidRDefault="006C3324" w:rsidP="007A1369">
      <w:pPr>
        <w:pStyle w:val="ListParagraph"/>
        <w:numPr>
          <w:ilvl w:val="2"/>
          <w:numId w:val="1"/>
        </w:numPr>
        <w:jc w:val="both"/>
        <w:rPr>
          <w:del w:id="30" w:author="Noel Cainglet" w:date="2017-08-01T13:48:00Z"/>
        </w:rPr>
      </w:pPr>
      <w:del w:id="31" w:author="Noel Cainglet" w:date="2017-08-01T13:27:00Z">
        <w:r w:rsidDel="00D70DDB">
          <w:delText>.</w:delText>
        </w:r>
      </w:del>
    </w:p>
    <w:p w14:paraId="409F7D2F" w14:textId="7DA6E2F3" w:rsidR="0097112E" w:rsidRDefault="0097112E" w:rsidP="0097112E">
      <w:pPr>
        <w:ind w:left="900"/>
        <w:jc w:val="both"/>
      </w:pPr>
    </w:p>
    <w:p w14:paraId="61359EF6" w14:textId="23ADA136" w:rsidR="0097112E" w:rsidRDefault="0097112E" w:rsidP="0097112E">
      <w:pPr>
        <w:pStyle w:val="ListParagraph"/>
        <w:numPr>
          <w:ilvl w:val="1"/>
          <w:numId w:val="1"/>
        </w:numPr>
        <w:jc w:val="both"/>
      </w:pPr>
      <w:r>
        <w:t>Department Head</w:t>
      </w:r>
    </w:p>
    <w:p w14:paraId="61202A9E" w14:textId="77777777" w:rsidR="0097112E" w:rsidRDefault="0097112E" w:rsidP="0097112E">
      <w:pPr>
        <w:pStyle w:val="ListParagraph"/>
        <w:ind w:left="936"/>
        <w:jc w:val="both"/>
      </w:pPr>
    </w:p>
    <w:p w14:paraId="2A0FD4C7" w14:textId="67F946B0" w:rsidR="0097112E" w:rsidRDefault="007A1369" w:rsidP="007A1369">
      <w:pPr>
        <w:pStyle w:val="ListParagraph"/>
        <w:numPr>
          <w:ilvl w:val="2"/>
          <w:numId w:val="1"/>
        </w:numPr>
        <w:jc w:val="both"/>
      </w:pPr>
      <w:del w:id="32" w:author="Noel Cainglet" w:date="2017-08-01T13:28:00Z">
        <w:r w:rsidRPr="007A1369" w:rsidDel="0046708B">
          <w:delText>Receive re</w:delText>
        </w:r>
        <w:r w:rsidR="000D6622" w:rsidDel="0046708B">
          <w:delText xml:space="preserve">signation letter from resigning employee </w:delText>
        </w:r>
        <w:r w:rsidRPr="007A1369" w:rsidDel="0046708B">
          <w:delText xml:space="preserve">and discuss </w:delText>
        </w:r>
        <w:r w:rsidR="00C00538" w:rsidDel="0046708B">
          <w:delText xml:space="preserve">his/her </w:delText>
        </w:r>
        <w:r w:rsidRPr="007A1369" w:rsidDel="0046708B">
          <w:delText>intention to resign from the Company.</w:delText>
        </w:r>
      </w:del>
      <w:ins w:id="33" w:author="Noel Cainglet" w:date="2017-08-01T13:28:00Z">
        <w:r w:rsidR="0046708B">
          <w:t>Receive</w:t>
        </w:r>
      </w:ins>
      <w:ins w:id="34" w:author="Noel Cainglet" w:date="2017-08-01T13:29:00Z">
        <w:r w:rsidR="00084B64">
          <w:t>s</w:t>
        </w:r>
      </w:ins>
      <w:ins w:id="35" w:author="Noel Cainglet" w:date="2017-08-01T13:28:00Z">
        <w:r w:rsidR="0046708B">
          <w:t xml:space="preserve"> resignation letter from resigning employee and set up a close meeting.</w:t>
        </w:r>
      </w:ins>
    </w:p>
    <w:p w14:paraId="6EE39F5D" w14:textId="44F3FA33" w:rsidR="007A1369" w:rsidRDefault="00AB1A70" w:rsidP="007A1369">
      <w:pPr>
        <w:pStyle w:val="ListParagraph"/>
        <w:numPr>
          <w:ilvl w:val="2"/>
          <w:numId w:val="1"/>
        </w:numPr>
        <w:jc w:val="both"/>
      </w:pPr>
      <w:ins w:id="36" w:author="Noel Cainglet" w:date="2017-08-16T08:29:00Z">
        <w:r>
          <w:t xml:space="preserve">Accepts and </w:t>
        </w:r>
      </w:ins>
      <w:del w:id="37" w:author="Noel Cainglet" w:date="2017-08-16T08:29:00Z">
        <w:r w:rsidR="007A1369" w:rsidDel="00AB1A70">
          <w:delText>A</w:delText>
        </w:r>
      </w:del>
      <w:ins w:id="38" w:author="Noel Cainglet" w:date="2017-08-16T08:29:00Z">
        <w:r>
          <w:t>a</w:t>
        </w:r>
      </w:ins>
      <w:r w:rsidR="007A1369">
        <w:t>ffix</w:t>
      </w:r>
      <w:ins w:id="39" w:author="Noel Cainglet" w:date="2017-08-01T13:29:00Z">
        <w:r w:rsidR="00084B64">
          <w:t>es</w:t>
        </w:r>
        <w:r w:rsidR="00D62FA5">
          <w:t xml:space="preserve"> </w:t>
        </w:r>
      </w:ins>
      <w:del w:id="40" w:author="Noel Cainglet" w:date="2017-08-01T13:29:00Z">
        <w:r w:rsidR="007A1369" w:rsidDel="00D62FA5">
          <w:delText xml:space="preserve"> </w:delText>
        </w:r>
      </w:del>
      <w:r w:rsidR="003E4794">
        <w:t>signature to resignation letter if the resigning employee pursue his/her resignation.</w:t>
      </w:r>
    </w:p>
    <w:p w14:paraId="5ED245A6" w14:textId="511E0734" w:rsidR="00BB3A6A" w:rsidRDefault="00BB3A6A" w:rsidP="007A1369">
      <w:pPr>
        <w:pStyle w:val="ListParagraph"/>
        <w:numPr>
          <w:ilvl w:val="2"/>
          <w:numId w:val="1"/>
        </w:numPr>
        <w:jc w:val="both"/>
      </w:pPr>
      <w:r>
        <w:t>Verifies exit clearance certificate.</w:t>
      </w:r>
    </w:p>
    <w:p w14:paraId="4FA4273B" w14:textId="4D995C5A" w:rsidR="00347C0D" w:rsidRDefault="00347C0D" w:rsidP="0097112E">
      <w:pPr>
        <w:ind w:left="900"/>
        <w:jc w:val="both"/>
        <w:rPr>
          <w:ins w:id="41" w:author="Noel Cainglet" w:date="2017-08-16T08:30:00Z"/>
        </w:rPr>
      </w:pPr>
      <w:ins w:id="42" w:author="Noel Cainglet" w:date="2017-08-16T08:30:00Z">
        <w:r>
          <w:br w:type="page"/>
        </w:r>
      </w:ins>
    </w:p>
    <w:p w14:paraId="0F78CFF3" w14:textId="3D1F76DE" w:rsidR="0097112E" w:rsidDel="00347C0D" w:rsidRDefault="0097112E" w:rsidP="0097112E">
      <w:pPr>
        <w:ind w:left="900"/>
        <w:jc w:val="both"/>
        <w:rPr>
          <w:del w:id="43" w:author="Noel Cainglet" w:date="2017-08-16T08:30:00Z"/>
        </w:rPr>
      </w:pPr>
    </w:p>
    <w:p w14:paraId="5F58C6B8" w14:textId="723B4A8B" w:rsidR="00AC7892" w:rsidDel="00542D55" w:rsidRDefault="00AC7892" w:rsidP="0097112E">
      <w:pPr>
        <w:ind w:left="900"/>
        <w:jc w:val="both"/>
        <w:rPr>
          <w:del w:id="44" w:author="Noel Cainglet" w:date="2017-08-01T13:28:00Z"/>
        </w:rPr>
      </w:pPr>
    </w:p>
    <w:p w14:paraId="012F653E" w14:textId="03F4E236" w:rsidR="00AC7892" w:rsidDel="00542D55" w:rsidRDefault="00AC7892" w:rsidP="0097112E">
      <w:pPr>
        <w:ind w:left="900"/>
        <w:jc w:val="both"/>
        <w:rPr>
          <w:del w:id="45" w:author="Noel Cainglet" w:date="2017-08-01T13:28:00Z"/>
        </w:rPr>
      </w:pPr>
    </w:p>
    <w:p w14:paraId="051A19F3" w14:textId="5A9EF887" w:rsidR="00AC7892" w:rsidDel="000049E4" w:rsidRDefault="00AC7892" w:rsidP="0097112E">
      <w:pPr>
        <w:ind w:left="900"/>
        <w:jc w:val="both"/>
        <w:rPr>
          <w:del w:id="46" w:author="Noel Cainglet" w:date="2017-08-01T09:16:00Z"/>
        </w:rPr>
      </w:pPr>
    </w:p>
    <w:p w14:paraId="26A1FE38" w14:textId="08ECFB09" w:rsidR="0097112E" w:rsidRDefault="0097112E" w:rsidP="0097112E">
      <w:pPr>
        <w:pStyle w:val="ListParagraph"/>
        <w:numPr>
          <w:ilvl w:val="1"/>
          <w:numId w:val="1"/>
        </w:numPr>
        <w:jc w:val="both"/>
      </w:pPr>
      <w:r>
        <w:t>HR Staff</w:t>
      </w:r>
    </w:p>
    <w:p w14:paraId="06674E55" w14:textId="248ADE0A" w:rsidR="0097112E" w:rsidRDefault="0097112E" w:rsidP="0097112E">
      <w:pPr>
        <w:pStyle w:val="ListParagraph"/>
        <w:ind w:left="936"/>
        <w:jc w:val="both"/>
      </w:pPr>
    </w:p>
    <w:p w14:paraId="13F44A5B" w14:textId="27768C2D" w:rsidR="00E44871" w:rsidRDefault="0074406A" w:rsidP="0097112E">
      <w:pPr>
        <w:pStyle w:val="ListParagraph"/>
        <w:numPr>
          <w:ilvl w:val="2"/>
          <w:numId w:val="1"/>
        </w:numPr>
        <w:jc w:val="both"/>
        <w:rPr>
          <w:ins w:id="47" w:author="Noel Cainglet" w:date="2017-08-01T13:29:00Z"/>
        </w:rPr>
      </w:pPr>
      <w:r>
        <w:t>Receives</w:t>
      </w:r>
      <w:ins w:id="48" w:author="Noel Cainglet" w:date="2017-08-01T13:29:00Z">
        <w:r w:rsidR="00C927D8">
          <w:t xml:space="preserve"> </w:t>
        </w:r>
      </w:ins>
      <w:del w:id="49" w:author="Noel Cainglet" w:date="2017-08-01T13:29:00Z">
        <w:r w:rsidDel="00C927D8">
          <w:delText xml:space="preserve"> duly acknowledged </w:delText>
        </w:r>
      </w:del>
      <w:r w:rsidR="00B0656A">
        <w:t>resignation letter and evaluate if accepted/approved by the department head.</w:t>
      </w:r>
    </w:p>
    <w:p w14:paraId="7E74E22C" w14:textId="00FF9D54" w:rsidR="0097112E" w:rsidRDefault="00E44871" w:rsidP="0097112E">
      <w:pPr>
        <w:pStyle w:val="ListParagraph"/>
        <w:numPr>
          <w:ilvl w:val="2"/>
          <w:numId w:val="1"/>
        </w:numPr>
        <w:jc w:val="both"/>
      </w:pPr>
      <w:ins w:id="50" w:author="Noel Cainglet" w:date="2017-08-01T13:29:00Z">
        <w:r>
          <w:t>Conducts exit interview with the resigning employee</w:t>
        </w:r>
      </w:ins>
      <w:r w:rsidR="00C60BDC">
        <w:t xml:space="preserve"> and discussed matters and other employment and resignati</w:t>
      </w:r>
      <w:r w:rsidR="00F4157D">
        <w:t>on concerns.</w:t>
      </w:r>
      <w:del w:id="51" w:author="Noel Cainglet" w:date="2017-08-01T13:29:00Z">
        <w:r w:rsidR="0074406A" w:rsidDel="00E44871">
          <w:delText>and c</w:delText>
        </w:r>
        <w:r w:rsidR="00663588" w:rsidDel="00E44871">
          <w:delText>onduct</w:delText>
        </w:r>
        <w:r w:rsidR="0074406A" w:rsidDel="00E44871">
          <w:delText>s</w:delText>
        </w:r>
        <w:r w:rsidR="00663588" w:rsidDel="00E44871">
          <w:delText xml:space="preserve"> exit interview with the resigning employee.</w:delText>
        </w:r>
      </w:del>
    </w:p>
    <w:p w14:paraId="7D21CE7F" w14:textId="011F4E7C" w:rsidR="00663588" w:rsidRDefault="002273B4" w:rsidP="00663588">
      <w:pPr>
        <w:pStyle w:val="ListParagraph"/>
        <w:numPr>
          <w:ilvl w:val="2"/>
          <w:numId w:val="1"/>
        </w:numPr>
        <w:jc w:val="both"/>
      </w:pPr>
      <w:r>
        <w:t xml:space="preserve">Generate </w:t>
      </w:r>
      <w:r w:rsidR="000010AD">
        <w:t>e</w:t>
      </w:r>
      <w:r w:rsidR="00663588" w:rsidRPr="00663588">
        <w:t xml:space="preserve">xit </w:t>
      </w:r>
      <w:r w:rsidR="000010AD">
        <w:t>c</w:t>
      </w:r>
      <w:r w:rsidR="00AC0F26">
        <w:t>learance certificate</w:t>
      </w:r>
      <w:r>
        <w:t>.</w:t>
      </w:r>
    </w:p>
    <w:p w14:paraId="16E284B3" w14:textId="2A0E1459" w:rsidR="00BF2214" w:rsidRDefault="00FE545E" w:rsidP="00663588">
      <w:pPr>
        <w:pStyle w:val="ListParagraph"/>
        <w:numPr>
          <w:ilvl w:val="2"/>
          <w:numId w:val="1"/>
        </w:numPr>
        <w:jc w:val="both"/>
      </w:pPr>
      <w:r>
        <w:t xml:space="preserve">Prepare last </w:t>
      </w:r>
      <w:r w:rsidR="00D26D3B">
        <w:t xml:space="preserve">pay computation, quit claim and </w:t>
      </w:r>
      <w:r w:rsidR="002E5A81">
        <w:t>e</w:t>
      </w:r>
      <w:r w:rsidR="00BF2214">
        <w:t>mployment</w:t>
      </w:r>
      <w:r w:rsidR="00D26D3B">
        <w:t xml:space="preserve"> certificate </w:t>
      </w:r>
      <w:r w:rsidR="0023685A">
        <w:t>upon receipt of duly accomplished exit clearance certificate.</w:t>
      </w:r>
    </w:p>
    <w:p w14:paraId="5F41CDCE" w14:textId="2C98B71D" w:rsidR="00653606" w:rsidDel="0085665E" w:rsidRDefault="00653606" w:rsidP="00663588">
      <w:pPr>
        <w:pStyle w:val="ListParagraph"/>
        <w:numPr>
          <w:ilvl w:val="2"/>
          <w:numId w:val="1"/>
        </w:numPr>
        <w:jc w:val="both"/>
        <w:rPr>
          <w:del w:id="52" w:author="Noel Cainglet" w:date="2017-08-01T13:31:00Z"/>
        </w:rPr>
      </w:pPr>
      <w:del w:id="53" w:author="Noel Cainglet" w:date="2017-08-01T13:31:00Z">
        <w:r w:rsidDel="0085665E">
          <w:delText>Determine final net pay of resigning employee and prepare Request for Payment</w:delText>
        </w:r>
        <w:r w:rsidR="007C50CC" w:rsidDel="0085665E">
          <w:delText xml:space="preserve"> for processing of the Accounting Department</w:delText>
        </w:r>
        <w:r w:rsidDel="0085665E">
          <w:delText>.</w:delText>
        </w:r>
      </w:del>
    </w:p>
    <w:p w14:paraId="29A4F540" w14:textId="1DDCB020" w:rsidR="00AD61BB" w:rsidDel="0085665E" w:rsidRDefault="00AD61BB">
      <w:pPr>
        <w:pStyle w:val="ListParagraph"/>
        <w:numPr>
          <w:ilvl w:val="2"/>
          <w:numId w:val="1"/>
        </w:numPr>
        <w:jc w:val="both"/>
        <w:rPr>
          <w:del w:id="54" w:author="Noel Cainglet" w:date="2017-08-01T13:31:00Z"/>
        </w:rPr>
      </w:pPr>
      <w:del w:id="55" w:author="Noel Cainglet" w:date="2017-08-01T13:31:00Z">
        <w:r w:rsidDel="0085665E">
          <w:delText>Release final pay check and certificate of employment.</w:delText>
        </w:r>
      </w:del>
    </w:p>
    <w:p w14:paraId="71D07C2B" w14:textId="4B377916" w:rsidR="00AD61BB" w:rsidRDefault="00AD61BB">
      <w:pPr>
        <w:pStyle w:val="ListParagraph"/>
        <w:numPr>
          <w:ilvl w:val="2"/>
          <w:numId w:val="1"/>
        </w:numPr>
        <w:jc w:val="both"/>
      </w:pPr>
      <w:r>
        <w:t>Update HRIS and other employee records on file.</w:t>
      </w:r>
    </w:p>
    <w:p w14:paraId="779F2812" w14:textId="3E6461D7" w:rsidR="0097112E" w:rsidRDefault="0097112E" w:rsidP="0097112E">
      <w:pPr>
        <w:pStyle w:val="ListParagraph"/>
        <w:ind w:left="1260"/>
        <w:jc w:val="both"/>
      </w:pPr>
    </w:p>
    <w:p w14:paraId="09117C5B" w14:textId="1283BB3C" w:rsidR="00660C81" w:rsidRDefault="00660C81" w:rsidP="00491A9B">
      <w:pPr>
        <w:pStyle w:val="ListParagraph"/>
        <w:numPr>
          <w:ilvl w:val="1"/>
          <w:numId w:val="1"/>
        </w:numPr>
        <w:jc w:val="both"/>
      </w:pPr>
      <w:r>
        <w:t>HR Manager</w:t>
      </w:r>
    </w:p>
    <w:p w14:paraId="62B2AA3C" w14:textId="19A5196A" w:rsidR="00660C81" w:rsidRDefault="00660C81" w:rsidP="00660C81">
      <w:pPr>
        <w:pStyle w:val="ListParagraph"/>
        <w:ind w:left="936"/>
        <w:jc w:val="both"/>
      </w:pPr>
    </w:p>
    <w:p w14:paraId="6DCCC415" w14:textId="39909207" w:rsidR="00660C81" w:rsidRDefault="00660C81" w:rsidP="00660C81">
      <w:pPr>
        <w:pStyle w:val="ListParagraph"/>
        <w:numPr>
          <w:ilvl w:val="2"/>
          <w:numId w:val="1"/>
        </w:numPr>
        <w:jc w:val="both"/>
      </w:pPr>
      <w:r>
        <w:t>Verify last pay computation, request for payment, quit claim and employment certificate.</w:t>
      </w:r>
    </w:p>
    <w:p w14:paraId="3C209BCF" w14:textId="77777777" w:rsidR="00660C81" w:rsidRDefault="00660C81" w:rsidP="00660C81">
      <w:pPr>
        <w:pStyle w:val="ListParagraph"/>
        <w:ind w:left="936"/>
        <w:jc w:val="both"/>
      </w:pPr>
    </w:p>
    <w:p w14:paraId="6F66ABAE" w14:textId="2556AC02" w:rsidR="00491A9B" w:rsidRDefault="0037339A" w:rsidP="00491A9B">
      <w:pPr>
        <w:pStyle w:val="ListParagraph"/>
        <w:numPr>
          <w:ilvl w:val="1"/>
          <w:numId w:val="1"/>
        </w:numPr>
        <w:jc w:val="both"/>
      </w:pPr>
      <w:r>
        <w:t>Appropriate Verifying Authorities</w:t>
      </w:r>
    </w:p>
    <w:p w14:paraId="64910672" w14:textId="77777777" w:rsidR="00491A9B" w:rsidRDefault="00491A9B" w:rsidP="00491A9B">
      <w:pPr>
        <w:pStyle w:val="ListParagraph"/>
        <w:ind w:left="936"/>
        <w:jc w:val="both"/>
      </w:pPr>
    </w:p>
    <w:p w14:paraId="5B8B3FD5" w14:textId="747A404B" w:rsidR="0097112E" w:rsidRPr="00617826" w:rsidRDefault="0037339A" w:rsidP="00491A9B">
      <w:pPr>
        <w:pStyle w:val="ListParagraph"/>
        <w:ind w:left="936"/>
        <w:jc w:val="both"/>
      </w:pPr>
      <w:r>
        <w:t xml:space="preserve">Verify </w:t>
      </w:r>
      <w:r w:rsidR="00F32225">
        <w:t xml:space="preserve">exit clearance </w:t>
      </w:r>
      <w:r>
        <w:t>and ensure proper turn-over of work.</w:t>
      </w:r>
      <w:r w:rsidR="00AC7892">
        <w:t xml:space="preserve"> They include, but not limited to, concerned department hea</w:t>
      </w:r>
      <w:r w:rsidR="00617826">
        <w:t xml:space="preserve">ds, HR Manager, Vice Presidents, </w:t>
      </w:r>
      <w:r w:rsidR="00617826">
        <w:rPr>
          <w:i/>
        </w:rPr>
        <w:t>etc.</w:t>
      </w:r>
    </w:p>
    <w:p w14:paraId="038455E1" w14:textId="5E041BDE" w:rsidR="0097112E" w:rsidRDefault="0097112E" w:rsidP="0097112E">
      <w:pPr>
        <w:pStyle w:val="ListParagraph"/>
        <w:ind w:left="1260"/>
        <w:jc w:val="both"/>
      </w:pPr>
    </w:p>
    <w:p w14:paraId="49B57B8C" w14:textId="77777777" w:rsidR="00491A9B" w:rsidRDefault="0097112E" w:rsidP="00491A9B">
      <w:pPr>
        <w:pStyle w:val="ListParagraph"/>
        <w:numPr>
          <w:ilvl w:val="1"/>
          <w:numId w:val="1"/>
        </w:numPr>
        <w:jc w:val="both"/>
      </w:pPr>
      <w:r>
        <w:t>President</w:t>
      </w:r>
    </w:p>
    <w:p w14:paraId="19545085" w14:textId="77777777" w:rsidR="00491A9B" w:rsidRDefault="00491A9B" w:rsidP="00491A9B">
      <w:pPr>
        <w:pStyle w:val="ListParagraph"/>
        <w:ind w:left="936"/>
        <w:jc w:val="both"/>
      </w:pPr>
    </w:p>
    <w:p w14:paraId="311E8016" w14:textId="07FF2600" w:rsidR="004362BD" w:rsidRDefault="00690796" w:rsidP="00491A9B">
      <w:pPr>
        <w:pStyle w:val="ListParagraph"/>
        <w:ind w:left="936"/>
        <w:jc w:val="both"/>
      </w:pPr>
      <w:r>
        <w:t>Approve exit clearance certificate, last pay, and employment certificate.</w:t>
      </w:r>
    </w:p>
    <w:p w14:paraId="0567A58A" w14:textId="77777777" w:rsidR="00327701" w:rsidRDefault="00327701" w:rsidP="00327701">
      <w:pPr>
        <w:pStyle w:val="ListParagraph"/>
        <w:ind w:left="936"/>
        <w:jc w:val="both"/>
      </w:pPr>
    </w:p>
    <w:p w14:paraId="35251EAB" w14:textId="00242337" w:rsidR="00491A9B" w:rsidRDefault="00AD61BB" w:rsidP="00491A9B">
      <w:pPr>
        <w:pStyle w:val="ListParagraph"/>
        <w:numPr>
          <w:ilvl w:val="1"/>
          <w:numId w:val="1"/>
        </w:numPr>
        <w:jc w:val="both"/>
      </w:pPr>
      <w:r>
        <w:t>Accounting Staff</w:t>
      </w:r>
    </w:p>
    <w:p w14:paraId="18FABC70" w14:textId="77777777" w:rsidR="00491A9B" w:rsidRDefault="00491A9B" w:rsidP="00491A9B">
      <w:pPr>
        <w:pStyle w:val="ListParagraph"/>
        <w:ind w:left="936"/>
        <w:jc w:val="both"/>
      </w:pPr>
    </w:p>
    <w:p w14:paraId="4DF987D0" w14:textId="47D5B1A7" w:rsidR="00AD61BB" w:rsidRDefault="00353515" w:rsidP="00491A9B">
      <w:pPr>
        <w:pStyle w:val="ListParagraph"/>
        <w:ind w:left="936"/>
        <w:jc w:val="both"/>
        <w:rPr>
          <w:ins w:id="56" w:author="Noel Cainglet" w:date="2017-08-01T13:32:00Z"/>
        </w:rPr>
      </w:pPr>
      <w:r>
        <w:t>Processes request for payment and check voucher preparation for resigning employee’s final pay check.</w:t>
      </w:r>
    </w:p>
    <w:p w14:paraId="4DB16EE2" w14:textId="02D247B1" w:rsidR="00863E8D" w:rsidRDefault="00863E8D" w:rsidP="00491A9B">
      <w:pPr>
        <w:pStyle w:val="ListParagraph"/>
        <w:ind w:left="936"/>
        <w:jc w:val="both"/>
        <w:rPr>
          <w:ins w:id="57" w:author="Noel Cainglet" w:date="2017-08-01T13:32:00Z"/>
        </w:rPr>
      </w:pPr>
    </w:p>
    <w:p w14:paraId="581510C4" w14:textId="3F4D9FAF" w:rsidR="00863E8D" w:rsidRDefault="00863E8D">
      <w:pPr>
        <w:pStyle w:val="ListParagraph"/>
        <w:numPr>
          <w:ilvl w:val="1"/>
          <w:numId w:val="1"/>
        </w:numPr>
        <w:jc w:val="both"/>
        <w:rPr>
          <w:ins w:id="58" w:author="Noel Cainglet" w:date="2017-08-01T13:32:00Z"/>
        </w:rPr>
        <w:pPrChange w:id="59" w:author="Noel Cainglet" w:date="2017-08-01T13:32:00Z">
          <w:pPr>
            <w:pStyle w:val="ListParagraph"/>
            <w:ind w:left="936"/>
            <w:jc w:val="both"/>
          </w:pPr>
        </w:pPrChange>
      </w:pPr>
      <w:ins w:id="60" w:author="Noel Cainglet" w:date="2017-08-01T13:32:00Z">
        <w:r>
          <w:t>Disbursing Officer</w:t>
        </w:r>
      </w:ins>
    </w:p>
    <w:p w14:paraId="1FF3C542" w14:textId="1C909AB6" w:rsidR="00863E8D" w:rsidRDefault="00863E8D">
      <w:pPr>
        <w:pStyle w:val="ListParagraph"/>
        <w:ind w:left="936"/>
        <w:jc w:val="both"/>
        <w:rPr>
          <w:ins w:id="61" w:author="Noel Cainglet" w:date="2017-08-01T13:32:00Z"/>
        </w:rPr>
      </w:pPr>
    </w:p>
    <w:p w14:paraId="728C024B" w14:textId="08D9C645" w:rsidR="00863E8D" w:rsidRDefault="00863E8D">
      <w:pPr>
        <w:pStyle w:val="ListParagraph"/>
        <w:ind w:left="936"/>
        <w:jc w:val="both"/>
      </w:pPr>
      <w:ins w:id="62" w:author="Noel Cainglet" w:date="2017-08-01T13:32:00Z">
        <w:r>
          <w:t>Responsible for releasing of final net pay due to the resigned employee.</w:t>
        </w:r>
      </w:ins>
    </w:p>
    <w:p w14:paraId="35502374" w14:textId="77777777" w:rsidR="00491A9B" w:rsidRDefault="00491A9B" w:rsidP="00AD61BB">
      <w:pPr>
        <w:jc w:val="both"/>
      </w:pPr>
    </w:p>
    <w:p w14:paraId="103FB459" w14:textId="1DD3930D" w:rsidR="009F136B" w:rsidRPr="00AC5DD2" w:rsidRDefault="009F136B" w:rsidP="009F136B">
      <w:pPr>
        <w:numPr>
          <w:ilvl w:val="0"/>
          <w:numId w:val="1"/>
        </w:numPr>
        <w:jc w:val="both"/>
      </w:pPr>
      <w:r>
        <w:rPr>
          <w:u w:val="single"/>
        </w:rPr>
        <w:t>KEY TERMS</w:t>
      </w:r>
    </w:p>
    <w:p w14:paraId="76F67E70" w14:textId="77777777" w:rsidR="009F136B" w:rsidRDefault="009F136B" w:rsidP="009F136B">
      <w:pPr>
        <w:ind w:left="576"/>
        <w:jc w:val="both"/>
      </w:pPr>
    </w:p>
    <w:p w14:paraId="6744BBF2" w14:textId="2B42EB64" w:rsidR="00FA053E" w:rsidRDefault="00FA053E" w:rsidP="009F136B">
      <w:pPr>
        <w:pStyle w:val="ListParagraph"/>
        <w:numPr>
          <w:ilvl w:val="1"/>
          <w:numId w:val="1"/>
        </w:numPr>
        <w:jc w:val="both"/>
      </w:pPr>
      <w:r>
        <w:rPr>
          <w:i/>
        </w:rPr>
        <w:t xml:space="preserve">Authorized Causes </w:t>
      </w:r>
      <w:r>
        <w:t xml:space="preserve">– </w:t>
      </w:r>
      <w:r w:rsidR="00803A22">
        <w:t>refers to a cause brought about by changing economic or business conditions of the Company.</w:t>
      </w:r>
    </w:p>
    <w:p w14:paraId="4324C455" w14:textId="250D6064" w:rsidR="00FA053E" w:rsidRDefault="00FA053E" w:rsidP="00FA053E">
      <w:pPr>
        <w:pStyle w:val="ListParagraph"/>
        <w:ind w:left="936"/>
        <w:jc w:val="both"/>
      </w:pPr>
    </w:p>
    <w:p w14:paraId="54083FE1" w14:textId="68193157" w:rsidR="00893363" w:rsidRDefault="00FA053E" w:rsidP="009F136B">
      <w:pPr>
        <w:pStyle w:val="ListParagraph"/>
        <w:numPr>
          <w:ilvl w:val="1"/>
          <w:numId w:val="1"/>
        </w:numPr>
        <w:jc w:val="both"/>
        <w:rPr>
          <w:ins w:id="63" w:author="Noel Cainglet" w:date="2017-08-01T09:16:00Z"/>
        </w:rPr>
      </w:pPr>
      <w:r>
        <w:rPr>
          <w:i/>
        </w:rPr>
        <w:t xml:space="preserve">Just Causes </w:t>
      </w:r>
      <w:r>
        <w:t xml:space="preserve">– </w:t>
      </w:r>
      <w:r w:rsidR="00895BFB">
        <w:t>refers to</w:t>
      </w:r>
      <w:ins w:id="64" w:author="Noel Cainglet" w:date="2017-08-01T09:16:00Z">
        <w:r w:rsidR="00893363">
          <w:t xml:space="preserve"> </w:t>
        </w:r>
      </w:ins>
      <w:ins w:id="65" w:author="Noel Cainglet" w:date="2017-08-01T09:19:00Z">
        <w:r w:rsidR="00A53B94">
          <w:t xml:space="preserve">a </w:t>
        </w:r>
      </w:ins>
      <w:ins w:id="66" w:author="Noel Cainglet" w:date="2017-08-01T09:16:00Z">
        <w:r w:rsidR="00893363">
          <w:t>wrongful act committed by the em</w:t>
        </w:r>
        <w:r w:rsidR="00C0456E">
          <w:t>ployee to Company which serve as sufficient ground for termination of employment of the employee.</w:t>
        </w:r>
      </w:ins>
      <w:del w:id="67" w:author="Noel Cainglet" w:date="2017-08-01T09:16:00Z">
        <w:r w:rsidR="00895BFB" w:rsidDel="00893363">
          <w:delText xml:space="preserve"> </w:delText>
        </w:r>
      </w:del>
    </w:p>
    <w:p w14:paraId="0DDA1989" w14:textId="228B4DAD" w:rsidR="00FA053E" w:rsidDel="004E2D14" w:rsidRDefault="00895BFB">
      <w:pPr>
        <w:pStyle w:val="ListParagraph"/>
        <w:ind w:left="936"/>
        <w:jc w:val="both"/>
        <w:rPr>
          <w:del w:id="68" w:author="Noel Cainglet" w:date="2017-08-01T09:19:00Z"/>
        </w:rPr>
        <w:pPrChange w:id="69" w:author="Noel Cainglet" w:date="2017-08-01T09:16:00Z">
          <w:pPr>
            <w:pStyle w:val="ListParagraph"/>
            <w:numPr>
              <w:ilvl w:val="1"/>
              <w:numId w:val="1"/>
            </w:numPr>
            <w:tabs>
              <w:tab w:val="num" w:pos="936"/>
            </w:tabs>
            <w:ind w:left="936" w:hanging="360"/>
            <w:jc w:val="both"/>
          </w:pPr>
        </w:pPrChange>
      </w:pPr>
      <w:del w:id="70" w:author="Noel Cainglet" w:date="2017-08-01T09:19:00Z">
        <w:r w:rsidDel="004E2D14">
          <w:delText>a wrongdoing committed by the employer or the employee on the basis of which the aggrieved party may terminate the employer-employee relationship.</w:delText>
        </w:r>
      </w:del>
    </w:p>
    <w:p w14:paraId="4CCFB86B" w14:textId="77777777" w:rsidR="00FA053E" w:rsidRPr="00FA053E" w:rsidRDefault="00FA053E" w:rsidP="00FA053E">
      <w:pPr>
        <w:pStyle w:val="ListParagraph"/>
        <w:ind w:left="936"/>
        <w:jc w:val="both"/>
      </w:pPr>
    </w:p>
    <w:p w14:paraId="695D9329" w14:textId="23701BAB" w:rsidR="009F136B" w:rsidRDefault="009F136B" w:rsidP="009F136B">
      <w:pPr>
        <w:pStyle w:val="ListParagraph"/>
        <w:numPr>
          <w:ilvl w:val="1"/>
          <w:numId w:val="1"/>
        </w:numPr>
        <w:jc w:val="both"/>
      </w:pPr>
      <w:r>
        <w:rPr>
          <w:i/>
        </w:rPr>
        <w:lastRenderedPageBreak/>
        <w:t xml:space="preserve">Resignation </w:t>
      </w:r>
      <w:r>
        <w:t xml:space="preserve">– voluntary termination of employment by the employee. In other words, termination of employment is initiated by the </w:t>
      </w:r>
      <w:r w:rsidRPr="00495645">
        <w:rPr>
          <w:i/>
        </w:rPr>
        <w:t>employee</w:t>
      </w:r>
      <w:r>
        <w:t>.</w:t>
      </w:r>
    </w:p>
    <w:p w14:paraId="60B74918" w14:textId="77777777" w:rsidR="009F136B" w:rsidRDefault="009F136B" w:rsidP="009F136B">
      <w:pPr>
        <w:pStyle w:val="ListParagraph"/>
        <w:ind w:left="936"/>
        <w:jc w:val="both"/>
      </w:pPr>
    </w:p>
    <w:p w14:paraId="413B10F4" w14:textId="783BEBEC" w:rsidR="009F136B" w:rsidRDefault="00850D2F" w:rsidP="009F136B">
      <w:pPr>
        <w:pStyle w:val="ListParagraph"/>
        <w:numPr>
          <w:ilvl w:val="1"/>
          <w:numId w:val="1"/>
        </w:numPr>
        <w:jc w:val="both"/>
      </w:pPr>
      <w:r>
        <w:rPr>
          <w:i/>
        </w:rPr>
        <w:t>Terminatio</w:t>
      </w:r>
      <w:r w:rsidR="00465F9D">
        <w:rPr>
          <w:i/>
        </w:rPr>
        <w:t>n</w:t>
      </w:r>
      <w:r w:rsidR="009F136B">
        <w:rPr>
          <w:i/>
        </w:rPr>
        <w:t xml:space="preserve"> </w:t>
      </w:r>
      <w:r w:rsidR="009F136B">
        <w:t xml:space="preserve">– involuntary termination of employment by the employee. </w:t>
      </w:r>
      <w:r w:rsidR="00193A68">
        <w:t xml:space="preserve">In other words, termination of employment is initiated by the </w:t>
      </w:r>
      <w:del w:id="71" w:author="Noel Cainglet" w:date="2017-08-01T14:07:00Z">
        <w:r w:rsidR="00193A68" w:rsidRPr="00495645" w:rsidDel="00B94E57">
          <w:rPr>
            <w:i/>
          </w:rPr>
          <w:delText>employer</w:delText>
        </w:r>
      </w:del>
      <w:ins w:id="72" w:author="Noel Cainglet" w:date="2017-08-01T14:07:00Z">
        <w:r w:rsidR="00B94E57">
          <w:rPr>
            <w:i/>
          </w:rPr>
          <w:t>Company</w:t>
        </w:r>
      </w:ins>
      <w:r w:rsidR="00193A68">
        <w:t>.</w:t>
      </w:r>
    </w:p>
    <w:p w14:paraId="294FF65E" w14:textId="77777777" w:rsidR="00F70306" w:rsidRDefault="00F70306" w:rsidP="00F70306">
      <w:pPr>
        <w:jc w:val="both"/>
      </w:pPr>
    </w:p>
    <w:p w14:paraId="5F3BCE4D" w14:textId="3A939C12" w:rsidR="005372A9" w:rsidRPr="005372A9" w:rsidRDefault="003226EA" w:rsidP="00F70306">
      <w:pPr>
        <w:pStyle w:val="ListParagraph"/>
        <w:numPr>
          <w:ilvl w:val="0"/>
          <w:numId w:val="1"/>
        </w:numPr>
        <w:jc w:val="both"/>
      </w:pPr>
      <w:r w:rsidRPr="00F70306">
        <w:rPr>
          <w:u w:val="single"/>
        </w:rPr>
        <w:t>POLICIES</w:t>
      </w:r>
    </w:p>
    <w:p w14:paraId="663673DA" w14:textId="5AC6CBB5" w:rsidR="008E34A1" w:rsidRPr="00783757" w:rsidDel="00C535AA" w:rsidRDefault="008E34A1" w:rsidP="008E34A1">
      <w:pPr>
        <w:pStyle w:val="ListParagraph"/>
        <w:tabs>
          <w:tab w:val="left" w:pos="4862"/>
        </w:tabs>
        <w:ind w:left="936"/>
        <w:jc w:val="both"/>
        <w:rPr>
          <w:del w:id="73" w:author="Noel Cainglet" w:date="2017-08-01T09:20:00Z"/>
        </w:rPr>
      </w:pPr>
    </w:p>
    <w:p w14:paraId="6D57DE8B" w14:textId="6642F482" w:rsidR="0006601D" w:rsidDel="00C535AA" w:rsidRDefault="0006601D" w:rsidP="0006601D">
      <w:pPr>
        <w:pStyle w:val="ListParagraph"/>
        <w:numPr>
          <w:ilvl w:val="1"/>
          <w:numId w:val="1"/>
        </w:numPr>
        <w:tabs>
          <w:tab w:val="left" w:pos="4862"/>
        </w:tabs>
        <w:jc w:val="both"/>
        <w:rPr>
          <w:del w:id="74" w:author="Noel Cainglet" w:date="2017-08-01T09:20:00Z"/>
          <w:b/>
        </w:rPr>
      </w:pPr>
      <w:del w:id="75" w:author="Noel Cainglet" w:date="2017-08-01T09:20:00Z">
        <w:r w:rsidRPr="0006601D" w:rsidDel="00C535AA">
          <w:rPr>
            <w:b/>
          </w:rPr>
          <w:delText>General</w:delText>
        </w:r>
      </w:del>
    </w:p>
    <w:p w14:paraId="166D0926" w14:textId="31AB1F48" w:rsidR="0006601D" w:rsidDel="00C535AA" w:rsidRDefault="0006601D" w:rsidP="0006601D">
      <w:pPr>
        <w:pStyle w:val="ListParagraph"/>
        <w:tabs>
          <w:tab w:val="left" w:pos="4862"/>
        </w:tabs>
        <w:ind w:left="936"/>
        <w:jc w:val="both"/>
        <w:rPr>
          <w:del w:id="76" w:author="Noel Cainglet" w:date="2017-08-01T09:20:00Z"/>
        </w:rPr>
      </w:pPr>
    </w:p>
    <w:p w14:paraId="23B20659" w14:textId="5DD89F6F" w:rsidR="0006601D" w:rsidRPr="005C5E31" w:rsidDel="00196102" w:rsidRDefault="0006601D" w:rsidP="0006601D">
      <w:pPr>
        <w:pStyle w:val="ListParagraph"/>
        <w:numPr>
          <w:ilvl w:val="2"/>
          <w:numId w:val="1"/>
        </w:numPr>
        <w:tabs>
          <w:tab w:val="left" w:pos="4862"/>
        </w:tabs>
        <w:jc w:val="both"/>
        <w:rPr>
          <w:del w:id="77" w:author="Noel Cainglet" w:date="2017-08-01T09:20:00Z"/>
          <w:highlight w:val="yellow"/>
          <w:rPrChange w:id="78" w:author="JGL" w:date="2017-07-31T16:48:00Z">
            <w:rPr>
              <w:del w:id="79" w:author="Noel Cainglet" w:date="2017-08-01T09:20:00Z"/>
            </w:rPr>
          </w:rPrChange>
        </w:rPr>
      </w:pPr>
      <w:del w:id="80" w:author="Noel Cainglet" w:date="2017-08-01T09:20:00Z">
        <w:r w:rsidRPr="005C5E31" w:rsidDel="00196102">
          <w:rPr>
            <w:highlight w:val="yellow"/>
            <w:rPrChange w:id="81" w:author="JGL" w:date="2017-07-31T16:48:00Z">
              <w:rPr/>
            </w:rPrChange>
          </w:rPr>
          <w:delText>The HR Department shall be responsible for the overall implementation of this process title on Resignations and Terminations.</w:delText>
        </w:r>
      </w:del>
    </w:p>
    <w:p w14:paraId="4158BAFE" w14:textId="0C930B2B" w:rsidR="00BB5B03" w:rsidDel="00A338C8" w:rsidRDefault="00BB5B03" w:rsidP="00BB5B03">
      <w:pPr>
        <w:pStyle w:val="ListParagraph"/>
        <w:numPr>
          <w:ilvl w:val="2"/>
          <w:numId w:val="1"/>
        </w:numPr>
        <w:tabs>
          <w:tab w:val="left" w:pos="4862"/>
        </w:tabs>
        <w:jc w:val="both"/>
        <w:rPr>
          <w:moveFrom w:id="82" w:author="Noel Cainglet" w:date="2017-08-01T09:20:00Z"/>
        </w:rPr>
      </w:pPr>
      <w:moveFromRangeStart w:id="83" w:author="Noel Cainglet" w:date="2017-08-01T09:20:00Z" w:name="move489342570"/>
      <w:moveFrom w:id="84" w:author="Noel Cainglet" w:date="2017-08-01T09:20:00Z">
        <w:r w:rsidDel="00A338C8">
          <w:t>No employees shall be terminated on the grounds of age, sex, physical disability, race</w:t>
        </w:r>
        <w:r w:rsidR="00072574" w:rsidDel="00A338C8">
          <w:t xml:space="preserve">, color </w:t>
        </w:r>
        <w:r w:rsidDel="00A338C8">
          <w:t>and any other forms of discrimination.</w:t>
        </w:r>
        <w:r w:rsidR="00C548F1" w:rsidDel="00A338C8">
          <w:t xml:space="preserve"> The Company shall terminate an employee only with just and authorized causes. Moreover, due process on terminations shall be properly observed as required by law.</w:t>
        </w:r>
      </w:moveFrom>
    </w:p>
    <w:p w14:paraId="52A5B1BC" w14:textId="337F533B" w:rsidR="0006601D" w:rsidDel="00A338C8" w:rsidRDefault="0006601D" w:rsidP="0006601D">
      <w:pPr>
        <w:pStyle w:val="ListParagraph"/>
        <w:numPr>
          <w:ilvl w:val="2"/>
          <w:numId w:val="1"/>
        </w:numPr>
        <w:tabs>
          <w:tab w:val="left" w:pos="4862"/>
        </w:tabs>
        <w:jc w:val="both"/>
        <w:rPr>
          <w:moveFrom w:id="85" w:author="Noel Cainglet" w:date="2017-08-01T09:20:00Z"/>
        </w:rPr>
      </w:pPr>
      <w:moveFrom w:id="86" w:author="Noel Cainglet" w:date="2017-08-01T09:20:00Z">
        <w:r w:rsidDel="00A338C8">
          <w:t>The Company shall comply with the</w:t>
        </w:r>
        <w:r w:rsidR="00EC37F0" w:rsidDel="00A338C8">
          <w:t xml:space="preserve"> relevant rules and regulations on terminations of employment </w:t>
        </w:r>
        <w:r w:rsidDel="00A338C8">
          <w:t>issued by the appropriate government authority such as the Department of Labor and E</w:t>
        </w:r>
        <w:r w:rsidR="007E3A2F" w:rsidDel="00A338C8">
          <w:t xml:space="preserve">mployment (DOLE), </w:t>
        </w:r>
        <w:r w:rsidR="003F15B8" w:rsidDel="00A338C8">
          <w:t>L</w:t>
        </w:r>
        <w:r w:rsidR="007E3A2F" w:rsidDel="00A338C8">
          <w:t xml:space="preserve">ocal </w:t>
        </w:r>
        <w:r w:rsidR="003F15B8" w:rsidDel="00A338C8">
          <w:t>G</w:t>
        </w:r>
        <w:r w:rsidR="007E3A2F" w:rsidDel="00A338C8">
          <w:t xml:space="preserve">overnment </w:t>
        </w:r>
        <w:r w:rsidR="003F15B8" w:rsidDel="00A338C8">
          <w:t>U</w:t>
        </w:r>
        <w:r w:rsidR="007E3A2F" w:rsidDel="00A338C8">
          <w:t>nits</w:t>
        </w:r>
        <w:r w:rsidR="006570A4" w:rsidDel="00A338C8">
          <w:t xml:space="preserve"> (LGU)</w:t>
        </w:r>
        <w:r w:rsidR="007E3A2F" w:rsidDel="00A338C8">
          <w:t xml:space="preserve">, </w:t>
        </w:r>
        <w:r w:rsidR="000152A6" w:rsidDel="00A338C8">
          <w:rPr>
            <w:i/>
          </w:rPr>
          <w:t>etc</w:t>
        </w:r>
        <w:r w:rsidR="000152A6" w:rsidDel="00A338C8">
          <w:t>.</w:t>
        </w:r>
      </w:moveFrom>
    </w:p>
    <w:moveFromRangeEnd w:id="83"/>
    <w:p w14:paraId="48A027C4" w14:textId="77777777" w:rsidR="005C757A" w:rsidRPr="0006601D" w:rsidRDefault="005C757A" w:rsidP="005C757A">
      <w:pPr>
        <w:pStyle w:val="ListParagraph"/>
        <w:tabs>
          <w:tab w:val="left" w:pos="4862"/>
        </w:tabs>
        <w:ind w:left="1260"/>
        <w:jc w:val="both"/>
      </w:pPr>
    </w:p>
    <w:p w14:paraId="7B7CE6E8" w14:textId="000FE62F" w:rsidR="00BC77C3" w:rsidRPr="001D603C" w:rsidRDefault="00BC77C3" w:rsidP="00BC77C3">
      <w:pPr>
        <w:pStyle w:val="ListParagraph"/>
        <w:numPr>
          <w:ilvl w:val="1"/>
          <w:numId w:val="1"/>
        </w:numPr>
        <w:tabs>
          <w:tab w:val="left" w:pos="4862"/>
        </w:tabs>
        <w:jc w:val="both"/>
        <w:rPr>
          <w:b/>
        </w:rPr>
      </w:pPr>
      <w:r>
        <w:rPr>
          <w:b/>
        </w:rPr>
        <w:t>Resignations</w:t>
      </w:r>
    </w:p>
    <w:p w14:paraId="01B35662" w14:textId="77777777" w:rsidR="00BC77C3" w:rsidRDefault="00BC77C3" w:rsidP="001077EE">
      <w:pPr>
        <w:pStyle w:val="ListParagraph"/>
        <w:tabs>
          <w:tab w:val="left" w:pos="4862"/>
        </w:tabs>
        <w:ind w:left="1260"/>
        <w:jc w:val="both"/>
      </w:pPr>
    </w:p>
    <w:p w14:paraId="5805AA11" w14:textId="0594C989" w:rsidR="00BC77C3" w:rsidRDefault="00CA1D15">
      <w:pPr>
        <w:pStyle w:val="ListParagraph"/>
        <w:numPr>
          <w:ilvl w:val="2"/>
          <w:numId w:val="1"/>
        </w:numPr>
        <w:tabs>
          <w:tab w:val="left" w:pos="4862"/>
        </w:tabs>
        <w:jc w:val="both"/>
      </w:pPr>
      <w:r>
        <w:t>In case of voluntary termination of employment by the employee</w:t>
      </w:r>
      <w:r w:rsidR="00871148">
        <w:t xml:space="preserve">, </w:t>
      </w:r>
      <w:r w:rsidR="00EC69BE">
        <w:t>with or without cause</w:t>
      </w:r>
      <w:r>
        <w:t>,</w:t>
      </w:r>
      <w:r w:rsidR="00E73ACD">
        <w:t xml:space="preserve"> a resignation letter shall be </w:t>
      </w:r>
      <w:r w:rsidR="004D6CE1">
        <w:t>serve</w:t>
      </w:r>
      <w:r w:rsidR="00E73ACD">
        <w:t xml:space="preserve"> by the employee to the Company </w:t>
      </w:r>
      <w:r w:rsidR="00BC77C3">
        <w:t xml:space="preserve">at least thirty (30) days in advance prior to </w:t>
      </w:r>
      <w:r w:rsidR="00B24AF1">
        <w:t xml:space="preserve">his/her </w:t>
      </w:r>
      <w:r w:rsidR="001009EA">
        <w:t xml:space="preserve">resignation within which </w:t>
      </w:r>
      <w:r w:rsidR="00070146">
        <w:t xml:space="preserve">period the resigning </w:t>
      </w:r>
      <w:r w:rsidR="00153EE7">
        <w:t>employee shall settle all matters and accountabil</w:t>
      </w:r>
      <w:r w:rsidR="002C01AE">
        <w:t xml:space="preserve">ities related to his/her </w:t>
      </w:r>
      <w:r w:rsidR="00CD7454">
        <w:t>employment.</w:t>
      </w:r>
    </w:p>
    <w:p w14:paraId="124A7139" w14:textId="6C3DF2EF" w:rsidR="00A134C0" w:rsidRPr="00D5124A" w:rsidRDefault="00771521">
      <w:pPr>
        <w:pStyle w:val="ListParagraph"/>
        <w:numPr>
          <w:ilvl w:val="2"/>
          <w:numId w:val="1"/>
        </w:numPr>
        <w:tabs>
          <w:tab w:val="left" w:pos="4862"/>
        </w:tabs>
        <w:jc w:val="both"/>
      </w:pPr>
      <w:r w:rsidRPr="00D5124A">
        <w:t>E</w:t>
      </w:r>
      <w:r w:rsidR="00744702" w:rsidRPr="00D5124A">
        <w:t>mp</w:t>
      </w:r>
      <w:r w:rsidR="00666959" w:rsidRPr="00D5124A">
        <w:t xml:space="preserve">loyees shall notify and discuss </w:t>
      </w:r>
      <w:r w:rsidR="002F3FEB" w:rsidRPr="00D5124A">
        <w:t xml:space="preserve">first </w:t>
      </w:r>
      <w:r w:rsidR="00666959" w:rsidRPr="00D5124A">
        <w:t xml:space="preserve">to </w:t>
      </w:r>
      <w:r w:rsidR="002F3FEB" w:rsidRPr="00D5124A">
        <w:t>his/her Department Head</w:t>
      </w:r>
      <w:r w:rsidR="0020371A" w:rsidRPr="00D5124A">
        <w:t xml:space="preserve"> </w:t>
      </w:r>
      <w:r w:rsidR="00FA3B00" w:rsidRPr="00D5124A">
        <w:t xml:space="preserve">of </w:t>
      </w:r>
      <w:r w:rsidR="00E80FAE" w:rsidRPr="00D5124A">
        <w:t>his</w:t>
      </w:r>
      <w:r w:rsidR="00A53726" w:rsidRPr="00D5124A">
        <w:t xml:space="preserve">/her </w:t>
      </w:r>
      <w:r w:rsidR="00E80FAE" w:rsidRPr="00D5124A">
        <w:t>intent to resign</w:t>
      </w:r>
      <w:r w:rsidR="002F3FEB" w:rsidRPr="00D5124A">
        <w:t>.</w:t>
      </w:r>
      <w:r w:rsidR="00F065A1" w:rsidRPr="00D5124A">
        <w:t xml:space="preserve"> T</w:t>
      </w:r>
      <w:r w:rsidR="00BF35A6" w:rsidRPr="00D5124A">
        <w:t xml:space="preserve">he Department Head </w:t>
      </w:r>
      <w:r w:rsidR="00485F9C" w:rsidRPr="00D5124A">
        <w:t>shall thereafter sign the resignation letter which shall be forwarded to t</w:t>
      </w:r>
      <w:r w:rsidR="00CC6470" w:rsidRPr="00D5124A">
        <w:t>he HR Department for processing and final exit interview.</w:t>
      </w:r>
    </w:p>
    <w:p w14:paraId="73329E07" w14:textId="0B7C43BA" w:rsidR="00CD7454" w:rsidRPr="00D5124A" w:rsidRDefault="00F7189B">
      <w:pPr>
        <w:pStyle w:val="ListParagraph"/>
        <w:numPr>
          <w:ilvl w:val="2"/>
          <w:numId w:val="1"/>
        </w:numPr>
        <w:tabs>
          <w:tab w:val="left" w:pos="4862"/>
        </w:tabs>
        <w:jc w:val="both"/>
      </w:pPr>
      <w:r w:rsidRPr="00D5124A">
        <w:t xml:space="preserve">The </w:t>
      </w:r>
      <w:commentRangeStart w:id="87"/>
      <w:commentRangeStart w:id="88"/>
      <w:del w:id="89" w:author="Noel Cainglet" w:date="2017-08-01T07:56:00Z">
        <w:r w:rsidR="006D1461" w:rsidRPr="00D5124A" w:rsidDel="00334626">
          <w:delText xml:space="preserve">HR </w:delText>
        </w:r>
      </w:del>
      <w:ins w:id="90" w:author="Noel Cainglet" w:date="2017-08-01T07:56:00Z">
        <w:r w:rsidR="00334626" w:rsidRPr="00D5124A">
          <w:rPr>
            <w:rPrChange w:id="91" w:author="Noel Cainglet" w:date="2017-08-01T13:37:00Z">
              <w:rPr>
                <w:highlight w:val="yellow"/>
              </w:rPr>
            </w:rPrChange>
          </w:rPr>
          <w:t xml:space="preserve">Finance </w:t>
        </w:r>
      </w:ins>
      <w:r w:rsidR="006D1461" w:rsidRPr="00D5124A">
        <w:t xml:space="preserve">Department </w:t>
      </w:r>
      <w:r w:rsidRPr="00D5124A">
        <w:t xml:space="preserve">shall not </w:t>
      </w:r>
      <w:r w:rsidR="007D6912" w:rsidRPr="00D5124A">
        <w:t xml:space="preserve">release the resigning </w:t>
      </w:r>
      <w:r w:rsidR="00443116" w:rsidRPr="00D5124A">
        <w:t>employee’s final pay check</w:t>
      </w:r>
      <w:commentRangeEnd w:id="87"/>
      <w:r w:rsidR="005C5E31" w:rsidRPr="00D5124A">
        <w:rPr>
          <w:rStyle w:val="CommentReference"/>
        </w:rPr>
        <w:commentReference w:id="87"/>
      </w:r>
      <w:commentRangeEnd w:id="88"/>
      <w:r w:rsidR="00827522" w:rsidRPr="00D5124A">
        <w:rPr>
          <w:rStyle w:val="CommentReference"/>
        </w:rPr>
        <w:commentReference w:id="88"/>
      </w:r>
      <w:r w:rsidR="00443116" w:rsidRPr="00D5124A">
        <w:t xml:space="preserve">, if any, and </w:t>
      </w:r>
      <w:r w:rsidRPr="00D5124A">
        <w:t xml:space="preserve">issue an employment </w:t>
      </w:r>
      <w:r w:rsidR="00443116" w:rsidRPr="00D5124A">
        <w:t xml:space="preserve">certificate </w:t>
      </w:r>
      <w:r w:rsidRPr="00D5124A">
        <w:t xml:space="preserve">until the resigning employee have </w:t>
      </w:r>
      <w:del w:id="92" w:author="JGL" w:date="2017-07-31T16:51:00Z">
        <w:r w:rsidRPr="00D5124A" w:rsidDel="005C5E31">
          <w:delText xml:space="preserve">been </w:delText>
        </w:r>
      </w:del>
      <w:r w:rsidRPr="00D5124A">
        <w:t xml:space="preserve">fully settled </w:t>
      </w:r>
      <w:del w:id="93" w:author="JGL" w:date="2017-07-31T16:51:00Z">
        <w:r w:rsidRPr="00D5124A" w:rsidDel="005C5E31">
          <w:delText xml:space="preserve">with </w:delText>
        </w:r>
      </w:del>
      <w:r w:rsidR="00BB6235" w:rsidRPr="00D5124A">
        <w:t>all of his/her accountabilities and the Exit Clearance Form have been duly verified by the appropriate department heads and approved by the President.</w:t>
      </w:r>
    </w:p>
    <w:p w14:paraId="21762BAA" w14:textId="5A0AC92F" w:rsidR="007B35E2" w:rsidRPr="00D5124A" w:rsidDel="00C42FCA" w:rsidRDefault="002F3005">
      <w:pPr>
        <w:pStyle w:val="ListParagraph"/>
        <w:numPr>
          <w:ilvl w:val="2"/>
          <w:numId w:val="1"/>
        </w:numPr>
        <w:jc w:val="both"/>
        <w:rPr>
          <w:del w:id="94" w:author="JGL" w:date="2017-08-16T11:47:00Z"/>
        </w:rPr>
      </w:pPr>
      <w:commentRangeStart w:id="95"/>
      <w:del w:id="96" w:author="JGL" w:date="2017-08-16T11:47:00Z">
        <w:r w:rsidRPr="00D5124A" w:rsidDel="00C42FCA">
          <w:delText>The Company shall not be oblige to pay any separation pay for employees who vol</w:delText>
        </w:r>
        <w:r w:rsidR="004430D6" w:rsidRPr="00D5124A" w:rsidDel="00C42FCA">
          <w:delText xml:space="preserve">untarily resigns to the Company unless otherwise </w:delText>
        </w:r>
        <w:r w:rsidR="00D268AC" w:rsidRPr="00D5124A" w:rsidDel="00C42FCA">
          <w:delText xml:space="preserve">granted or </w:delText>
        </w:r>
        <w:r w:rsidR="004430D6" w:rsidRPr="00D5124A" w:rsidDel="00C42FCA">
          <w:delText>agreed</w:delText>
        </w:r>
        <w:r w:rsidR="00C8525E" w:rsidRPr="00D5124A" w:rsidDel="00C42FCA">
          <w:delText xml:space="preserve"> upon</w:delText>
        </w:r>
        <w:r w:rsidR="004430D6" w:rsidRPr="00D5124A" w:rsidDel="00C42FCA">
          <w:delText>.</w:delText>
        </w:r>
        <w:commentRangeEnd w:id="95"/>
        <w:r w:rsidR="005C5E31" w:rsidRPr="00D5124A" w:rsidDel="00C42FCA">
          <w:rPr>
            <w:rStyle w:val="CommentReference"/>
          </w:rPr>
          <w:commentReference w:id="95"/>
        </w:r>
      </w:del>
    </w:p>
    <w:p w14:paraId="66F313FD" w14:textId="77777777" w:rsidR="00C535AA" w:rsidRDefault="00C535AA">
      <w:pPr>
        <w:pStyle w:val="ListParagraph"/>
        <w:ind w:left="1350"/>
        <w:jc w:val="both"/>
        <w:rPr>
          <w:ins w:id="97" w:author="Noel Cainglet" w:date="2017-08-01T08:40:00Z"/>
        </w:rPr>
        <w:pPrChange w:id="98" w:author="Noel Cainglet" w:date="2017-08-01T09:21:00Z">
          <w:pPr>
            <w:pStyle w:val="ListParagraph"/>
          </w:pPr>
        </w:pPrChange>
      </w:pPr>
    </w:p>
    <w:p w14:paraId="418EC478" w14:textId="5862DBAC" w:rsidR="00D8483F" w:rsidDel="00E955FA" w:rsidRDefault="00D8483F">
      <w:pPr>
        <w:pStyle w:val="ListParagraph"/>
        <w:numPr>
          <w:ilvl w:val="0"/>
          <w:numId w:val="1"/>
        </w:numPr>
        <w:jc w:val="both"/>
        <w:rPr>
          <w:del w:id="99" w:author="Noel Cainglet" w:date="2017-08-01T08:57:00Z"/>
        </w:rPr>
        <w:pPrChange w:id="100" w:author="Noel Cainglet" w:date="2017-08-01T09:21:00Z">
          <w:pPr>
            <w:pStyle w:val="ListParagraph"/>
          </w:pPr>
        </w:pPrChange>
      </w:pPr>
    </w:p>
    <w:p w14:paraId="340463B8" w14:textId="1C29B559" w:rsidR="005372A9" w:rsidRPr="005372A9" w:rsidRDefault="005570D2" w:rsidP="005372A9">
      <w:pPr>
        <w:pStyle w:val="ListParagraph"/>
        <w:numPr>
          <w:ilvl w:val="1"/>
          <w:numId w:val="1"/>
        </w:numPr>
      </w:pPr>
      <w:r>
        <w:rPr>
          <w:b/>
        </w:rPr>
        <w:t>Terminations</w:t>
      </w:r>
    </w:p>
    <w:p w14:paraId="06F0306A" w14:textId="77777777" w:rsidR="00892EE0" w:rsidRPr="00892EE0" w:rsidRDefault="00892EE0" w:rsidP="00892EE0">
      <w:pPr>
        <w:pStyle w:val="ListParagraph"/>
        <w:ind w:left="1260"/>
        <w:jc w:val="both"/>
        <w:rPr>
          <w:b/>
        </w:rPr>
      </w:pPr>
    </w:p>
    <w:p w14:paraId="0451CEFE" w14:textId="0A41CF68" w:rsidR="00770A3A" w:rsidRPr="000F1AE9" w:rsidRDefault="007418DE" w:rsidP="00770A3A">
      <w:pPr>
        <w:pStyle w:val="ListParagraph"/>
        <w:numPr>
          <w:ilvl w:val="2"/>
          <w:numId w:val="1"/>
        </w:numPr>
        <w:jc w:val="both"/>
        <w:rPr>
          <w:b/>
        </w:rPr>
      </w:pPr>
      <w:r>
        <w:t>The following are grounds for termination</w:t>
      </w:r>
      <w:r w:rsidR="000F79D7">
        <w:t xml:space="preserve"> of employment</w:t>
      </w:r>
      <w:r>
        <w:t>:</w:t>
      </w:r>
    </w:p>
    <w:p w14:paraId="4FA82818" w14:textId="43728B6E" w:rsidR="000F1AE9" w:rsidRDefault="000F1AE9" w:rsidP="000F1AE9">
      <w:pPr>
        <w:pStyle w:val="ListParagraph"/>
        <w:ind w:left="1260"/>
        <w:jc w:val="both"/>
      </w:pPr>
    </w:p>
    <w:p w14:paraId="1C5BE3DD" w14:textId="2EF414BC" w:rsidR="00B7717F" w:rsidRDefault="00B7717F" w:rsidP="00B7717F">
      <w:pPr>
        <w:pStyle w:val="ListParagraph"/>
        <w:numPr>
          <w:ilvl w:val="0"/>
          <w:numId w:val="23"/>
        </w:numPr>
        <w:jc w:val="both"/>
      </w:pPr>
      <w:r>
        <w:t>Just Causes</w:t>
      </w:r>
    </w:p>
    <w:p w14:paraId="212681EA" w14:textId="77777777" w:rsidR="00B7717F" w:rsidRDefault="00B7717F" w:rsidP="000F1AE9">
      <w:pPr>
        <w:pStyle w:val="ListParagraph"/>
        <w:ind w:left="1260"/>
        <w:jc w:val="both"/>
      </w:pPr>
    </w:p>
    <w:p w14:paraId="08648284" w14:textId="0FD6779C" w:rsidR="000C194A" w:rsidRDefault="000C194A" w:rsidP="000C194A">
      <w:pPr>
        <w:pStyle w:val="ListParagraph"/>
        <w:numPr>
          <w:ilvl w:val="0"/>
          <w:numId w:val="25"/>
        </w:numPr>
        <w:jc w:val="both"/>
      </w:pPr>
      <w:r>
        <w:rPr>
          <w:i/>
        </w:rPr>
        <w:t xml:space="preserve">Serious </w:t>
      </w:r>
      <w:r w:rsidR="000F1AE9">
        <w:rPr>
          <w:i/>
        </w:rPr>
        <w:t>Misconduct</w:t>
      </w:r>
      <w:r w:rsidR="000F1AE9">
        <w:t xml:space="preserve"> –</w:t>
      </w:r>
      <w:r w:rsidR="0058776C">
        <w:t xml:space="preserve"> </w:t>
      </w:r>
      <w:r w:rsidR="00CB70AD">
        <w:t>intentional</w:t>
      </w:r>
      <w:r w:rsidR="002521C9">
        <w:t xml:space="preserve"> </w:t>
      </w:r>
      <w:r w:rsidR="00CB70AD">
        <w:t xml:space="preserve">violation of </w:t>
      </w:r>
      <w:r w:rsidR="003D5070">
        <w:t xml:space="preserve">the </w:t>
      </w:r>
      <w:r w:rsidR="00CB70AD">
        <w:t xml:space="preserve">Company’s established </w:t>
      </w:r>
      <w:r w:rsidR="00105709">
        <w:t>rules, p</w:t>
      </w:r>
      <w:r w:rsidR="00CB70AD">
        <w:t xml:space="preserve">olicies and </w:t>
      </w:r>
      <w:r w:rsidR="00105709">
        <w:t>p</w:t>
      </w:r>
      <w:r w:rsidR="00CB70AD">
        <w:t>rocedures.</w:t>
      </w:r>
    </w:p>
    <w:p w14:paraId="229DF627" w14:textId="77777777" w:rsidR="000C194A" w:rsidRPr="000C194A" w:rsidRDefault="000C194A" w:rsidP="000C194A">
      <w:pPr>
        <w:pStyle w:val="ListParagraph"/>
        <w:ind w:left="1980"/>
        <w:jc w:val="both"/>
      </w:pPr>
    </w:p>
    <w:p w14:paraId="0283853D" w14:textId="77777777" w:rsidR="000C194A" w:rsidRDefault="000F1AE9" w:rsidP="000C194A">
      <w:pPr>
        <w:pStyle w:val="ListParagraph"/>
        <w:numPr>
          <w:ilvl w:val="0"/>
          <w:numId w:val="25"/>
        </w:numPr>
        <w:jc w:val="both"/>
      </w:pPr>
      <w:r w:rsidRPr="000C194A">
        <w:rPr>
          <w:i/>
        </w:rPr>
        <w:t xml:space="preserve">Insubordination </w:t>
      </w:r>
      <w:r>
        <w:t xml:space="preserve">– </w:t>
      </w:r>
      <w:r w:rsidR="00A37BFB">
        <w:t xml:space="preserve">willful disobedience to </w:t>
      </w:r>
      <w:r w:rsidR="00F63C0C">
        <w:t>lawful and reasonable instructions of his/her s</w:t>
      </w:r>
      <w:r w:rsidR="00A37BFB">
        <w:t>uperior</w:t>
      </w:r>
      <w:r w:rsidR="00F63C0C">
        <w:t>.</w:t>
      </w:r>
    </w:p>
    <w:p w14:paraId="6143479D" w14:textId="77777777" w:rsidR="000C194A" w:rsidRPr="000C194A" w:rsidRDefault="000C194A" w:rsidP="000C194A">
      <w:pPr>
        <w:pStyle w:val="ListParagraph"/>
        <w:rPr>
          <w:i/>
        </w:rPr>
      </w:pPr>
    </w:p>
    <w:p w14:paraId="202AA8F1" w14:textId="77777777" w:rsidR="00356461" w:rsidRDefault="000F1AE9" w:rsidP="00356461">
      <w:pPr>
        <w:pStyle w:val="ListParagraph"/>
        <w:numPr>
          <w:ilvl w:val="0"/>
          <w:numId w:val="25"/>
        </w:numPr>
        <w:jc w:val="both"/>
      </w:pPr>
      <w:r w:rsidRPr="000C194A">
        <w:rPr>
          <w:i/>
        </w:rPr>
        <w:t>Gross and Habitual Neglect of Duties</w:t>
      </w:r>
      <w:r>
        <w:t xml:space="preserve"> – </w:t>
      </w:r>
      <w:r w:rsidR="009B3605">
        <w:t>the absence of diligence required and repeated failure to perform one’s duties over a period of time, depending upon the circumstances.</w:t>
      </w:r>
    </w:p>
    <w:p w14:paraId="0B6BB5C9" w14:textId="77777777" w:rsidR="00356461" w:rsidRPr="00356461" w:rsidRDefault="00356461" w:rsidP="00356461">
      <w:pPr>
        <w:pStyle w:val="ListParagraph"/>
        <w:rPr>
          <w:i/>
        </w:rPr>
      </w:pPr>
    </w:p>
    <w:p w14:paraId="2E6BE25B" w14:textId="77777777" w:rsidR="00356461" w:rsidRDefault="000F1AE9" w:rsidP="00356461">
      <w:pPr>
        <w:pStyle w:val="ListParagraph"/>
        <w:numPr>
          <w:ilvl w:val="0"/>
          <w:numId w:val="25"/>
        </w:numPr>
        <w:jc w:val="both"/>
      </w:pPr>
      <w:r w:rsidRPr="00356461">
        <w:rPr>
          <w:i/>
        </w:rPr>
        <w:t>Fraud</w:t>
      </w:r>
      <w:r w:rsidR="00C863E1" w:rsidRPr="00356461">
        <w:rPr>
          <w:i/>
        </w:rPr>
        <w:t xml:space="preserve"> </w:t>
      </w:r>
      <w:r>
        <w:t xml:space="preserve">– </w:t>
      </w:r>
      <w:r w:rsidR="00C863E1">
        <w:t>any act of omission, or concealment which involves a breach of legal duty, trust or confidence justly reposed, and is injurious to another.</w:t>
      </w:r>
    </w:p>
    <w:p w14:paraId="04AA0908" w14:textId="77777777" w:rsidR="00356461" w:rsidRPr="00356461" w:rsidRDefault="00356461" w:rsidP="00356461">
      <w:pPr>
        <w:pStyle w:val="ListParagraph"/>
        <w:rPr>
          <w:i/>
        </w:rPr>
      </w:pPr>
    </w:p>
    <w:p w14:paraId="2340CD55" w14:textId="25CA973F" w:rsidR="00356461" w:rsidRDefault="000F1AE9" w:rsidP="00356461">
      <w:pPr>
        <w:pStyle w:val="ListParagraph"/>
        <w:numPr>
          <w:ilvl w:val="0"/>
          <w:numId w:val="25"/>
        </w:numPr>
        <w:jc w:val="both"/>
        <w:rPr>
          <w:ins w:id="101" w:author="Noel Cainglet" w:date="2017-08-01T13:40:00Z"/>
        </w:rPr>
      </w:pPr>
      <w:r w:rsidRPr="00356461">
        <w:rPr>
          <w:i/>
        </w:rPr>
        <w:lastRenderedPageBreak/>
        <w:t xml:space="preserve">Loss of Confidence </w:t>
      </w:r>
      <w:r>
        <w:t xml:space="preserve">– </w:t>
      </w:r>
      <w:r w:rsidR="00EF0C30">
        <w:t>refers to a</w:t>
      </w:r>
      <w:r w:rsidR="0001514E">
        <w:t xml:space="preserve"> condition arising from fraud or</w:t>
      </w:r>
      <w:r w:rsidR="00EF0C30">
        <w:t xml:space="preserve"> willful breach of trust by</w:t>
      </w:r>
      <w:ins w:id="102" w:author="JGL" w:date="2017-07-31T16:55:00Z">
        <w:r w:rsidR="00391D91">
          <w:t xml:space="preserve"> the</w:t>
        </w:r>
      </w:ins>
      <w:r w:rsidR="00EF0C30">
        <w:t xml:space="preserve"> employee of the trust reposed in him/her by the Company.</w:t>
      </w:r>
    </w:p>
    <w:p w14:paraId="3D5A3548" w14:textId="28433C3E" w:rsidR="00F762C7" w:rsidDel="00C42FCA" w:rsidRDefault="00F762C7">
      <w:pPr>
        <w:pStyle w:val="ListParagraph"/>
        <w:rPr>
          <w:ins w:id="103" w:author="Noel Cainglet" w:date="2017-08-16T09:02:00Z"/>
          <w:del w:id="104" w:author="JGL" w:date="2017-08-16T11:47:00Z"/>
        </w:rPr>
        <w:pPrChange w:id="105" w:author="Noel Cainglet" w:date="2017-08-01T13:40:00Z">
          <w:pPr>
            <w:pStyle w:val="ListParagraph"/>
            <w:numPr>
              <w:numId w:val="25"/>
            </w:numPr>
            <w:ind w:left="1980" w:hanging="360"/>
            <w:jc w:val="both"/>
          </w:pPr>
        </w:pPrChange>
      </w:pPr>
    </w:p>
    <w:p w14:paraId="669FF69A" w14:textId="77777777" w:rsidR="003015BE" w:rsidRDefault="003015BE">
      <w:pPr>
        <w:pStyle w:val="ListParagraph"/>
        <w:rPr>
          <w:ins w:id="106" w:author="Noel Cainglet" w:date="2017-08-01T13:40:00Z"/>
        </w:rPr>
        <w:pPrChange w:id="107" w:author="Noel Cainglet" w:date="2017-08-01T13:40:00Z">
          <w:pPr>
            <w:pStyle w:val="ListParagraph"/>
            <w:numPr>
              <w:numId w:val="25"/>
            </w:numPr>
            <w:ind w:left="1980" w:hanging="360"/>
            <w:jc w:val="both"/>
          </w:pPr>
        </w:pPrChange>
      </w:pPr>
    </w:p>
    <w:p w14:paraId="68190834" w14:textId="1C80657A" w:rsidR="00F762C7" w:rsidDel="00F762C7" w:rsidRDefault="00F762C7" w:rsidP="00356461">
      <w:pPr>
        <w:pStyle w:val="ListParagraph"/>
        <w:numPr>
          <w:ilvl w:val="0"/>
          <w:numId w:val="25"/>
        </w:numPr>
        <w:jc w:val="both"/>
        <w:rPr>
          <w:del w:id="108" w:author="Noel Cainglet" w:date="2017-08-01T13:40:00Z"/>
        </w:rPr>
      </w:pPr>
    </w:p>
    <w:p w14:paraId="4D318B34" w14:textId="7609528F" w:rsidR="00356461" w:rsidRPr="00356461" w:rsidDel="00C535AA" w:rsidRDefault="00356461" w:rsidP="00356461">
      <w:pPr>
        <w:pStyle w:val="ListParagraph"/>
        <w:rPr>
          <w:del w:id="109" w:author="Noel Cainglet" w:date="2017-08-01T09:21:00Z"/>
          <w:i/>
        </w:rPr>
      </w:pPr>
    </w:p>
    <w:p w14:paraId="73121D4A" w14:textId="3C2AE0A2" w:rsidR="000F1AE9" w:rsidRDefault="000F1AE9" w:rsidP="00356461">
      <w:pPr>
        <w:pStyle w:val="ListParagraph"/>
        <w:numPr>
          <w:ilvl w:val="0"/>
          <w:numId w:val="25"/>
        </w:numPr>
        <w:jc w:val="both"/>
        <w:rPr>
          <w:ins w:id="110" w:author="Noel Cainglet" w:date="2017-08-16T09:02:00Z"/>
        </w:rPr>
      </w:pPr>
      <w:r w:rsidRPr="00356461">
        <w:rPr>
          <w:i/>
        </w:rPr>
        <w:t xml:space="preserve">Commission of a Crime or Offense </w:t>
      </w:r>
      <w:r w:rsidR="00DD735B">
        <w:t xml:space="preserve">– </w:t>
      </w:r>
      <w:r w:rsidR="00506A96">
        <w:t>offense by the employee against the Company and its duly authorized representative.</w:t>
      </w:r>
    </w:p>
    <w:p w14:paraId="04D93C39" w14:textId="77777777" w:rsidR="00C42FCA" w:rsidRDefault="00C42FCA">
      <w:pPr>
        <w:pStyle w:val="ListParagraph"/>
        <w:ind w:left="1980"/>
        <w:jc w:val="both"/>
        <w:pPrChange w:id="111" w:author="Noel Cainglet" w:date="2017-08-16T09:02:00Z">
          <w:pPr>
            <w:pStyle w:val="ListParagraph"/>
            <w:numPr>
              <w:numId w:val="25"/>
            </w:numPr>
            <w:ind w:left="1980" w:hanging="360"/>
            <w:jc w:val="both"/>
          </w:pPr>
        </w:pPrChange>
      </w:pPr>
    </w:p>
    <w:p w14:paraId="0455338D" w14:textId="12F8D0E3" w:rsidR="005E1D32" w:rsidDel="00003623" w:rsidRDefault="005E1D32" w:rsidP="005E1D32">
      <w:pPr>
        <w:pStyle w:val="ListParagraph"/>
        <w:rPr>
          <w:del w:id="112" w:author="Noel Cainglet" w:date="2017-08-16T09:02:00Z"/>
        </w:rPr>
      </w:pPr>
    </w:p>
    <w:p w14:paraId="2B8AA98B" w14:textId="77777777" w:rsidR="00F502D3" w:rsidRDefault="00B7717F" w:rsidP="00F502D3">
      <w:pPr>
        <w:pStyle w:val="ListParagraph"/>
        <w:numPr>
          <w:ilvl w:val="0"/>
          <w:numId w:val="23"/>
        </w:numPr>
        <w:jc w:val="both"/>
      </w:pPr>
      <w:r>
        <w:t>Authorized Causes</w:t>
      </w:r>
    </w:p>
    <w:p w14:paraId="512FB8F0" w14:textId="77777777" w:rsidR="00F502D3" w:rsidRDefault="00F502D3" w:rsidP="00F502D3">
      <w:pPr>
        <w:pStyle w:val="ListParagraph"/>
        <w:ind w:left="1620"/>
        <w:jc w:val="both"/>
      </w:pPr>
    </w:p>
    <w:p w14:paraId="1BC55524" w14:textId="77777777" w:rsidR="00F502D3" w:rsidRDefault="00DD735B" w:rsidP="00F502D3">
      <w:pPr>
        <w:pStyle w:val="ListParagraph"/>
        <w:numPr>
          <w:ilvl w:val="0"/>
          <w:numId w:val="31"/>
        </w:numPr>
        <w:jc w:val="both"/>
      </w:pPr>
      <w:r w:rsidRPr="00F502D3">
        <w:rPr>
          <w:i/>
        </w:rPr>
        <w:t>Installation of Labor-saving Devices</w:t>
      </w:r>
      <w:r>
        <w:t xml:space="preserve"> – </w:t>
      </w:r>
      <w:r w:rsidR="00B409ED">
        <w:t>reduction of the number of workers in any workplace made necessary by the introduction of labor-saving machinery or devices.</w:t>
      </w:r>
    </w:p>
    <w:p w14:paraId="23709BC8" w14:textId="77777777" w:rsidR="00F502D3" w:rsidRPr="00F502D3" w:rsidRDefault="00F502D3" w:rsidP="00F502D3">
      <w:pPr>
        <w:pStyle w:val="ListParagraph"/>
        <w:ind w:left="1980"/>
        <w:jc w:val="both"/>
      </w:pPr>
    </w:p>
    <w:p w14:paraId="18A255D5" w14:textId="398647EE" w:rsidR="00F502D3" w:rsidRPr="001077EE" w:rsidRDefault="00DD735B" w:rsidP="00F502D3">
      <w:pPr>
        <w:pStyle w:val="ListParagraph"/>
        <w:numPr>
          <w:ilvl w:val="0"/>
          <w:numId w:val="31"/>
        </w:numPr>
        <w:jc w:val="both"/>
      </w:pPr>
      <w:r w:rsidRPr="001077EE">
        <w:rPr>
          <w:i/>
        </w:rPr>
        <w:t>Redundancy</w:t>
      </w:r>
      <w:r w:rsidRPr="00C0133E">
        <w:t xml:space="preserve"> – </w:t>
      </w:r>
      <w:r w:rsidR="00E05D83" w:rsidRPr="00C0133E">
        <w:t xml:space="preserve">refers to the conditions when the services of an employee are in excess of what is reasonably demanded by the actual requirements of the </w:t>
      </w:r>
      <w:commentRangeStart w:id="113"/>
      <w:commentRangeStart w:id="114"/>
      <w:del w:id="115" w:author="Noel Cainglet" w:date="2017-08-01T14:06:00Z">
        <w:r w:rsidR="00E05D83" w:rsidRPr="00C0133E" w:rsidDel="005D6A41">
          <w:delText xml:space="preserve">enterprise </w:delText>
        </w:r>
      </w:del>
      <w:ins w:id="116" w:author="Noel Cainglet" w:date="2017-08-01T14:06:00Z">
        <w:r w:rsidR="005D6A41">
          <w:t>Company</w:t>
        </w:r>
        <w:del w:id="117" w:author="JGL" w:date="2017-08-16T11:48:00Z">
          <w:r w:rsidR="005D6A41" w:rsidDel="00C42FCA">
            <w:delText xml:space="preserve"> </w:delText>
          </w:r>
        </w:del>
      </w:ins>
      <w:del w:id="118" w:author="JGL" w:date="2017-08-16T11:48:00Z">
        <w:r w:rsidR="00E05D83" w:rsidRPr="00C0133E" w:rsidDel="00C42FCA">
          <w:rPr>
            <w:i/>
            <w:rPrChange w:id="119" w:author="Noel Cainglet" w:date="2017-08-01T09:09:00Z">
              <w:rPr/>
            </w:rPrChange>
          </w:rPr>
          <w:delText>of</w:delText>
        </w:r>
      </w:del>
      <w:ins w:id="120" w:author="Noel Cainglet" w:date="2017-08-01T09:09:00Z">
        <w:del w:id="121" w:author="JGL" w:date="2017-08-16T11:48:00Z">
          <w:r w:rsidR="00C0133E" w:rsidRPr="00C0133E" w:rsidDel="00C42FCA">
            <w:rPr>
              <w:i/>
              <w:rPrChange w:id="122" w:author="Noel Cainglet" w:date="2017-08-01T09:09:00Z">
                <w:rPr>
                  <w:highlight w:val="yellow"/>
                </w:rPr>
              </w:rPrChange>
            </w:rPr>
            <w:delText>r</w:delText>
          </w:r>
        </w:del>
      </w:ins>
      <w:del w:id="123" w:author="JGL" w:date="2017-08-16T11:48:00Z">
        <w:r w:rsidR="00E05D83" w:rsidRPr="001077EE" w:rsidDel="00C42FCA">
          <w:delText xml:space="preserve"> superfluous</w:delText>
        </w:r>
        <w:commentRangeEnd w:id="113"/>
        <w:r w:rsidR="00391D91" w:rsidRPr="001077EE" w:rsidDel="00C42FCA">
          <w:rPr>
            <w:rStyle w:val="CommentReference"/>
          </w:rPr>
          <w:commentReference w:id="113"/>
        </w:r>
        <w:commentRangeEnd w:id="114"/>
        <w:r w:rsidR="00C117AF" w:rsidDel="00C42FCA">
          <w:rPr>
            <w:rStyle w:val="CommentReference"/>
          </w:rPr>
          <w:commentReference w:id="114"/>
        </w:r>
        <w:r w:rsidR="00E05D83" w:rsidRPr="001077EE" w:rsidDel="00C42FCA">
          <w:delText>.</w:delText>
        </w:r>
      </w:del>
    </w:p>
    <w:p w14:paraId="7FD20A95" w14:textId="77777777" w:rsidR="00F502D3" w:rsidRPr="00F502D3" w:rsidRDefault="00F502D3" w:rsidP="00F502D3">
      <w:pPr>
        <w:pStyle w:val="ListParagraph"/>
        <w:rPr>
          <w:i/>
        </w:rPr>
      </w:pPr>
    </w:p>
    <w:p w14:paraId="42C7F37A" w14:textId="16CBC793" w:rsidR="00F502D3" w:rsidRDefault="00DD735B" w:rsidP="00F502D3">
      <w:pPr>
        <w:pStyle w:val="ListParagraph"/>
        <w:numPr>
          <w:ilvl w:val="0"/>
          <w:numId w:val="31"/>
        </w:numPr>
        <w:jc w:val="both"/>
      </w:pPr>
      <w:r w:rsidRPr="00F502D3">
        <w:rPr>
          <w:i/>
        </w:rPr>
        <w:t>Retrenchment</w:t>
      </w:r>
      <w:r w:rsidR="00E05D83" w:rsidRPr="00F502D3">
        <w:rPr>
          <w:i/>
        </w:rPr>
        <w:t xml:space="preserve"> </w:t>
      </w:r>
      <w:r>
        <w:t xml:space="preserve">– </w:t>
      </w:r>
      <w:del w:id="124" w:author="Noel Cainglet" w:date="2017-08-01T09:09:00Z">
        <w:r w:rsidR="00E05D83" w:rsidDel="000F7518">
          <w:delText xml:space="preserve">refers to the condition when the services of an employee are in excess of what is reasonably demanded by the actual requirements of the </w:delText>
        </w:r>
        <w:r w:rsidR="00E05D83" w:rsidRPr="00391D91" w:rsidDel="000F7518">
          <w:rPr>
            <w:highlight w:val="yellow"/>
            <w:rPrChange w:id="125" w:author="JGL" w:date="2017-07-31T16:57:00Z">
              <w:rPr/>
            </w:rPrChange>
          </w:rPr>
          <w:delText>enterprise of superfluous</w:delText>
        </w:r>
        <w:r w:rsidR="00E05D83" w:rsidDel="000F7518">
          <w:delText>.</w:delText>
        </w:r>
      </w:del>
      <w:ins w:id="126" w:author="Noel Cainglet" w:date="2017-08-01T09:09:00Z">
        <w:r w:rsidR="000F7518">
          <w:t>refers to the economic ground for dismissing employees and is resorted to primarily to avoid or minimize business losses.</w:t>
        </w:r>
      </w:ins>
    </w:p>
    <w:p w14:paraId="44653FE4" w14:textId="77777777" w:rsidR="00F502D3" w:rsidRPr="00F502D3" w:rsidRDefault="00F502D3" w:rsidP="00F502D3">
      <w:pPr>
        <w:pStyle w:val="ListParagraph"/>
        <w:rPr>
          <w:i/>
        </w:rPr>
      </w:pPr>
    </w:p>
    <w:p w14:paraId="7F637230" w14:textId="386FE377" w:rsidR="00F502D3" w:rsidRDefault="00DD735B" w:rsidP="00F502D3">
      <w:pPr>
        <w:pStyle w:val="ListParagraph"/>
        <w:numPr>
          <w:ilvl w:val="0"/>
          <w:numId w:val="31"/>
        </w:numPr>
        <w:jc w:val="both"/>
      </w:pPr>
      <w:r w:rsidRPr="00F502D3">
        <w:rPr>
          <w:i/>
        </w:rPr>
        <w:t>Closure or Cessation of Operation</w:t>
      </w:r>
      <w:r>
        <w:t xml:space="preserve"> – </w:t>
      </w:r>
      <w:r w:rsidR="00CB69F5">
        <w:t xml:space="preserve">complete or partial cessation of operations and/or shut-down of the establishment of the </w:t>
      </w:r>
      <w:del w:id="127" w:author="Noel Cainglet" w:date="2017-08-01T14:06:00Z">
        <w:r w:rsidR="00CB69F5" w:rsidDel="0042210A">
          <w:delText>employer</w:delText>
        </w:r>
      </w:del>
      <w:ins w:id="128" w:author="Noel Cainglet" w:date="2017-08-01T14:06:00Z">
        <w:r w:rsidR="0042210A">
          <w:t>Company</w:t>
        </w:r>
      </w:ins>
      <w:r w:rsidR="00CB69F5">
        <w:t>.</w:t>
      </w:r>
    </w:p>
    <w:p w14:paraId="6C811B95" w14:textId="77777777" w:rsidR="00F502D3" w:rsidRPr="00F502D3" w:rsidRDefault="00F502D3" w:rsidP="00F502D3">
      <w:pPr>
        <w:pStyle w:val="ListParagraph"/>
        <w:rPr>
          <w:i/>
        </w:rPr>
      </w:pPr>
    </w:p>
    <w:p w14:paraId="56C3C781" w14:textId="6FD95374" w:rsidR="00DD735B" w:rsidRDefault="00DD735B" w:rsidP="00F502D3">
      <w:pPr>
        <w:pStyle w:val="ListParagraph"/>
        <w:numPr>
          <w:ilvl w:val="0"/>
          <w:numId w:val="31"/>
        </w:numPr>
        <w:jc w:val="both"/>
      </w:pPr>
      <w:r w:rsidRPr="00F502D3">
        <w:rPr>
          <w:i/>
        </w:rPr>
        <w:t>Disease</w:t>
      </w:r>
      <w:r>
        <w:t xml:space="preserve"> – </w:t>
      </w:r>
      <w:r w:rsidR="002E5AA5">
        <w:t xml:space="preserve">refers </w:t>
      </w:r>
      <w:r w:rsidR="00164FE9">
        <w:t xml:space="preserve">to </w:t>
      </w:r>
      <w:r w:rsidR="00881641">
        <w:t>any disease whose continued employment is prohibited by law or is prejudicial to his health as well as to his co-employees.</w:t>
      </w:r>
    </w:p>
    <w:p w14:paraId="30B14F45" w14:textId="18B1BE39" w:rsidR="00B35BEA" w:rsidRDefault="00B35BEA">
      <w:pPr>
        <w:pStyle w:val="ListParagraph"/>
        <w:jc w:val="both"/>
        <w:pPrChange w:id="129" w:author="Noel Cainglet" w:date="2017-08-01T09:07:00Z">
          <w:pPr>
            <w:pStyle w:val="ListParagraph"/>
          </w:pPr>
        </w:pPrChange>
      </w:pPr>
    </w:p>
    <w:p w14:paraId="0937BDA1" w14:textId="54CC3F1B" w:rsidR="00C74C0C" w:rsidRDefault="0083294E">
      <w:pPr>
        <w:pStyle w:val="ListParagraph"/>
        <w:ind w:left="1350"/>
        <w:jc w:val="both"/>
        <w:rPr>
          <w:ins w:id="130" w:author="Noel Cainglet" w:date="2017-08-16T08:44:00Z"/>
        </w:rPr>
        <w:pPrChange w:id="131" w:author="Noel Cainglet" w:date="2017-08-01T09:08:00Z">
          <w:pPr>
            <w:pStyle w:val="ListParagraph"/>
            <w:ind w:left="1260"/>
            <w:jc w:val="both"/>
          </w:pPr>
        </w:pPrChange>
      </w:pPr>
      <w:r>
        <w:t xml:space="preserve">Refer to </w:t>
      </w:r>
      <w:r w:rsidRPr="004A4BD7">
        <w:t>Annex A</w:t>
      </w:r>
      <w:r>
        <w:t xml:space="preserve"> for the prereq</w:t>
      </w:r>
      <w:r w:rsidR="00325DC5">
        <w:t xml:space="preserve">uisites for the above causes to constitute as a valid </w:t>
      </w:r>
      <w:r>
        <w:t>ground for termination.</w:t>
      </w:r>
    </w:p>
    <w:p w14:paraId="3A9DCB0C" w14:textId="77777777" w:rsidR="00B0437C" w:rsidRDefault="00B0437C">
      <w:pPr>
        <w:pStyle w:val="ListParagraph"/>
        <w:ind w:left="1350"/>
        <w:jc w:val="both"/>
        <w:rPr>
          <w:ins w:id="132" w:author="Noel Cainglet" w:date="2017-08-01T09:21:00Z"/>
        </w:rPr>
        <w:pPrChange w:id="133" w:author="Noel Cainglet" w:date="2017-08-01T09:08:00Z">
          <w:pPr>
            <w:pStyle w:val="ListParagraph"/>
            <w:ind w:left="1260"/>
            <w:jc w:val="both"/>
          </w:pPr>
        </w:pPrChange>
      </w:pPr>
    </w:p>
    <w:p w14:paraId="06C2241E" w14:textId="4B9EF766" w:rsidR="00A83206" w:rsidDel="00A83206" w:rsidRDefault="00A83206">
      <w:pPr>
        <w:numPr>
          <w:ilvl w:val="1"/>
          <w:numId w:val="1"/>
        </w:numPr>
        <w:jc w:val="both"/>
        <w:rPr>
          <w:del w:id="134" w:author="Noel Cainglet" w:date="2017-08-01T09:08:00Z"/>
        </w:rPr>
        <w:pPrChange w:id="135" w:author="Noel Cainglet" w:date="2017-08-16T08:44:00Z">
          <w:pPr>
            <w:pStyle w:val="ListParagraph"/>
            <w:ind w:left="1260"/>
            <w:jc w:val="both"/>
          </w:pPr>
        </w:pPrChange>
      </w:pPr>
    </w:p>
    <w:p w14:paraId="6095C7FF" w14:textId="5388C797" w:rsidR="00FF1DB1" w:rsidDel="00AD1E9B" w:rsidRDefault="00FF1DB1" w:rsidP="001077EE">
      <w:pPr>
        <w:pStyle w:val="ListParagraph"/>
        <w:ind w:left="1260"/>
        <w:jc w:val="both"/>
        <w:rPr>
          <w:del w:id="136" w:author="Noel Cainglet" w:date="2017-08-01T09:08:00Z"/>
          <w:b/>
        </w:rPr>
      </w:pPr>
    </w:p>
    <w:p w14:paraId="0E3ADEAC" w14:textId="2EABD8FC" w:rsidR="00C04B23" w:rsidRPr="00C04B23" w:rsidRDefault="00150ED3">
      <w:pPr>
        <w:pStyle w:val="ListParagraph"/>
        <w:numPr>
          <w:ilvl w:val="2"/>
          <w:numId w:val="1"/>
        </w:numPr>
        <w:tabs>
          <w:tab w:val="left" w:pos="4862"/>
        </w:tabs>
        <w:jc w:val="both"/>
        <w:rPr>
          <w:ins w:id="137" w:author="Noel Cainglet" w:date="2017-08-01T09:04:00Z"/>
          <w:color w:val="FF0000"/>
          <w:rPrChange w:id="138" w:author="Noel Cainglet" w:date="2017-08-01T09:04:00Z">
            <w:rPr>
              <w:ins w:id="139" w:author="Noel Cainglet" w:date="2017-08-01T09:04:00Z"/>
            </w:rPr>
          </w:rPrChange>
        </w:rPr>
      </w:pPr>
      <w:r>
        <w:t xml:space="preserve">The Company shall observe due process for employees terminated </w:t>
      </w:r>
      <w:r w:rsidR="00DB7D40">
        <w:t xml:space="preserve">on the grounds of just causes. Thus, </w:t>
      </w:r>
      <w:r w:rsidR="006F023E">
        <w:t xml:space="preserve">the </w:t>
      </w:r>
      <w:r w:rsidR="00DB7D40">
        <w:t xml:space="preserve">employee shall be properly notified in writing and shall be given a reasonable opportunity to </w:t>
      </w:r>
      <w:r w:rsidR="00E1404A">
        <w:t xml:space="preserve">be heard and </w:t>
      </w:r>
      <w:r w:rsidR="00DB7D40">
        <w:t>defend himself/herself</w:t>
      </w:r>
      <w:ins w:id="140" w:author="Noel Cainglet" w:date="2017-08-01T09:04:00Z">
        <w:r w:rsidR="00C04B23">
          <w:t>.</w:t>
        </w:r>
      </w:ins>
    </w:p>
    <w:p w14:paraId="5F5E2C4A" w14:textId="77777777" w:rsidR="00C04B23" w:rsidRPr="00C04B23" w:rsidRDefault="00C04B23">
      <w:pPr>
        <w:pStyle w:val="ListParagraph"/>
        <w:numPr>
          <w:ilvl w:val="2"/>
          <w:numId w:val="1"/>
        </w:numPr>
        <w:jc w:val="both"/>
        <w:rPr>
          <w:ins w:id="141" w:author="Noel Cainglet" w:date="2017-08-01T09:04:00Z"/>
        </w:rPr>
        <w:pPrChange w:id="142" w:author="Noel Cainglet" w:date="2017-08-01T09:07:00Z">
          <w:pPr>
            <w:pStyle w:val="ListParagraph"/>
            <w:numPr>
              <w:ilvl w:val="2"/>
              <w:numId w:val="1"/>
            </w:numPr>
            <w:tabs>
              <w:tab w:val="num" w:pos="1350"/>
            </w:tabs>
            <w:ind w:left="1350" w:hanging="360"/>
          </w:pPr>
        </w:pPrChange>
      </w:pPr>
      <w:ins w:id="143" w:author="Noel Cainglet" w:date="2017-08-01T09:04:00Z">
        <w:r w:rsidRPr="00C04B23">
          <w:t>In case of terminations of employment based on authorized causes, the Company shall serve a written notice of termination, specifying the details and grounds for termination, to the employee(s) and to the Department of Labor and Employment (DOLE) at least thirty (30) days prior to the effectivity of the termination.</w:t>
        </w:r>
      </w:ins>
    </w:p>
    <w:p w14:paraId="738DB06F" w14:textId="37212951" w:rsidR="007A3380" w:rsidRPr="003715F2" w:rsidDel="003715F2" w:rsidRDefault="00DB7D40">
      <w:pPr>
        <w:pStyle w:val="ListParagraph"/>
        <w:numPr>
          <w:ilvl w:val="2"/>
          <w:numId w:val="1"/>
        </w:numPr>
        <w:tabs>
          <w:tab w:val="left" w:pos="4862"/>
        </w:tabs>
        <w:jc w:val="both"/>
        <w:rPr>
          <w:del w:id="144" w:author="Noel Cainglet" w:date="2017-08-01T09:04:00Z"/>
          <w:color w:val="FF0000"/>
          <w:rPrChange w:id="145" w:author="Noel Cainglet" w:date="2017-08-01T09:04:00Z">
            <w:rPr>
              <w:del w:id="146" w:author="Noel Cainglet" w:date="2017-08-01T09:04:00Z"/>
            </w:rPr>
          </w:rPrChange>
        </w:rPr>
        <w:pPrChange w:id="147" w:author="Noel Cainglet" w:date="2017-08-01T09:07:00Z">
          <w:pPr>
            <w:pStyle w:val="ListParagraph"/>
            <w:numPr>
              <w:ilvl w:val="2"/>
              <w:numId w:val="1"/>
            </w:numPr>
            <w:tabs>
              <w:tab w:val="num" w:pos="1350"/>
            </w:tabs>
            <w:ind w:left="1350" w:hanging="360"/>
            <w:jc w:val="both"/>
          </w:pPr>
        </w:pPrChange>
      </w:pPr>
      <w:del w:id="148" w:author="Noel Cainglet" w:date="2017-08-01T09:04:00Z">
        <w:r w:rsidDel="00C04B23">
          <w:delText>.</w:delText>
        </w:r>
      </w:del>
    </w:p>
    <w:p w14:paraId="5D57EA20" w14:textId="46B72F22" w:rsidR="00327701" w:rsidDel="003715F2" w:rsidRDefault="00327701">
      <w:pPr>
        <w:pStyle w:val="ListParagraph"/>
        <w:numPr>
          <w:ilvl w:val="1"/>
          <w:numId w:val="1"/>
        </w:numPr>
        <w:tabs>
          <w:tab w:val="left" w:pos="4862"/>
        </w:tabs>
        <w:jc w:val="both"/>
        <w:rPr>
          <w:del w:id="149" w:author="Noel Cainglet" w:date="2017-08-01T09:04:00Z"/>
        </w:rPr>
        <w:pPrChange w:id="150" w:author="Noel Cainglet" w:date="2017-08-01T09:07:00Z">
          <w:pPr>
            <w:pStyle w:val="ListParagraph"/>
            <w:ind w:left="1260"/>
            <w:jc w:val="both"/>
          </w:pPr>
        </w:pPrChange>
      </w:pPr>
      <w:del w:id="151" w:author="Noel Cainglet" w:date="2017-08-01T09:04:00Z">
        <w:r w:rsidDel="003715F2">
          <w:br w:type="page"/>
        </w:r>
      </w:del>
    </w:p>
    <w:p w14:paraId="6CE51BB6" w14:textId="3BE50052" w:rsidR="00C04B23" w:rsidRDefault="002F7B56" w:rsidP="001077EE">
      <w:pPr>
        <w:pStyle w:val="ListParagraph"/>
        <w:numPr>
          <w:ilvl w:val="2"/>
          <w:numId w:val="1"/>
        </w:numPr>
        <w:jc w:val="both"/>
        <w:rPr>
          <w:ins w:id="152" w:author="Noel Cainglet" w:date="2017-08-01T09:04:00Z"/>
        </w:rPr>
      </w:pPr>
      <w:ins w:id="153" w:author="Noel Cainglet" w:date="2017-08-01T09:05:00Z">
        <w:r>
          <w:t>The Company shall</w:t>
        </w:r>
        <w:r w:rsidR="0034643B">
          <w:t xml:space="preserve"> discourage benefit entitlement to </w:t>
        </w:r>
        <w:r w:rsidR="00D7654B">
          <w:t>separation pay to employees termi</w:t>
        </w:r>
        <w:r w:rsidR="00C378A7">
          <w:t>nated on grounds of ju</w:t>
        </w:r>
        <w:r w:rsidR="002A1C10">
          <w:t xml:space="preserve">st causes or any other </w:t>
        </w:r>
      </w:ins>
      <w:ins w:id="154" w:author="Noel Cainglet" w:date="2017-08-01T14:15:00Z">
        <w:r w:rsidR="00C256DE">
          <w:t>act</w:t>
        </w:r>
      </w:ins>
      <w:ins w:id="155" w:author="Noel Cainglet" w:date="2017-08-01T14:16:00Z">
        <w:r w:rsidR="002A1C10">
          <w:t>s</w:t>
        </w:r>
      </w:ins>
      <w:ins w:id="156" w:author="Noel Cainglet" w:date="2017-08-01T14:15:00Z">
        <w:r w:rsidR="002A1C10">
          <w:t xml:space="preserve"> </w:t>
        </w:r>
        <w:r w:rsidR="00C256DE">
          <w:t>committed by the employee</w:t>
        </w:r>
      </w:ins>
      <w:ins w:id="157" w:author="Noel Cainglet" w:date="2017-08-01T14:16:00Z">
        <w:r w:rsidR="003331B2">
          <w:t xml:space="preserve"> which is prejudicial to </w:t>
        </w:r>
      </w:ins>
      <w:ins w:id="158" w:author="Noel Cainglet" w:date="2017-08-01T14:15:00Z">
        <w:r w:rsidR="00C256DE">
          <w:t xml:space="preserve">the </w:t>
        </w:r>
        <w:r w:rsidR="00C378A7">
          <w:t xml:space="preserve">Company </w:t>
        </w:r>
      </w:ins>
      <w:ins w:id="159" w:author="Noel Cainglet" w:date="2017-08-01T09:05:00Z">
        <w:r w:rsidR="00E731FB">
          <w:t>(i.e., serious misconduct</w:t>
        </w:r>
        <w:r w:rsidR="00D7654B">
          <w:t xml:space="preserve">, fraud, crime, </w:t>
        </w:r>
      </w:ins>
      <w:ins w:id="160" w:author="Noel Cainglet" w:date="2017-08-01T09:06:00Z">
        <w:r w:rsidR="00D7654B">
          <w:rPr>
            <w:i/>
          </w:rPr>
          <w:t>etc.</w:t>
        </w:r>
        <w:r w:rsidR="00D7654B">
          <w:t>)</w:t>
        </w:r>
      </w:ins>
      <w:ins w:id="161" w:author="Noel Cainglet" w:date="2017-08-01T14:17:00Z">
        <w:r w:rsidR="00430150">
          <w:t>.</w:t>
        </w:r>
      </w:ins>
    </w:p>
    <w:p w14:paraId="516A0F78" w14:textId="0F3B3175" w:rsidR="00B17BBD" w:rsidDel="00C04B23" w:rsidRDefault="00722FD5">
      <w:pPr>
        <w:pStyle w:val="ListParagraph"/>
        <w:numPr>
          <w:ilvl w:val="2"/>
          <w:numId w:val="1"/>
        </w:numPr>
        <w:tabs>
          <w:tab w:val="left" w:pos="4862"/>
        </w:tabs>
        <w:jc w:val="both"/>
        <w:rPr>
          <w:del w:id="162" w:author="Noel Cainglet" w:date="2017-08-01T09:04:00Z"/>
        </w:rPr>
        <w:pPrChange w:id="163" w:author="Noel Cainglet" w:date="2017-08-01T09:07:00Z">
          <w:pPr>
            <w:pStyle w:val="ListParagraph"/>
            <w:numPr>
              <w:ilvl w:val="2"/>
              <w:numId w:val="1"/>
            </w:numPr>
            <w:tabs>
              <w:tab w:val="num" w:pos="1350"/>
            </w:tabs>
            <w:ind w:left="1350" w:hanging="360"/>
            <w:jc w:val="both"/>
          </w:pPr>
        </w:pPrChange>
      </w:pPr>
      <w:del w:id="164" w:author="Noel Cainglet" w:date="2017-08-01T09:04:00Z">
        <w:r w:rsidDel="00C04B23">
          <w:delText>In case of terminations of employment based on authorized causes, t</w:delText>
        </w:r>
        <w:r w:rsidR="00B17BBD" w:rsidDel="00C04B23">
          <w:delText>he Company shall serve a written notice of termination</w:delText>
        </w:r>
        <w:r w:rsidR="00812BF0" w:rsidDel="00C04B23">
          <w:delText xml:space="preserve">, specifying the details and grounds for termination, </w:delText>
        </w:r>
        <w:r w:rsidR="00B17BBD" w:rsidDel="00C04B23">
          <w:delText xml:space="preserve">to the employee(s) and </w:delText>
        </w:r>
        <w:r w:rsidR="005D6738" w:rsidDel="00C04B23">
          <w:delText xml:space="preserve">to the </w:delText>
        </w:r>
        <w:r w:rsidR="00B17BBD" w:rsidDel="00C04B23">
          <w:delText>Department of Labor</w:delText>
        </w:r>
        <w:r w:rsidR="00E11914" w:rsidDel="00C04B23">
          <w:delText xml:space="preserve"> and Employment (DOLE)</w:delText>
        </w:r>
        <w:r w:rsidR="00E05E56" w:rsidDel="00C04B23">
          <w:delText xml:space="preserve"> </w:delText>
        </w:r>
        <w:r w:rsidR="00E11914" w:rsidDel="00C04B23">
          <w:delText>at least thirty (30) days prior to the effectivity of the termination.</w:delText>
        </w:r>
      </w:del>
    </w:p>
    <w:p w14:paraId="6FA63FF8" w14:textId="7B123A79" w:rsidR="00B17BBD" w:rsidDel="003715F2" w:rsidRDefault="00B17BBD" w:rsidP="001077EE">
      <w:pPr>
        <w:pStyle w:val="ListParagraph"/>
        <w:ind w:left="1260"/>
        <w:jc w:val="both"/>
        <w:rPr>
          <w:del w:id="165" w:author="Noel Cainglet" w:date="2017-08-01T09:04:00Z"/>
        </w:rPr>
      </w:pPr>
    </w:p>
    <w:p w14:paraId="357F15A2" w14:textId="7E5257BF" w:rsidR="00C373F7" w:rsidRDefault="00C373F7">
      <w:pPr>
        <w:pStyle w:val="ListParagraph"/>
        <w:numPr>
          <w:ilvl w:val="2"/>
          <w:numId w:val="1"/>
        </w:numPr>
        <w:jc w:val="both"/>
        <w:rPr>
          <w:ins w:id="166" w:author="Noel Cainglet" w:date="2017-08-01T09:20:00Z"/>
        </w:rPr>
      </w:pPr>
      <w:del w:id="167" w:author="Noel Cainglet" w:date="2017-08-16T09:13:00Z">
        <w:r w:rsidRPr="00C373F7" w:rsidDel="00A85D65">
          <w:delText>Employees</w:delText>
        </w:r>
        <w:r w:rsidDel="00A85D65">
          <w:delText xml:space="preserve"> terminated</w:delText>
        </w:r>
      </w:del>
      <w:del w:id="168" w:author="Noel Cainglet" w:date="2017-08-16T09:11:00Z">
        <w:r w:rsidDel="00EB62FE">
          <w:delText xml:space="preserve"> as a result of </w:delText>
        </w:r>
        <w:r w:rsidR="00B9454C" w:rsidDel="00EB62FE">
          <w:delText xml:space="preserve">installation of labor-saving devices, redundancy, disease </w:delText>
        </w:r>
      </w:del>
      <w:del w:id="169" w:author="Noel Cainglet" w:date="2017-08-16T09:13:00Z">
        <w:r w:rsidR="00B9454C" w:rsidDel="00A85D65">
          <w:delText>and other similar</w:delText>
        </w:r>
      </w:del>
      <w:del w:id="170" w:author="Noel Cainglet" w:date="2017-08-16T09:11:00Z">
        <w:r w:rsidR="00B9454C" w:rsidDel="00D75F02">
          <w:delText xml:space="preserve"> involuntary termination of employment on the part of the employee</w:delText>
        </w:r>
      </w:del>
      <w:del w:id="171" w:author="Noel Cainglet" w:date="2017-08-16T09:12:00Z">
        <w:r w:rsidR="00B9454C" w:rsidDel="000B155A">
          <w:delText>,</w:delText>
        </w:r>
      </w:del>
      <w:ins w:id="172" w:author="Noel Cainglet" w:date="2017-08-16T09:13:00Z">
        <w:r w:rsidR="00A85D65">
          <w:t xml:space="preserve">Employees terminated as a result of </w:t>
        </w:r>
      </w:ins>
      <w:ins w:id="173" w:author="Noel Cainglet" w:date="2017-08-16T09:14:00Z">
        <w:r w:rsidR="00A85D65">
          <w:t>installation</w:t>
        </w:r>
      </w:ins>
      <w:ins w:id="174" w:author="Noel Cainglet" w:date="2017-08-16T09:13:00Z">
        <w:r w:rsidR="00A85D65">
          <w:t xml:space="preserve"> </w:t>
        </w:r>
      </w:ins>
      <w:ins w:id="175" w:author="Noel Cainglet" w:date="2017-08-16T09:14:00Z">
        <w:r w:rsidR="00A85D65">
          <w:t xml:space="preserve">of labor-saving devices, redundancy, disease and other similar involuntary termination </w:t>
        </w:r>
      </w:ins>
      <w:ins w:id="176" w:author="Noel Cainglet" w:date="2017-08-16T09:12:00Z">
        <w:r w:rsidR="000B155A">
          <w:t>of employment</w:t>
        </w:r>
      </w:ins>
      <w:ins w:id="177" w:author="Noel Cainglet" w:date="2017-08-16T09:14:00Z">
        <w:r w:rsidR="000936AD">
          <w:t xml:space="preserve"> on the part of the employee</w:t>
        </w:r>
      </w:ins>
      <w:del w:id="178" w:author="Noel Cainglet" w:date="2017-08-16T09:12:00Z">
        <w:r w:rsidR="00B9454C" w:rsidDel="000B155A">
          <w:delText xml:space="preserve"> </w:delText>
        </w:r>
      </w:del>
      <w:ins w:id="179" w:author="Noel Cainglet" w:date="2017-08-16T09:14:00Z">
        <w:r w:rsidR="000936AD">
          <w:t xml:space="preserve"> </w:t>
        </w:r>
      </w:ins>
      <w:r w:rsidR="00B9454C">
        <w:t xml:space="preserve">shall be </w:t>
      </w:r>
      <w:r w:rsidR="003C0BAE">
        <w:t xml:space="preserve">entitled to </w:t>
      </w:r>
      <w:r w:rsidR="00B9454C">
        <w:t>a separation pay in accordance with the provisions of the Labor Code</w:t>
      </w:r>
      <w:r w:rsidR="00385E68">
        <w:t xml:space="preserve"> of the Philippines</w:t>
      </w:r>
      <w:r w:rsidR="00B9454C">
        <w:t>.</w:t>
      </w:r>
    </w:p>
    <w:p w14:paraId="02F04A0E" w14:textId="2B13F65E" w:rsidR="00A338C8" w:rsidRDefault="00A338C8" w:rsidP="00A338C8">
      <w:pPr>
        <w:pStyle w:val="ListParagraph"/>
        <w:numPr>
          <w:ilvl w:val="2"/>
          <w:numId w:val="1"/>
        </w:numPr>
        <w:tabs>
          <w:tab w:val="left" w:pos="4862"/>
        </w:tabs>
        <w:jc w:val="both"/>
        <w:rPr>
          <w:moveTo w:id="180" w:author="Noel Cainglet" w:date="2017-08-01T09:20:00Z"/>
        </w:rPr>
      </w:pPr>
      <w:moveToRangeStart w:id="181" w:author="Noel Cainglet" w:date="2017-08-01T09:20:00Z" w:name="move489342570"/>
      <w:moveTo w:id="182" w:author="Noel Cainglet" w:date="2017-08-01T09:20:00Z">
        <w:r>
          <w:lastRenderedPageBreak/>
          <w:t xml:space="preserve">No employees shall be terminated on the grounds of age, </w:t>
        </w:r>
        <w:del w:id="183" w:author="Noel Cainglet" w:date="2017-08-16T08:46:00Z">
          <w:r w:rsidDel="006643B1">
            <w:delText>sex</w:delText>
          </w:r>
        </w:del>
      </w:moveTo>
      <w:ins w:id="184" w:author="Noel Cainglet" w:date="2017-08-16T08:46:00Z">
        <w:r w:rsidR="006643B1">
          <w:t>gender</w:t>
        </w:r>
      </w:ins>
      <w:moveTo w:id="185" w:author="Noel Cainglet" w:date="2017-08-01T09:20:00Z">
        <w:r>
          <w:t>, physical disability, race, color and any other forms of discrimination. The Company shall terminate an employee only with just and authorized causes. Moreover, due process on terminations shall be properly observed as required by law.</w:t>
        </w:r>
      </w:moveTo>
    </w:p>
    <w:p w14:paraId="11BAFEA9" w14:textId="07FE4C4E" w:rsidR="001529C2" w:rsidRDefault="00A338C8">
      <w:pPr>
        <w:pStyle w:val="ListParagraph"/>
        <w:numPr>
          <w:ilvl w:val="2"/>
          <w:numId w:val="1"/>
        </w:numPr>
        <w:tabs>
          <w:tab w:val="left" w:pos="4862"/>
        </w:tabs>
        <w:jc w:val="both"/>
        <w:rPr>
          <w:ins w:id="186" w:author="Noel Cainglet" w:date="2017-08-16T08:48:00Z"/>
        </w:rPr>
      </w:pPr>
      <w:moveTo w:id="187" w:author="Noel Cainglet" w:date="2017-08-01T09:20:00Z">
        <w:r>
          <w:t xml:space="preserve">The Company shall comply with the relevant rules and regulations on terminations of employment issued by the appropriate government authority such as the Department of Labor and Employment (DOLE), Local Government Units (LGU), </w:t>
        </w:r>
        <w:r>
          <w:rPr>
            <w:i/>
          </w:rPr>
          <w:t>etc</w:t>
        </w:r>
        <w:r>
          <w:t>.</w:t>
        </w:r>
      </w:moveTo>
    </w:p>
    <w:p w14:paraId="41C201D6" w14:textId="77777777" w:rsidR="008C5017" w:rsidRDefault="008C5017">
      <w:pPr>
        <w:pStyle w:val="ListParagraph"/>
        <w:tabs>
          <w:tab w:val="left" w:pos="4862"/>
        </w:tabs>
        <w:ind w:left="1350"/>
        <w:jc w:val="both"/>
        <w:rPr>
          <w:ins w:id="188" w:author="Noel Cainglet" w:date="2017-08-16T08:48:00Z"/>
        </w:rPr>
        <w:pPrChange w:id="189" w:author="Noel Cainglet" w:date="2017-08-16T08:48:00Z">
          <w:pPr>
            <w:pStyle w:val="ListParagraph"/>
            <w:numPr>
              <w:ilvl w:val="2"/>
              <w:numId w:val="1"/>
            </w:numPr>
            <w:tabs>
              <w:tab w:val="num" w:pos="1350"/>
              <w:tab w:val="left" w:pos="4862"/>
            </w:tabs>
            <w:ind w:left="1350" w:hanging="360"/>
            <w:jc w:val="both"/>
          </w:pPr>
        </w:pPrChange>
      </w:pPr>
    </w:p>
    <w:p w14:paraId="0538B152" w14:textId="54D559F1" w:rsidR="008C5017" w:rsidRDefault="008C5017">
      <w:pPr>
        <w:pStyle w:val="ListParagraph"/>
        <w:numPr>
          <w:ilvl w:val="1"/>
          <w:numId w:val="1"/>
        </w:numPr>
        <w:tabs>
          <w:tab w:val="left" w:pos="4862"/>
        </w:tabs>
        <w:jc w:val="both"/>
        <w:rPr>
          <w:ins w:id="190" w:author="Noel Cainglet" w:date="2017-08-16T08:48:00Z"/>
        </w:rPr>
        <w:pPrChange w:id="191" w:author="Noel Cainglet" w:date="2017-08-16T08:48:00Z">
          <w:pPr>
            <w:pStyle w:val="ListParagraph"/>
            <w:numPr>
              <w:ilvl w:val="2"/>
              <w:numId w:val="1"/>
            </w:numPr>
            <w:tabs>
              <w:tab w:val="num" w:pos="1350"/>
              <w:tab w:val="left" w:pos="4862"/>
            </w:tabs>
            <w:ind w:left="1350" w:hanging="360"/>
            <w:jc w:val="both"/>
          </w:pPr>
        </w:pPrChange>
      </w:pPr>
      <w:del w:id="192" w:author="Noel Cainglet" w:date="2017-08-16T08:48:00Z">
        <w:r w:rsidDel="008C5017">
          <w:delText xml:space="preserve">C. </w:delText>
        </w:r>
      </w:del>
      <w:ins w:id="193" w:author="Noel Cainglet" w:date="2017-08-16T08:48:00Z">
        <w:r>
          <w:rPr>
            <w:b/>
          </w:rPr>
          <w:t>Retirement</w:t>
        </w:r>
      </w:ins>
    </w:p>
    <w:p w14:paraId="1D961CC3" w14:textId="5D8B2719" w:rsidR="008C5017" w:rsidDel="00A134CF" w:rsidRDefault="008C5017" w:rsidP="00A134CF">
      <w:pPr>
        <w:pStyle w:val="ListParagraph"/>
        <w:numPr>
          <w:ilvl w:val="2"/>
          <w:numId w:val="1"/>
        </w:numPr>
        <w:jc w:val="both"/>
        <w:rPr>
          <w:del w:id="194" w:author="Noel Cainglet" w:date="2017-08-16T08:59:00Z"/>
        </w:rPr>
      </w:pPr>
    </w:p>
    <w:p w14:paraId="599A5DBD" w14:textId="07808067" w:rsidR="00A134CF" w:rsidRDefault="00A134CF">
      <w:pPr>
        <w:jc w:val="both"/>
        <w:rPr>
          <w:ins w:id="195" w:author="Noel Cainglet" w:date="2017-08-16T08:59:00Z"/>
        </w:rPr>
        <w:pPrChange w:id="196" w:author="Noel Cainglet" w:date="2017-08-16T08:59:00Z">
          <w:pPr>
            <w:pStyle w:val="ListParagraph"/>
            <w:numPr>
              <w:ilvl w:val="2"/>
              <w:numId w:val="1"/>
            </w:numPr>
            <w:tabs>
              <w:tab w:val="num" w:pos="1350"/>
            </w:tabs>
            <w:ind w:left="1350" w:hanging="360"/>
            <w:jc w:val="both"/>
          </w:pPr>
        </w:pPrChange>
      </w:pPr>
    </w:p>
    <w:p w14:paraId="7EF4AC3F" w14:textId="77777777" w:rsidR="00A134CF" w:rsidRDefault="00A134CF" w:rsidP="00A134CF">
      <w:pPr>
        <w:pStyle w:val="ListParagraph"/>
        <w:numPr>
          <w:ilvl w:val="2"/>
          <w:numId w:val="1"/>
        </w:numPr>
        <w:jc w:val="both"/>
        <w:rPr>
          <w:ins w:id="197" w:author="Noel Cainglet" w:date="2017-08-16T08:59:00Z"/>
        </w:rPr>
      </w:pPr>
      <w:ins w:id="198" w:author="Noel Cainglet" w:date="2017-08-16T08:59:00Z">
        <w:r w:rsidRPr="00D5124A">
          <w:t xml:space="preserve">Employees upon reaching the retirement age and who has served the Company for at least five (5) years may retire and shall be entitled </w:t>
        </w:r>
        <w:r>
          <w:t xml:space="preserve">to a </w:t>
        </w:r>
        <w:r w:rsidRPr="00D5124A">
          <w:t>retirement</w:t>
        </w:r>
        <w:r>
          <w:t xml:space="preserve"> benefit of not less than what is required under RA 7641 and the Labor Code and its subsequent amendments.</w:t>
        </w:r>
      </w:ins>
    </w:p>
    <w:moveToRangeEnd w:id="181"/>
    <w:p w14:paraId="2D822345" w14:textId="7E854F18" w:rsidR="00A338C8" w:rsidDel="00A134CF" w:rsidRDefault="00A338C8" w:rsidP="008C5017">
      <w:pPr>
        <w:pStyle w:val="ListParagraph"/>
        <w:numPr>
          <w:ilvl w:val="2"/>
          <w:numId w:val="1"/>
        </w:numPr>
        <w:jc w:val="both"/>
        <w:rPr>
          <w:del w:id="199" w:author="Noel Cainglet" w:date="2017-08-16T08:46:00Z"/>
        </w:rPr>
      </w:pPr>
    </w:p>
    <w:p w14:paraId="082B9E22" w14:textId="0B47A7C8" w:rsidR="00C42FCA" w:rsidRDefault="008C5017">
      <w:pPr>
        <w:pStyle w:val="ListParagraph"/>
        <w:numPr>
          <w:ilvl w:val="2"/>
          <w:numId w:val="1"/>
        </w:numPr>
        <w:jc w:val="both"/>
        <w:rPr>
          <w:ins w:id="200" w:author="JGL" w:date="2017-08-16T11:49:00Z"/>
        </w:rPr>
        <w:pPrChange w:id="201" w:author="JGL" w:date="2017-08-16T11:49:00Z">
          <w:pPr>
            <w:pStyle w:val="ListParagraph"/>
            <w:ind w:left="576"/>
          </w:pPr>
        </w:pPrChange>
      </w:pPr>
      <w:ins w:id="202" w:author="Noel Cainglet" w:date="2017-08-16T08:48:00Z">
        <w:r>
          <w:t>The</w:t>
        </w:r>
        <w:r w:rsidR="00810DD4">
          <w:t xml:space="preserve"> Company shall use the </w:t>
        </w:r>
      </w:ins>
      <w:ins w:id="203" w:author="Noel Cainglet" w:date="2017-08-16T08:55:00Z">
        <w:r w:rsidR="00635E78">
          <w:t xml:space="preserve">appropriate </w:t>
        </w:r>
      </w:ins>
      <w:ins w:id="204" w:author="Noel Cainglet" w:date="2017-08-16T08:48:00Z">
        <w:r w:rsidR="00810DD4">
          <w:t>accounting method</w:t>
        </w:r>
      </w:ins>
      <w:ins w:id="205" w:author="Noel Cainglet" w:date="2017-08-16T08:55:00Z">
        <w:r w:rsidR="00BE1F5A">
          <w:t xml:space="preserve"> </w:t>
        </w:r>
      </w:ins>
      <w:ins w:id="206" w:author="Noel Cainglet" w:date="2017-08-16T08:48:00Z">
        <w:r w:rsidR="00810DD4">
          <w:t xml:space="preserve">prescribed by the Philippine Accounting Standards </w:t>
        </w:r>
        <w:r w:rsidR="00574336">
          <w:t>for its post-e</w:t>
        </w:r>
        <w:r w:rsidR="00BE1F5A">
          <w:t xml:space="preserve">mployment benefit obligations and </w:t>
        </w:r>
      </w:ins>
      <w:ins w:id="207" w:author="Noel Cainglet" w:date="2017-08-16T08:55:00Z">
        <w:r w:rsidR="00BE1F5A">
          <w:t>the presentation and disclosure requirements in the financial statements.</w:t>
        </w:r>
      </w:ins>
    </w:p>
    <w:p w14:paraId="6F61686B" w14:textId="77777777" w:rsidR="00C42FCA" w:rsidRDefault="00C42FCA">
      <w:pPr>
        <w:pStyle w:val="ListParagraph"/>
        <w:ind w:left="0"/>
        <w:rPr>
          <w:ins w:id="208" w:author="JGL" w:date="2017-08-16T11:49:00Z"/>
        </w:rPr>
        <w:pPrChange w:id="209" w:author="JGL" w:date="2017-08-16T11:49:00Z">
          <w:pPr>
            <w:pStyle w:val="ListParagraph"/>
            <w:ind w:left="576"/>
          </w:pPr>
        </w:pPrChange>
      </w:pPr>
    </w:p>
    <w:p w14:paraId="6A9ABC0A" w14:textId="3FA0CACF" w:rsidR="00957C77" w:rsidRPr="00327701" w:rsidRDefault="0009215D" w:rsidP="00877A72">
      <w:pPr>
        <w:pStyle w:val="ListParagraph"/>
        <w:numPr>
          <w:ilvl w:val="0"/>
          <w:numId w:val="1"/>
        </w:numPr>
      </w:pPr>
      <w:ins w:id="210" w:author="Noel Cainglet" w:date="2017-08-16T08:57:00Z">
        <w:del w:id="211" w:author="JGL" w:date="2017-08-16T11:49:00Z">
          <w:r w:rsidDel="00C42FCA">
            <w:delText xml:space="preserve">The </w:delText>
          </w:r>
          <w:r w:rsidR="0029655A" w:rsidDel="00C42FCA">
            <w:delText xml:space="preserve">Company shall </w:delText>
          </w:r>
        </w:del>
      </w:ins>
      <w:ins w:id="212" w:author="Noel Cainglet" w:date="2017-08-16T09:16:00Z">
        <w:del w:id="213" w:author="JGL" w:date="2017-08-16T11:49:00Z">
          <w:r w:rsidR="0029655A" w:rsidDel="00C42FCA">
            <w:delText xml:space="preserve">determine its estimated retirement benefit obligation to qualified employees at least every year-end and shall </w:delText>
          </w:r>
        </w:del>
      </w:ins>
      <w:ins w:id="214" w:author="Noel Cainglet" w:date="2017-08-16T08:57:00Z">
        <w:del w:id="215" w:author="JGL" w:date="2017-08-16T11:49:00Z">
          <w:r w:rsidR="0029655A" w:rsidDel="00C42FCA">
            <w:delText xml:space="preserve">ensure </w:delText>
          </w:r>
          <w:r w:rsidDel="00C42FCA">
            <w:delText xml:space="preserve">that there is sufficient fund </w:delText>
          </w:r>
          <w:r w:rsidR="00394359" w:rsidDel="00C42FCA">
            <w:delText xml:space="preserve">used </w:delText>
          </w:r>
          <w:r w:rsidDel="00C42FCA">
            <w:delText>to cove</w:delText>
          </w:r>
          <w:r w:rsidR="00E926DF" w:rsidDel="00C42FCA">
            <w:delText>r for such post-employment benefit obliga</w:delText>
          </w:r>
        </w:del>
      </w:ins>
      <w:r w:rsidR="003226EA" w:rsidRPr="00877A72">
        <w:rPr>
          <w:u w:val="single"/>
        </w:rPr>
        <w:t>PROCEDURES</w:t>
      </w:r>
    </w:p>
    <w:p w14:paraId="7FC7C782" w14:textId="77777777" w:rsidR="00FE6762" w:rsidRPr="00AC5DD2" w:rsidRDefault="00FE6762" w:rsidP="006C0A28"/>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AC5DD2" w:rsidRPr="00AC5DD2" w14:paraId="650848A0" w14:textId="77777777" w:rsidTr="00D82C06">
        <w:trPr>
          <w:trHeight w:val="287"/>
          <w:tblHeader/>
          <w:jc w:val="center"/>
        </w:trPr>
        <w:tc>
          <w:tcPr>
            <w:tcW w:w="9397" w:type="dxa"/>
            <w:gridSpan w:val="4"/>
          </w:tcPr>
          <w:p w14:paraId="2933F574" w14:textId="77777777" w:rsidR="001F7B58" w:rsidRPr="00AC5DD2" w:rsidRDefault="001F7B58" w:rsidP="006C0A28">
            <w:pPr>
              <w:tabs>
                <w:tab w:val="left" w:pos="3735"/>
                <w:tab w:val="center" w:pos="4590"/>
              </w:tabs>
              <w:rPr>
                <w:sz w:val="16"/>
                <w:szCs w:val="16"/>
              </w:rPr>
            </w:pPr>
          </w:p>
          <w:p w14:paraId="495C2F7E" w14:textId="0457DB0B" w:rsidR="001F7B58" w:rsidRPr="00AC5DD2" w:rsidRDefault="00BD16AE" w:rsidP="006C0A28">
            <w:pPr>
              <w:tabs>
                <w:tab w:val="left" w:pos="3735"/>
                <w:tab w:val="center" w:pos="4590"/>
              </w:tabs>
              <w:jc w:val="center"/>
            </w:pPr>
            <w:r>
              <w:t>Resignation</w:t>
            </w:r>
          </w:p>
          <w:p w14:paraId="7096D222" w14:textId="59439F53" w:rsidR="001F7B58" w:rsidRPr="00AC5DD2" w:rsidRDefault="00755D9C" w:rsidP="006C0A28">
            <w:pPr>
              <w:tabs>
                <w:tab w:val="left" w:pos="3735"/>
              </w:tabs>
              <w:rPr>
                <w:sz w:val="16"/>
                <w:szCs w:val="16"/>
              </w:rPr>
            </w:pPr>
            <w:r w:rsidRPr="00AC5DD2">
              <w:rPr>
                <w:sz w:val="16"/>
                <w:szCs w:val="16"/>
              </w:rPr>
              <w:t xml:space="preserve"> </w:t>
            </w:r>
            <w:r w:rsidR="00B36419" w:rsidRPr="00AC5DD2">
              <w:rPr>
                <w:sz w:val="16"/>
                <w:szCs w:val="16"/>
              </w:rPr>
              <w:tab/>
            </w:r>
          </w:p>
        </w:tc>
      </w:tr>
      <w:tr w:rsidR="00AC5DD2" w:rsidRPr="00AC5DD2" w14:paraId="46F1FDB0" w14:textId="77777777" w:rsidTr="00D82C06">
        <w:trPr>
          <w:trHeight w:val="339"/>
          <w:tblHeader/>
          <w:jc w:val="center"/>
        </w:trPr>
        <w:tc>
          <w:tcPr>
            <w:tcW w:w="676" w:type="dxa"/>
            <w:vAlign w:val="bottom"/>
          </w:tcPr>
          <w:p w14:paraId="09D72015" w14:textId="77777777" w:rsidR="001F7B58" w:rsidRPr="00AC5DD2" w:rsidRDefault="001F7B58" w:rsidP="006C0A28">
            <w:pPr>
              <w:jc w:val="center"/>
            </w:pPr>
            <w:r w:rsidRPr="00AC5DD2">
              <w:t>Step No.</w:t>
            </w:r>
          </w:p>
        </w:tc>
        <w:tc>
          <w:tcPr>
            <w:tcW w:w="5427" w:type="dxa"/>
            <w:vAlign w:val="bottom"/>
          </w:tcPr>
          <w:p w14:paraId="1CF68612" w14:textId="77777777" w:rsidR="001F7B58" w:rsidRPr="00AC5DD2" w:rsidRDefault="001F7B58" w:rsidP="006C0A28">
            <w:pPr>
              <w:jc w:val="center"/>
            </w:pPr>
            <w:r w:rsidRPr="00AC5DD2">
              <w:t>Activity</w:t>
            </w:r>
          </w:p>
        </w:tc>
        <w:tc>
          <w:tcPr>
            <w:tcW w:w="1620" w:type="dxa"/>
            <w:vAlign w:val="bottom"/>
          </w:tcPr>
          <w:p w14:paraId="38821C1C" w14:textId="77777777" w:rsidR="001F7B58" w:rsidRPr="00AC5DD2" w:rsidRDefault="001F7B58" w:rsidP="006C0A28">
            <w:pPr>
              <w:jc w:val="center"/>
            </w:pPr>
            <w:r w:rsidRPr="00AC5DD2">
              <w:t>Personnel</w:t>
            </w:r>
          </w:p>
          <w:p w14:paraId="727D2128" w14:textId="77777777" w:rsidR="001F7B58" w:rsidRPr="00AC5DD2" w:rsidRDefault="001F7B58" w:rsidP="006C0A28">
            <w:pPr>
              <w:jc w:val="center"/>
            </w:pPr>
            <w:r w:rsidRPr="00AC5DD2">
              <w:t>Involved</w:t>
            </w:r>
          </w:p>
        </w:tc>
        <w:tc>
          <w:tcPr>
            <w:tcW w:w="1674" w:type="dxa"/>
            <w:vAlign w:val="bottom"/>
          </w:tcPr>
          <w:p w14:paraId="456DE435" w14:textId="77777777" w:rsidR="001F7B58" w:rsidRPr="00AC5DD2" w:rsidRDefault="001F7B58" w:rsidP="006C0A28">
            <w:pPr>
              <w:jc w:val="center"/>
            </w:pPr>
            <w:r w:rsidRPr="00AC5DD2">
              <w:t>Business</w:t>
            </w:r>
          </w:p>
          <w:p w14:paraId="23D895A7" w14:textId="77777777" w:rsidR="001F7B58" w:rsidRPr="00AC5DD2" w:rsidRDefault="001F7B58" w:rsidP="006C0A28">
            <w:pPr>
              <w:jc w:val="center"/>
            </w:pPr>
            <w:r w:rsidRPr="00AC5DD2">
              <w:t>Forms</w:t>
            </w:r>
          </w:p>
        </w:tc>
      </w:tr>
      <w:tr w:rsidR="00AC5DD2" w:rsidRPr="00AC5DD2" w14:paraId="799FFB3D" w14:textId="77777777" w:rsidTr="009E32CD">
        <w:trPr>
          <w:trHeight w:val="307"/>
          <w:jc w:val="center"/>
        </w:trPr>
        <w:tc>
          <w:tcPr>
            <w:tcW w:w="676" w:type="dxa"/>
            <w:tcBorders>
              <w:bottom w:val="single" w:sz="4" w:space="0" w:color="auto"/>
            </w:tcBorders>
          </w:tcPr>
          <w:p w14:paraId="4C9E107E" w14:textId="4C4E4600" w:rsidR="001F7B58" w:rsidRPr="00AC5DD2" w:rsidRDefault="00E3274C" w:rsidP="006C0A28">
            <w:pPr>
              <w:jc w:val="center"/>
            </w:pPr>
            <w:r>
              <w:t>1</w:t>
            </w:r>
          </w:p>
        </w:tc>
        <w:tc>
          <w:tcPr>
            <w:tcW w:w="5427" w:type="dxa"/>
            <w:tcBorders>
              <w:bottom w:val="single" w:sz="4" w:space="0" w:color="auto"/>
            </w:tcBorders>
          </w:tcPr>
          <w:p w14:paraId="2C26FA92" w14:textId="77777777" w:rsidR="00205D92" w:rsidRDefault="001B2EDE" w:rsidP="00B66F85">
            <w:r>
              <w:t>Prepare</w:t>
            </w:r>
            <w:ins w:id="216" w:author="Noel Cainglet" w:date="2017-08-16T05:04:00Z">
              <w:r w:rsidR="00912E34">
                <w:t xml:space="preserve"> and submit </w:t>
              </w:r>
            </w:ins>
            <w:del w:id="217" w:author="Noel Cainglet" w:date="2017-08-16T05:04:00Z">
              <w:r w:rsidDel="00912E34">
                <w:delText xml:space="preserve"> </w:delText>
              </w:r>
            </w:del>
            <w:r w:rsidR="00197ED2">
              <w:t>resignation letter</w:t>
            </w:r>
            <w:r w:rsidR="00B66F85">
              <w:t xml:space="preserve"> to concerned department head at least </w:t>
            </w:r>
            <w:r w:rsidR="00197ED2">
              <w:t xml:space="preserve">thirty </w:t>
            </w:r>
            <w:r>
              <w:t>(3</w:t>
            </w:r>
            <w:r w:rsidR="00063097">
              <w:t>0</w:t>
            </w:r>
            <w:r>
              <w:t>) d</w:t>
            </w:r>
            <w:r w:rsidR="002D5EDA">
              <w:t>ays prior to the effectivity of his/her resignation</w:t>
            </w:r>
            <w:r w:rsidR="00704BE4">
              <w:t>.</w:t>
            </w:r>
          </w:p>
          <w:p w14:paraId="314993D8" w14:textId="3F2C9398" w:rsidR="00704BE4" w:rsidRPr="00AC5DD2" w:rsidRDefault="00704BE4" w:rsidP="00B66F85"/>
        </w:tc>
        <w:tc>
          <w:tcPr>
            <w:tcW w:w="1620" w:type="dxa"/>
            <w:tcBorders>
              <w:bottom w:val="single" w:sz="4" w:space="0" w:color="auto"/>
            </w:tcBorders>
          </w:tcPr>
          <w:p w14:paraId="6EB99DF5" w14:textId="328ABCA6" w:rsidR="004D5720" w:rsidRPr="00AC5DD2" w:rsidRDefault="003A180D" w:rsidP="006C0A28">
            <w:pPr>
              <w:jc w:val="center"/>
            </w:pPr>
            <w:r>
              <w:t>Resigning Employee</w:t>
            </w:r>
          </w:p>
        </w:tc>
        <w:tc>
          <w:tcPr>
            <w:tcW w:w="1674" w:type="dxa"/>
            <w:tcBorders>
              <w:bottom w:val="single" w:sz="4" w:space="0" w:color="auto"/>
            </w:tcBorders>
          </w:tcPr>
          <w:p w14:paraId="61EDC4B3" w14:textId="601E5115" w:rsidR="001F7B58" w:rsidRPr="00AC5DD2" w:rsidRDefault="001F7B58" w:rsidP="006C0A28"/>
        </w:tc>
      </w:tr>
      <w:tr w:rsidR="00AC5DD2" w:rsidRPr="00AC5DD2" w14:paraId="78444307" w14:textId="77777777" w:rsidTr="009E32CD">
        <w:trPr>
          <w:trHeight w:val="161"/>
          <w:jc w:val="center"/>
        </w:trPr>
        <w:tc>
          <w:tcPr>
            <w:tcW w:w="676" w:type="dxa"/>
            <w:tcBorders>
              <w:bottom w:val="single" w:sz="4" w:space="0" w:color="auto"/>
            </w:tcBorders>
          </w:tcPr>
          <w:p w14:paraId="097648CD" w14:textId="06C38A01" w:rsidR="001F7B58" w:rsidRPr="00AC5DD2" w:rsidRDefault="00E3274C" w:rsidP="006C0A28">
            <w:pPr>
              <w:jc w:val="center"/>
            </w:pPr>
            <w:r>
              <w:t>2</w:t>
            </w:r>
          </w:p>
        </w:tc>
        <w:tc>
          <w:tcPr>
            <w:tcW w:w="5427" w:type="dxa"/>
            <w:tcBorders>
              <w:bottom w:val="single" w:sz="4" w:space="0" w:color="auto"/>
            </w:tcBorders>
          </w:tcPr>
          <w:p w14:paraId="60C991D9" w14:textId="47B762F0" w:rsidR="00391D91" w:rsidRDefault="004B33B2" w:rsidP="006C0A28">
            <w:pPr>
              <w:tabs>
                <w:tab w:val="left" w:pos="1196"/>
              </w:tabs>
            </w:pPr>
            <w:r>
              <w:t xml:space="preserve">Receive resignation letter from resigning </w:t>
            </w:r>
            <w:del w:id="218" w:author="JGL" w:date="2017-07-31T16:59:00Z">
              <w:r w:rsidDel="00391D91">
                <w:delText xml:space="preserve">letter </w:delText>
              </w:r>
            </w:del>
            <w:ins w:id="219" w:author="JGL" w:date="2017-07-31T16:59:00Z">
              <w:r w:rsidR="00391D91">
                <w:t xml:space="preserve">employee </w:t>
              </w:r>
            </w:ins>
            <w:r>
              <w:t xml:space="preserve">and </w:t>
            </w:r>
            <w:ins w:id="220" w:author="JGL" w:date="2017-07-31T16:59:00Z">
              <w:r w:rsidR="00391D91">
                <w:t>set up a close meeting</w:t>
              </w:r>
            </w:ins>
            <w:r w:rsidR="00905BDB">
              <w:t xml:space="preserve"> </w:t>
            </w:r>
            <w:ins w:id="221" w:author="JGL" w:date="2017-07-31T16:59:00Z">
              <w:r w:rsidR="00391D91">
                <w:t xml:space="preserve">to get </w:t>
              </w:r>
            </w:ins>
            <w:del w:id="222" w:author="JGL" w:date="2017-07-31T17:00:00Z">
              <w:r w:rsidDel="00391D91">
                <w:delText xml:space="preserve">discuss together </w:delText>
              </w:r>
            </w:del>
            <w:r>
              <w:t xml:space="preserve">his/her </w:t>
            </w:r>
            <w:ins w:id="223" w:author="JGL" w:date="2017-07-31T17:00:00Z">
              <w:r w:rsidR="00391D91">
                <w:t>reason for</w:t>
              </w:r>
            </w:ins>
            <w:r w:rsidR="00E24935">
              <w:t xml:space="preserve"> </w:t>
            </w:r>
            <w:ins w:id="224" w:author="JGL" w:date="2017-07-31T17:00:00Z">
              <w:r w:rsidR="00391D91">
                <w:t>resignation</w:t>
              </w:r>
            </w:ins>
            <w:del w:id="225" w:author="JGL" w:date="2017-07-31T17:00:00Z">
              <w:r w:rsidDel="00391D91">
                <w:delText>intention to resign from the Company</w:delText>
              </w:r>
            </w:del>
            <w:r>
              <w:t>.</w:t>
            </w:r>
          </w:p>
          <w:p w14:paraId="65E8170D" w14:textId="4376DF89" w:rsidR="00205D92" w:rsidRPr="00AC5DD2" w:rsidRDefault="00205D92" w:rsidP="006C0A28">
            <w:pPr>
              <w:tabs>
                <w:tab w:val="left" w:pos="1196"/>
              </w:tabs>
            </w:pPr>
          </w:p>
        </w:tc>
        <w:tc>
          <w:tcPr>
            <w:tcW w:w="1620" w:type="dxa"/>
            <w:tcBorders>
              <w:bottom w:val="single" w:sz="4" w:space="0" w:color="auto"/>
            </w:tcBorders>
          </w:tcPr>
          <w:p w14:paraId="13C92B9C" w14:textId="57EC96FF" w:rsidR="004D5720" w:rsidRPr="00AC5DD2" w:rsidRDefault="00FC325D" w:rsidP="004D5720">
            <w:pPr>
              <w:jc w:val="center"/>
            </w:pPr>
            <w:r>
              <w:t>Concerned Department Head</w:t>
            </w:r>
          </w:p>
        </w:tc>
        <w:tc>
          <w:tcPr>
            <w:tcW w:w="1674" w:type="dxa"/>
            <w:tcBorders>
              <w:bottom w:val="single" w:sz="4" w:space="0" w:color="auto"/>
            </w:tcBorders>
          </w:tcPr>
          <w:p w14:paraId="279ACA01" w14:textId="20B58F4B" w:rsidR="001F7B58" w:rsidRPr="00AC5DD2" w:rsidRDefault="001F7B58" w:rsidP="006C0A28"/>
        </w:tc>
      </w:tr>
      <w:tr w:rsidR="007042DB" w:rsidRPr="00AC5DD2" w14:paraId="2B6706DA" w14:textId="77777777" w:rsidTr="009E32CD">
        <w:trPr>
          <w:trHeight w:val="161"/>
          <w:jc w:val="center"/>
        </w:trPr>
        <w:tc>
          <w:tcPr>
            <w:tcW w:w="676" w:type="dxa"/>
            <w:tcBorders>
              <w:bottom w:val="single" w:sz="4" w:space="0" w:color="auto"/>
            </w:tcBorders>
          </w:tcPr>
          <w:p w14:paraId="16D1FE75" w14:textId="787B4876" w:rsidR="007042DB" w:rsidRPr="00AC5DD2" w:rsidRDefault="00E3274C" w:rsidP="006C0A28">
            <w:pPr>
              <w:jc w:val="center"/>
            </w:pPr>
            <w:r>
              <w:t>3</w:t>
            </w:r>
          </w:p>
        </w:tc>
        <w:tc>
          <w:tcPr>
            <w:tcW w:w="5427" w:type="dxa"/>
            <w:tcBorders>
              <w:bottom w:val="single" w:sz="4" w:space="0" w:color="auto"/>
            </w:tcBorders>
          </w:tcPr>
          <w:p w14:paraId="55A5CD87" w14:textId="228138BE" w:rsidR="007042DB" w:rsidRDefault="007042DB" w:rsidP="007042DB">
            <w:pPr>
              <w:rPr>
                <w:ins w:id="226" w:author="JGL" w:date="2017-07-31T17:01:00Z"/>
              </w:rPr>
            </w:pPr>
            <w:ins w:id="227" w:author="JGL" w:date="2017-07-31T17:01:00Z">
              <w:r>
                <w:t>If resignation is pursued by the resigning employee,</w:t>
              </w:r>
            </w:ins>
            <w:r w:rsidR="00CB64F6">
              <w:t xml:space="preserve"> </w:t>
            </w:r>
            <w:ins w:id="228" w:author="Noel Cainglet" w:date="2017-08-16T05:05:00Z">
              <w:r>
                <w:t>accept and</w:t>
              </w:r>
            </w:ins>
            <w:ins w:id="229" w:author="JGL" w:date="2017-07-31T17:01:00Z">
              <w:del w:id="230" w:author="Noel Cainglet" w:date="2017-08-16T05:05:00Z">
                <w:r w:rsidDel="009D0DC2">
                  <w:delText xml:space="preserve"> </w:delText>
                </w:r>
              </w:del>
            </w:ins>
            <w:ins w:id="231" w:author="Noel Cainglet" w:date="2017-08-16T05:05:00Z">
              <w:r>
                <w:t xml:space="preserve"> </w:t>
              </w:r>
            </w:ins>
            <w:ins w:id="232" w:author="JGL" w:date="2017-07-31T17:01:00Z">
              <w:r>
                <w:t>affix</w:t>
              </w:r>
            </w:ins>
            <w:r w:rsidR="00CB64F6">
              <w:t xml:space="preserve"> </w:t>
            </w:r>
            <w:ins w:id="233" w:author="JGL" w:date="2017-07-31T17:01:00Z">
              <w:r>
                <w:t>signature in the letter</w:t>
              </w:r>
            </w:ins>
            <w:r w:rsidR="006D5940">
              <w:t>.</w:t>
            </w:r>
          </w:p>
          <w:p w14:paraId="111B8B59" w14:textId="77777777" w:rsidR="007042DB" w:rsidRDefault="007042DB" w:rsidP="006C0A28">
            <w:pPr>
              <w:tabs>
                <w:tab w:val="left" w:pos="1196"/>
              </w:tabs>
            </w:pPr>
          </w:p>
        </w:tc>
        <w:tc>
          <w:tcPr>
            <w:tcW w:w="1620" w:type="dxa"/>
            <w:tcBorders>
              <w:bottom w:val="single" w:sz="4" w:space="0" w:color="auto"/>
            </w:tcBorders>
          </w:tcPr>
          <w:p w14:paraId="68BD9BB0" w14:textId="52CF9D56" w:rsidR="007042DB" w:rsidRDefault="004766EE" w:rsidP="004D5720">
            <w:pPr>
              <w:jc w:val="center"/>
            </w:pPr>
            <w:r>
              <w:t>Concerned Department Head</w:t>
            </w:r>
          </w:p>
        </w:tc>
        <w:tc>
          <w:tcPr>
            <w:tcW w:w="1674" w:type="dxa"/>
            <w:tcBorders>
              <w:bottom w:val="single" w:sz="4" w:space="0" w:color="auto"/>
            </w:tcBorders>
          </w:tcPr>
          <w:p w14:paraId="4D0A9E48" w14:textId="77777777" w:rsidR="007042DB" w:rsidRPr="00AC5DD2" w:rsidRDefault="007042DB" w:rsidP="006C0A28"/>
        </w:tc>
      </w:tr>
      <w:tr w:rsidR="006D5940" w:rsidRPr="00AC5DD2" w14:paraId="08C7D223" w14:textId="77777777" w:rsidTr="009E32CD">
        <w:trPr>
          <w:trHeight w:val="161"/>
          <w:jc w:val="center"/>
        </w:trPr>
        <w:tc>
          <w:tcPr>
            <w:tcW w:w="676" w:type="dxa"/>
            <w:tcBorders>
              <w:bottom w:val="single" w:sz="4" w:space="0" w:color="auto"/>
            </w:tcBorders>
          </w:tcPr>
          <w:p w14:paraId="5A462F72" w14:textId="6250A2EB" w:rsidR="006D5940" w:rsidRDefault="00E3274C" w:rsidP="006C0A28">
            <w:pPr>
              <w:jc w:val="center"/>
            </w:pPr>
            <w:r>
              <w:t>4</w:t>
            </w:r>
          </w:p>
        </w:tc>
        <w:tc>
          <w:tcPr>
            <w:tcW w:w="5427" w:type="dxa"/>
            <w:tcBorders>
              <w:bottom w:val="single" w:sz="4" w:space="0" w:color="auto"/>
            </w:tcBorders>
          </w:tcPr>
          <w:p w14:paraId="74036840" w14:textId="10CA0FEA" w:rsidR="006D5940" w:rsidRDefault="006D5940" w:rsidP="007042DB">
            <w:r>
              <w:t>F</w:t>
            </w:r>
            <w:ins w:id="234" w:author="JGL" w:date="2017-07-31T17:01:00Z">
              <w:r>
                <w:t>orward</w:t>
              </w:r>
            </w:ins>
            <w:r>
              <w:t xml:space="preserve"> resignation letter </w:t>
            </w:r>
            <w:ins w:id="235" w:author="JGL" w:date="2017-07-31T17:01:00Z">
              <w:r>
                <w:t>to the HR department</w:t>
              </w:r>
            </w:ins>
            <w:r>
              <w:t>.</w:t>
            </w:r>
          </w:p>
          <w:p w14:paraId="5197095F" w14:textId="2ED672EB" w:rsidR="006D5940" w:rsidRDefault="006D5940" w:rsidP="007042DB"/>
        </w:tc>
        <w:tc>
          <w:tcPr>
            <w:tcW w:w="1620" w:type="dxa"/>
            <w:tcBorders>
              <w:bottom w:val="single" w:sz="4" w:space="0" w:color="auto"/>
            </w:tcBorders>
          </w:tcPr>
          <w:p w14:paraId="114678E5" w14:textId="77777777" w:rsidR="006D5940" w:rsidRDefault="006D5940" w:rsidP="004D5720">
            <w:pPr>
              <w:jc w:val="center"/>
            </w:pPr>
            <w:r>
              <w:t>Resigning Employee</w:t>
            </w:r>
          </w:p>
          <w:p w14:paraId="2A4F5D00" w14:textId="45816D2F" w:rsidR="006D5940" w:rsidRDefault="006D5940" w:rsidP="004D5720">
            <w:pPr>
              <w:jc w:val="center"/>
            </w:pPr>
          </w:p>
        </w:tc>
        <w:tc>
          <w:tcPr>
            <w:tcW w:w="1674" w:type="dxa"/>
            <w:tcBorders>
              <w:bottom w:val="single" w:sz="4" w:space="0" w:color="auto"/>
            </w:tcBorders>
          </w:tcPr>
          <w:p w14:paraId="41AF9A86" w14:textId="77777777" w:rsidR="006D5940" w:rsidRPr="00AC5DD2" w:rsidRDefault="006D5940" w:rsidP="006C0A28"/>
        </w:tc>
      </w:tr>
      <w:tr w:rsidR="00D900AA" w:rsidRPr="00AC5DD2" w:rsidDel="00391D91" w14:paraId="1E36276E" w14:textId="5CB2AC7C" w:rsidTr="009E32CD">
        <w:trPr>
          <w:trHeight w:val="77"/>
          <w:jc w:val="center"/>
          <w:del w:id="236" w:author="JGL" w:date="2017-07-31T17:01:00Z"/>
        </w:trPr>
        <w:tc>
          <w:tcPr>
            <w:tcW w:w="676" w:type="dxa"/>
            <w:tcBorders>
              <w:top w:val="single" w:sz="4" w:space="0" w:color="auto"/>
              <w:left w:val="single" w:sz="4" w:space="0" w:color="auto"/>
              <w:bottom w:val="single" w:sz="4" w:space="0" w:color="auto"/>
              <w:right w:val="single" w:sz="4" w:space="0" w:color="auto"/>
            </w:tcBorders>
          </w:tcPr>
          <w:p w14:paraId="5BAEA0BC" w14:textId="4625CF18" w:rsidR="00D900AA" w:rsidRPr="00AC5DD2" w:rsidDel="00391D91" w:rsidRDefault="00D900AA" w:rsidP="006C0A28">
            <w:pPr>
              <w:jc w:val="center"/>
              <w:rPr>
                <w:del w:id="237" w:author="JGL" w:date="2017-07-31T17:01:00Z"/>
              </w:rPr>
            </w:pPr>
            <w:del w:id="238" w:author="JGL" w:date="2017-07-31T17:01:00Z">
              <w:r w:rsidDel="00391D91">
                <w:delText>3</w:delText>
              </w:r>
            </w:del>
          </w:p>
        </w:tc>
        <w:tc>
          <w:tcPr>
            <w:tcW w:w="5427" w:type="dxa"/>
            <w:tcBorders>
              <w:top w:val="single" w:sz="4" w:space="0" w:color="auto"/>
              <w:left w:val="single" w:sz="4" w:space="0" w:color="auto"/>
              <w:bottom w:val="single" w:sz="4" w:space="0" w:color="auto"/>
              <w:right w:val="single" w:sz="4" w:space="0" w:color="auto"/>
            </w:tcBorders>
          </w:tcPr>
          <w:p w14:paraId="4F3F52E7" w14:textId="261B6759" w:rsidR="004E462F" w:rsidDel="00391D91" w:rsidRDefault="004E462F" w:rsidP="006C0A28">
            <w:pPr>
              <w:rPr>
                <w:del w:id="239" w:author="JGL" w:date="2017-07-31T17:01:00Z"/>
              </w:rPr>
            </w:pPr>
            <w:del w:id="240" w:author="JGL" w:date="2017-07-31T17:01:00Z">
              <w:r w:rsidDel="00391D91">
                <w:delText>If resignation is pursued</w:delText>
              </w:r>
              <w:r w:rsidR="00E64A6D" w:rsidDel="00391D91">
                <w:delText xml:space="preserve"> by the </w:delText>
              </w:r>
              <w:r w:rsidR="00696401" w:rsidDel="00391D91">
                <w:delText xml:space="preserve">resigning </w:delText>
              </w:r>
              <w:r w:rsidR="00E64A6D" w:rsidDel="00391D91">
                <w:delText>employee</w:delText>
              </w:r>
              <w:r w:rsidDel="00391D91">
                <w:delText>, a</w:delText>
              </w:r>
              <w:r w:rsidR="00456FFD" w:rsidDel="00391D91">
                <w:delText>ffix his</w:delText>
              </w:r>
              <w:r w:rsidR="00E64A6D" w:rsidDel="00391D91">
                <w:delText xml:space="preserve">/her signature </w:delText>
              </w:r>
              <w:r w:rsidR="00696401" w:rsidDel="00391D91">
                <w:delText xml:space="preserve">in </w:delText>
              </w:r>
              <w:r w:rsidR="00E64A6D" w:rsidDel="00391D91">
                <w:delText>the letter.</w:delText>
              </w:r>
              <w:r w:rsidR="00456FFD" w:rsidDel="00391D91">
                <w:delText xml:space="preserve"> </w:delText>
              </w:r>
            </w:del>
          </w:p>
          <w:p w14:paraId="55593FAF" w14:textId="3386B24C" w:rsidR="00205D92" w:rsidDel="00391D91" w:rsidRDefault="00205D92">
            <w:pPr>
              <w:rPr>
                <w:del w:id="241" w:author="JGL" w:date="2017-07-31T17:01:00Z"/>
              </w:rPr>
            </w:pPr>
          </w:p>
        </w:tc>
        <w:tc>
          <w:tcPr>
            <w:tcW w:w="1620" w:type="dxa"/>
            <w:tcBorders>
              <w:top w:val="single" w:sz="4" w:space="0" w:color="auto"/>
              <w:left w:val="single" w:sz="4" w:space="0" w:color="auto"/>
              <w:bottom w:val="single" w:sz="4" w:space="0" w:color="auto"/>
              <w:right w:val="single" w:sz="4" w:space="0" w:color="auto"/>
            </w:tcBorders>
          </w:tcPr>
          <w:p w14:paraId="3D2BB057" w14:textId="3E3A6E90" w:rsidR="000D3420" w:rsidDel="00391D91" w:rsidRDefault="00D63921" w:rsidP="006C0A28">
            <w:pPr>
              <w:jc w:val="center"/>
              <w:rPr>
                <w:del w:id="242" w:author="JGL" w:date="2017-07-31T17:01:00Z"/>
              </w:rPr>
            </w:pPr>
            <w:del w:id="243" w:author="JGL" w:date="2017-07-31T17:01:00Z">
              <w:r w:rsidDel="00391D91">
                <w:delText>Concerned Department Head</w:delText>
              </w:r>
            </w:del>
          </w:p>
          <w:p w14:paraId="5BED1249" w14:textId="62B071DD" w:rsidR="00D63921" w:rsidDel="00391D91" w:rsidRDefault="00D63921" w:rsidP="006C0A28">
            <w:pPr>
              <w:jc w:val="center"/>
              <w:rPr>
                <w:del w:id="244" w:author="JGL" w:date="2017-07-31T17:01:00Z"/>
              </w:rPr>
            </w:pPr>
          </w:p>
        </w:tc>
        <w:tc>
          <w:tcPr>
            <w:tcW w:w="1674" w:type="dxa"/>
            <w:tcBorders>
              <w:top w:val="single" w:sz="4" w:space="0" w:color="auto"/>
              <w:left w:val="single" w:sz="4" w:space="0" w:color="auto"/>
              <w:bottom w:val="single" w:sz="4" w:space="0" w:color="auto"/>
              <w:right w:val="single" w:sz="4" w:space="0" w:color="auto"/>
            </w:tcBorders>
          </w:tcPr>
          <w:p w14:paraId="30E36212" w14:textId="260D062D" w:rsidR="004C13E3" w:rsidRPr="00AC5DD2" w:rsidDel="00391D91" w:rsidRDefault="004C13E3" w:rsidP="006C0A28">
            <w:pPr>
              <w:rPr>
                <w:del w:id="245" w:author="JGL" w:date="2017-07-31T17:01:00Z"/>
              </w:rPr>
            </w:pPr>
          </w:p>
        </w:tc>
      </w:tr>
      <w:tr w:rsidR="00696401" w:rsidRPr="00AC5DD2" w:rsidDel="00391D91" w14:paraId="395EF4C0" w14:textId="298F5F95" w:rsidTr="009E32CD">
        <w:trPr>
          <w:trHeight w:val="77"/>
          <w:jc w:val="center"/>
          <w:del w:id="246" w:author="JGL" w:date="2017-07-31T17:03:00Z"/>
        </w:trPr>
        <w:tc>
          <w:tcPr>
            <w:tcW w:w="676" w:type="dxa"/>
            <w:tcBorders>
              <w:top w:val="single" w:sz="4" w:space="0" w:color="auto"/>
              <w:left w:val="single" w:sz="4" w:space="0" w:color="auto"/>
              <w:bottom w:val="single" w:sz="4" w:space="0" w:color="auto"/>
              <w:right w:val="single" w:sz="4" w:space="0" w:color="auto"/>
            </w:tcBorders>
          </w:tcPr>
          <w:p w14:paraId="0C09C49C" w14:textId="38161750" w:rsidR="00696401" w:rsidDel="00391D91" w:rsidRDefault="003C054F" w:rsidP="006C0A28">
            <w:pPr>
              <w:jc w:val="center"/>
              <w:rPr>
                <w:del w:id="247" w:author="JGL" w:date="2017-07-31T17:03:00Z"/>
              </w:rPr>
            </w:pPr>
            <w:del w:id="248" w:author="JGL" w:date="2017-07-31T17:01:00Z">
              <w:r w:rsidDel="00391D91">
                <w:delText>4</w:delText>
              </w:r>
            </w:del>
          </w:p>
        </w:tc>
        <w:tc>
          <w:tcPr>
            <w:tcW w:w="5427" w:type="dxa"/>
            <w:tcBorders>
              <w:top w:val="single" w:sz="4" w:space="0" w:color="auto"/>
              <w:left w:val="single" w:sz="4" w:space="0" w:color="auto"/>
              <w:bottom w:val="single" w:sz="4" w:space="0" w:color="auto"/>
              <w:right w:val="single" w:sz="4" w:space="0" w:color="auto"/>
            </w:tcBorders>
          </w:tcPr>
          <w:p w14:paraId="5DAA756C" w14:textId="225DD2D6" w:rsidR="00696401" w:rsidDel="00391D91" w:rsidRDefault="00696401" w:rsidP="006C0A28">
            <w:pPr>
              <w:rPr>
                <w:del w:id="249" w:author="JGL" w:date="2017-07-31T17:03:00Z"/>
              </w:rPr>
            </w:pPr>
            <w:del w:id="250" w:author="JGL" w:date="2017-07-31T17:03:00Z">
              <w:r w:rsidDel="00391D91">
                <w:delText>Forward resignation letter to HR Staff for processing.</w:delText>
              </w:r>
            </w:del>
          </w:p>
          <w:p w14:paraId="6DC8484C" w14:textId="046E210E" w:rsidR="00696401" w:rsidRPr="00205D92" w:rsidDel="00391D91" w:rsidRDefault="00696401" w:rsidP="006C0A28">
            <w:pPr>
              <w:rPr>
                <w:del w:id="251" w:author="JGL" w:date="2017-07-31T17:03:00Z"/>
              </w:rPr>
            </w:pPr>
          </w:p>
        </w:tc>
        <w:tc>
          <w:tcPr>
            <w:tcW w:w="1620" w:type="dxa"/>
            <w:tcBorders>
              <w:top w:val="single" w:sz="4" w:space="0" w:color="auto"/>
              <w:left w:val="single" w:sz="4" w:space="0" w:color="auto"/>
              <w:bottom w:val="single" w:sz="4" w:space="0" w:color="auto"/>
              <w:right w:val="single" w:sz="4" w:space="0" w:color="auto"/>
            </w:tcBorders>
          </w:tcPr>
          <w:p w14:paraId="6DBBDD44" w14:textId="09B949D3" w:rsidR="00696401" w:rsidDel="00391D91" w:rsidRDefault="00D63921" w:rsidP="006C0A28">
            <w:pPr>
              <w:jc w:val="center"/>
              <w:rPr>
                <w:del w:id="252" w:author="JGL" w:date="2017-07-31T17:03:00Z"/>
              </w:rPr>
            </w:pPr>
            <w:del w:id="253" w:author="JGL" w:date="2017-07-31T17:03:00Z">
              <w:r w:rsidDel="00391D91">
                <w:delText>Resigning Employee</w:delText>
              </w:r>
            </w:del>
          </w:p>
          <w:p w14:paraId="378A6B38" w14:textId="2451D7F4" w:rsidR="00D63921" w:rsidRPr="00AC5DD2" w:rsidDel="00391D91" w:rsidRDefault="00D63921" w:rsidP="006C0A28">
            <w:pPr>
              <w:jc w:val="center"/>
              <w:rPr>
                <w:del w:id="254" w:author="JGL" w:date="2017-07-31T17:03:00Z"/>
              </w:rPr>
            </w:pPr>
          </w:p>
        </w:tc>
        <w:tc>
          <w:tcPr>
            <w:tcW w:w="1674" w:type="dxa"/>
            <w:tcBorders>
              <w:top w:val="single" w:sz="4" w:space="0" w:color="auto"/>
              <w:left w:val="single" w:sz="4" w:space="0" w:color="auto"/>
              <w:bottom w:val="single" w:sz="4" w:space="0" w:color="auto"/>
              <w:right w:val="single" w:sz="4" w:space="0" w:color="auto"/>
            </w:tcBorders>
          </w:tcPr>
          <w:p w14:paraId="5440147D" w14:textId="72D67D3C" w:rsidR="00696401" w:rsidRPr="00AC5DD2" w:rsidDel="00391D91" w:rsidRDefault="00696401" w:rsidP="006C0A28">
            <w:pPr>
              <w:rPr>
                <w:del w:id="255" w:author="JGL" w:date="2017-07-31T17:03:00Z"/>
              </w:rPr>
            </w:pPr>
          </w:p>
        </w:tc>
      </w:tr>
      <w:tr w:rsidR="00AC5DD2" w:rsidRPr="00AC5DD2" w14:paraId="7E249E02"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DCC6C5C" w14:textId="42B938BE" w:rsidR="001F7B58" w:rsidRPr="00AC5DD2" w:rsidRDefault="00E3274C" w:rsidP="006C0A28">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49BD22D5" w14:textId="4105DBA0" w:rsidR="001F6ABC" w:rsidRDefault="006227B8" w:rsidP="006C0A28">
            <w:r>
              <w:t>Receive</w:t>
            </w:r>
            <w:ins w:id="256" w:author="JGL" w:date="2017-07-31T17:03:00Z">
              <w:r w:rsidR="00391D91">
                <w:t>d</w:t>
              </w:r>
            </w:ins>
            <w:r>
              <w:t xml:space="preserve"> resignation letter </w:t>
            </w:r>
            <w:ins w:id="257" w:author="JGL" w:date="2017-07-31T17:03:00Z">
              <w:del w:id="258" w:author="Noel Cainglet" w:date="2017-08-16T05:05:00Z">
                <w:r w:rsidR="00391D91" w:rsidDel="009D0DC2">
                  <w:delText>approved by the department head</w:delText>
                </w:r>
              </w:del>
            </w:ins>
            <w:del w:id="259" w:author="Noel Cainglet" w:date="2017-08-16T05:05:00Z">
              <w:r w:rsidDel="009D0DC2">
                <w:delText>duly signed acknowledged by the concerned department head.</w:delText>
              </w:r>
            </w:del>
            <w:ins w:id="260" w:author="Noel Cainglet" w:date="2017-08-16T05:05:00Z">
              <w:r w:rsidR="009D0DC2">
                <w:t xml:space="preserve">and evaluate </w:t>
              </w:r>
              <w:r w:rsidR="003808F4">
                <w:t>if accepted/approved by the concerned department head.</w:t>
              </w:r>
            </w:ins>
          </w:p>
          <w:p w14:paraId="317349DE" w14:textId="77777777" w:rsidR="00253462" w:rsidRDefault="00B216EE" w:rsidP="00B94138">
            <w:pPr>
              <w:tabs>
                <w:tab w:val="left" w:pos="1227"/>
                <w:tab w:val="left" w:pos="3435"/>
              </w:tabs>
            </w:pPr>
            <w:r>
              <w:tab/>
            </w:r>
            <w:r w:rsidR="00B94138">
              <w:tab/>
            </w:r>
          </w:p>
          <w:p w14:paraId="211B3215" w14:textId="1F98514A" w:rsidR="00B94138" w:rsidRPr="00AC5DD2" w:rsidRDefault="00B94138" w:rsidP="00B94138">
            <w:pPr>
              <w:tabs>
                <w:tab w:val="left" w:pos="1227"/>
                <w:tab w:val="left" w:pos="3435"/>
              </w:tabs>
            </w:pPr>
          </w:p>
        </w:tc>
        <w:tc>
          <w:tcPr>
            <w:tcW w:w="1620" w:type="dxa"/>
            <w:tcBorders>
              <w:top w:val="single" w:sz="4" w:space="0" w:color="auto"/>
              <w:left w:val="single" w:sz="4" w:space="0" w:color="auto"/>
              <w:bottom w:val="single" w:sz="4" w:space="0" w:color="auto"/>
              <w:right w:val="single" w:sz="4" w:space="0" w:color="auto"/>
            </w:tcBorders>
          </w:tcPr>
          <w:p w14:paraId="2B5D214D" w14:textId="3E753A97" w:rsidR="004D5720" w:rsidRPr="00AC5DD2" w:rsidRDefault="003C515D" w:rsidP="006C0A28">
            <w:pPr>
              <w:jc w:val="center"/>
            </w:pPr>
            <w:r>
              <w:t>HR Staff</w:t>
            </w:r>
          </w:p>
        </w:tc>
        <w:tc>
          <w:tcPr>
            <w:tcW w:w="1674" w:type="dxa"/>
            <w:tcBorders>
              <w:top w:val="single" w:sz="4" w:space="0" w:color="auto"/>
              <w:left w:val="single" w:sz="4" w:space="0" w:color="auto"/>
              <w:bottom w:val="single" w:sz="4" w:space="0" w:color="auto"/>
              <w:right w:val="single" w:sz="4" w:space="0" w:color="auto"/>
            </w:tcBorders>
          </w:tcPr>
          <w:p w14:paraId="2ED3605D" w14:textId="6B335269" w:rsidR="0068534C" w:rsidRPr="00AC5DD2" w:rsidRDefault="0068534C" w:rsidP="006C0A28"/>
        </w:tc>
      </w:tr>
      <w:tr w:rsidR="006227B8" w:rsidRPr="00AC5DD2" w14:paraId="4B7C49B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E32EFAC" w14:textId="01CB99DF" w:rsidR="006227B8" w:rsidRDefault="00E3274C" w:rsidP="006C0A28">
            <w:pPr>
              <w:jc w:val="center"/>
            </w:pPr>
            <w:r>
              <w:lastRenderedPageBreak/>
              <w:t>6</w:t>
            </w:r>
          </w:p>
        </w:tc>
        <w:tc>
          <w:tcPr>
            <w:tcW w:w="5427" w:type="dxa"/>
            <w:tcBorders>
              <w:top w:val="single" w:sz="4" w:space="0" w:color="auto"/>
              <w:left w:val="single" w:sz="4" w:space="0" w:color="auto"/>
              <w:bottom w:val="single" w:sz="4" w:space="0" w:color="auto"/>
              <w:right w:val="single" w:sz="4" w:space="0" w:color="auto"/>
            </w:tcBorders>
          </w:tcPr>
          <w:p w14:paraId="7EAB270B" w14:textId="4F7E7D63" w:rsidR="00472B46" w:rsidRDefault="006227B8" w:rsidP="007C674D">
            <w:commentRangeStart w:id="261"/>
            <w:r>
              <w:t>Conduct exit interview with the resigning employee.</w:t>
            </w:r>
            <w:commentRangeEnd w:id="261"/>
            <w:r w:rsidR="00391D91">
              <w:rPr>
                <w:rStyle w:val="CommentReference"/>
              </w:rPr>
              <w:commentReference w:id="261"/>
            </w:r>
          </w:p>
          <w:p w14:paraId="429D2BFC" w14:textId="529C666E" w:rsidR="007C674D" w:rsidRDefault="007C674D" w:rsidP="00782353">
            <w:pPr>
              <w:tabs>
                <w:tab w:val="left" w:pos="4132"/>
              </w:tabs>
            </w:pPr>
          </w:p>
          <w:p w14:paraId="10478250" w14:textId="77777777" w:rsidR="00386186" w:rsidRDefault="00386186" w:rsidP="00386186">
            <w:r>
              <w:t>Matters to be discussed shall include, but not limited to, the following:</w:t>
            </w:r>
          </w:p>
          <w:p w14:paraId="51D998EC" w14:textId="6EF30E5D" w:rsidR="00386186" w:rsidRDefault="00386186" w:rsidP="000064BD">
            <w:pPr>
              <w:pStyle w:val="ListParagraph"/>
              <w:numPr>
                <w:ilvl w:val="0"/>
                <w:numId w:val="35"/>
              </w:numPr>
            </w:pPr>
            <w:r>
              <w:t xml:space="preserve">Reason </w:t>
            </w:r>
            <w:r w:rsidR="00BF19C3">
              <w:t xml:space="preserve">or cause of </w:t>
            </w:r>
            <w:r>
              <w:t>resignation</w:t>
            </w:r>
          </w:p>
          <w:p w14:paraId="736C8F25" w14:textId="74CA8107" w:rsidR="009E109C" w:rsidRDefault="00AA77AF" w:rsidP="000064BD">
            <w:pPr>
              <w:pStyle w:val="ListParagraph"/>
              <w:numPr>
                <w:ilvl w:val="0"/>
                <w:numId w:val="35"/>
              </w:numPr>
            </w:pPr>
            <w:r>
              <w:t>Processing of exit cl</w:t>
            </w:r>
            <w:r w:rsidR="009E109C">
              <w:t>earance</w:t>
            </w:r>
            <w:r>
              <w:t xml:space="preserve"> certificate</w:t>
            </w:r>
          </w:p>
          <w:p w14:paraId="11DAF9BC" w14:textId="3462DAC9" w:rsidR="008D131F" w:rsidRDefault="00AA77AF" w:rsidP="004451FD">
            <w:pPr>
              <w:pStyle w:val="ListParagraph"/>
              <w:numPr>
                <w:ilvl w:val="0"/>
                <w:numId w:val="35"/>
              </w:numPr>
            </w:pPr>
            <w:r>
              <w:t>Accountabilities for return and settlement with the Company</w:t>
            </w:r>
          </w:p>
          <w:p w14:paraId="03EDAC25" w14:textId="0A043261" w:rsidR="00842B70" w:rsidRDefault="00CA4A7C" w:rsidP="00842B70">
            <w:pPr>
              <w:pStyle w:val="ListParagraph"/>
              <w:numPr>
                <w:ilvl w:val="0"/>
                <w:numId w:val="35"/>
              </w:numPr>
            </w:pPr>
            <w:r>
              <w:t>Rights and claims upon resignation such as l</w:t>
            </w:r>
            <w:r w:rsidR="00A10D1E">
              <w:t>ast pay</w:t>
            </w:r>
            <w:r>
              <w:t xml:space="preserve"> and other benefit entitlements</w:t>
            </w:r>
            <w:r w:rsidR="00A10D1E">
              <w:t>, if any</w:t>
            </w:r>
            <w:r w:rsidR="00842B70">
              <w:t>.</w:t>
            </w:r>
          </w:p>
          <w:p w14:paraId="5E0D587A" w14:textId="028E16C0" w:rsidR="00842B70" w:rsidRDefault="00842B70" w:rsidP="00842B70">
            <w:pPr>
              <w:pStyle w:val="ListParagraph"/>
              <w:numPr>
                <w:ilvl w:val="0"/>
                <w:numId w:val="35"/>
              </w:numPr>
            </w:pPr>
            <w:r>
              <w:t>Other concerns during employment and resignations.</w:t>
            </w:r>
          </w:p>
          <w:p w14:paraId="33218130" w14:textId="748E63BB" w:rsidR="00472B46" w:rsidRDefault="00472B46" w:rsidP="006C0A28"/>
        </w:tc>
        <w:tc>
          <w:tcPr>
            <w:tcW w:w="1620" w:type="dxa"/>
            <w:tcBorders>
              <w:top w:val="single" w:sz="4" w:space="0" w:color="auto"/>
              <w:left w:val="single" w:sz="4" w:space="0" w:color="auto"/>
              <w:bottom w:val="single" w:sz="4" w:space="0" w:color="auto"/>
              <w:right w:val="single" w:sz="4" w:space="0" w:color="auto"/>
            </w:tcBorders>
          </w:tcPr>
          <w:p w14:paraId="2765D0E7" w14:textId="717C3041" w:rsidR="006227B8" w:rsidRPr="00AC5DD2" w:rsidRDefault="003C515D" w:rsidP="006C0A28">
            <w:pPr>
              <w:jc w:val="center"/>
            </w:pPr>
            <w:r>
              <w:t>HR Staff</w:t>
            </w:r>
          </w:p>
        </w:tc>
        <w:tc>
          <w:tcPr>
            <w:tcW w:w="1674" w:type="dxa"/>
            <w:tcBorders>
              <w:top w:val="single" w:sz="4" w:space="0" w:color="auto"/>
              <w:left w:val="single" w:sz="4" w:space="0" w:color="auto"/>
              <w:bottom w:val="single" w:sz="4" w:space="0" w:color="auto"/>
              <w:right w:val="single" w:sz="4" w:space="0" w:color="auto"/>
            </w:tcBorders>
          </w:tcPr>
          <w:p w14:paraId="080BE5D1" w14:textId="77777777" w:rsidR="006227B8" w:rsidRPr="00AC5DD2" w:rsidRDefault="006227B8" w:rsidP="006C0A28"/>
        </w:tc>
      </w:tr>
      <w:tr w:rsidR="00AC5DD2" w:rsidRPr="00AC5DD2" w14:paraId="686A184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DCEA4D7" w14:textId="0647D7ED" w:rsidR="001F7B58" w:rsidRPr="00AC5DD2" w:rsidRDefault="00E3274C" w:rsidP="006C0A28">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2A55BF82" w14:textId="4C3330B2" w:rsidR="00205D92" w:rsidRPr="00391D91" w:rsidDel="008220C2" w:rsidRDefault="00563F9D" w:rsidP="00205D92">
            <w:pPr>
              <w:rPr>
                <w:del w:id="262" w:author="Noel Cainglet" w:date="2017-08-16T09:03:00Z"/>
              </w:rPr>
            </w:pPr>
            <w:r>
              <w:t>Generate exit clearance certificate</w:t>
            </w:r>
            <w:r w:rsidR="00842B70">
              <w:t>.</w:t>
            </w:r>
          </w:p>
          <w:p w14:paraId="5ED9D710" w14:textId="3DC9B597" w:rsidR="002E4C86" w:rsidRDefault="002E4C86" w:rsidP="00205D92">
            <w:pPr>
              <w:rPr>
                <w:ins w:id="263" w:author="Noel Cainglet" w:date="2017-08-01T13:41:00Z"/>
                <w:highlight w:val="yellow"/>
              </w:rPr>
            </w:pPr>
          </w:p>
          <w:p w14:paraId="45522948" w14:textId="6A6FC08F" w:rsidR="00A110B6" w:rsidRDefault="00A110B6" w:rsidP="00205D92">
            <w:pPr>
              <w:rPr>
                <w:highlight w:val="yellow"/>
              </w:rPr>
            </w:pPr>
          </w:p>
          <w:p w14:paraId="4117DC2B" w14:textId="0FE7A92F" w:rsidR="00A110B6" w:rsidRPr="00391D91" w:rsidRDefault="00A110B6" w:rsidP="00205D92">
            <w:pPr>
              <w:rPr>
                <w:highlight w:val="yellow"/>
                <w:rPrChange w:id="264" w:author="JGL" w:date="2017-07-31T17:04:00Z">
                  <w:rPr/>
                </w:rPrChange>
              </w:rPr>
            </w:pPr>
          </w:p>
        </w:tc>
        <w:tc>
          <w:tcPr>
            <w:tcW w:w="1620" w:type="dxa"/>
            <w:tcBorders>
              <w:top w:val="single" w:sz="4" w:space="0" w:color="auto"/>
              <w:left w:val="single" w:sz="4" w:space="0" w:color="auto"/>
              <w:bottom w:val="single" w:sz="4" w:space="0" w:color="auto"/>
              <w:right w:val="single" w:sz="4" w:space="0" w:color="auto"/>
            </w:tcBorders>
          </w:tcPr>
          <w:p w14:paraId="4B662E05" w14:textId="75B2EE8B" w:rsidR="0029656A" w:rsidRPr="00AC5DD2" w:rsidRDefault="00BD1FC4" w:rsidP="006C0A28">
            <w:pPr>
              <w:jc w:val="center"/>
            </w:pPr>
            <w:r>
              <w:t>HR Staff</w:t>
            </w:r>
          </w:p>
        </w:tc>
        <w:tc>
          <w:tcPr>
            <w:tcW w:w="1674" w:type="dxa"/>
            <w:tcBorders>
              <w:top w:val="single" w:sz="4" w:space="0" w:color="auto"/>
              <w:left w:val="single" w:sz="4" w:space="0" w:color="auto"/>
              <w:bottom w:val="single" w:sz="4" w:space="0" w:color="auto"/>
              <w:right w:val="single" w:sz="4" w:space="0" w:color="auto"/>
            </w:tcBorders>
          </w:tcPr>
          <w:p w14:paraId="2A004BD6" w14:textId="7039F2A0" w:rsidR="00124A3F" w:rsidRPr="00AC5DD2" w:rsidRDefault="00BA2BA6" w:rsidP="00BA2BA6">
            <w:r>
              <w:t>Exit clearance certificate</w:t>
            </w:r>
          </w:p>
        </w:tc>
      </w:tr>
      <w:tr w:rsidR="00071DF5" w:rsidRPr="00AC5DD2" w14:paraId="63C70498" w14:textId="77777777" w:rsidTr="009E32CD">
        <w:trPr>
          <w:trHeight w:val="77"/>
          <w:jc w:val="center"/>
          <w:ins w:id="265" w:author="Noel Cainglet" w:date="2017-08-16T05:06:00Z"/>
        </w:trPr>
        <w:tc>
          <w:tcPr>
            <w:tcW w:w="676" w:type="dxa"/>
            <w:tcBorders>
              <w:top w:val="single" w:sz="4" w:space="0" w:color="auto"/>
              <w:left w:val="single" w:sz="4" w:space="0" w:color="auto"/>
              <w:bottom w:val="single" w:sz="4" w:space="0" w:color="auto"/>
              <w:right w:val="single" w:sz="4" w:space="0" w:color="auto"/>
            </w:tcBorders>
          </w:tcPr>
          <w:p w14:paraId="523AAAED" w14:textId="719DF292" w:rsidR="00071DF5" w:rsidRDefault="00E3274C" w:rsidP="00071DF5">
            <w:pPr>
              <w:jc w:val="center"/>
              <w:rPr>
                <w:ins w:id="266" w:author="Noel Cainglet" w:date="2017-08-16T05:06:00Z"/>
              </w:rPr>
            </w:pPr>
            <w:r>
              <w:t>8</w:t>
            </w:r>
          </w:p>
        </w:tc>
        <w:tc>
          <w:tcPr>
            <w:tcW w:w="5427" w:type="dxa"/>
            <w:tcBorders>
              <w:top w:val="single" w:sz="4" w:space="0" w:color="auto"/>
              <w:left w:val="single" w:sz="4" w:space="0" w:color="auto"/>
              <w:bottom w:val="single" w:sz="4" w:space="0" w:color="auto"/>
              <w:right w:val="single" w:sz="4" w:space="0" w:color="auto"/>
            </w:tcBorders>
          </w:tcPr>
          <w:p w14:paraId="414B3F64" w14:textId="7D3CFA4E" w:rsidR="00071DF5" w:rsidRDefault="00CE03C1" w:rsidP="00A110B6">
            <w:r>
              <w:t>P</w:t>
            </w:r>
            <w:ins w:id="267" w:author="Noel Cainglet" w:date="2017-08-16T05:06:00Z">
              <w:r w:rsidR="00071DF5">
                <w:t>rocesses clearance and settle accountabilities with the Company.</w:t>
              </w:r>
            </w:ins>
          </w:p>
          <w:p w14:paraId="2FBC1D77" w14:textId="372C8085" w:rsidR="00A110B6" w:rsidRPr="00391D91" w:rsidRDefault="00A110B6" w:rsidP="00A110B6">
            <w:pPr>
              <w:rPr>
                <w:ins w:id="268" w:author="Noel Cainglet" w:date="2017-08-16T05:06:00Z"/>
              </w:rPr>
            </w:pPr>
          </w:p>
        </w:tc>
        <w:tc>
          <w:tcPr>
            <w:tcW w:w="1620" w:type="dxa"/>
            <w:tcBorders>
              <w:top w:val="single" w:sz="4" w:space="0" w:color="auto"/>
              <w:left w:val="single" w:sz="4" w:space="0" w:color="auto"/>
              <w:bottom w:val="single" w:sz="4" w:space="0" w:color="auto"/>
              <w:right w:val="single" w:sz="4" w:space="0" w:color="auto"/>
            </w:tcBorders>
          </w:tcPr>
          <w:p w14:paraId="20CD3A88" w14:textId="77777777" w:rsidR="00071DF5" w:rsidRDefault="00071DF5" w:rsidP="00071DF5">
            <w:pPr>
              <w:jc w:val="center"/>
              <w:rPr>
                <w:ins w:id="269" w:author="Noel Cainglet" w:date="2017-08-16T05:06:00Z"/>
              </w:rPr>
            </w:pPr>
            <w:ins w:id="270" w:author="Noel Cainglet" w:date="2017-08-16T05:06:00Z">
              <w:r>
                <w:t>Resigning Employee</w:t>
              </w:r>
            </w:ins>
          </w:p>
          <w:p w14:paraId="5EC33020" w14:textId="494CC277" w:rsidR="00071DF5" w:rsidRDefault="00071DF5" w:rsidP="00071DF5">
            <w:pPr>
              <w:jc w:val="center"/>
              <w:rPr>
                <w:ins w:id="271" w:author="Noel Cainglet" w:date="2017-08-16T05:06:00Z"/>
              </w:rPr>
            </w:pPr>
          </w:p>
        </w:tc>
        <w:tc>
          <w:tcPr>
            <w:tcW w:w="1674" w:type="dxa"/>
            <w:tcBorders>
              <w:top w:val="single" w:sz="4" w:space="0" w:color="auto"/>
              <w:left w:val="single" w:sz="4" w:space="0" w:color="auto"/>
              <w:bottom w:val="single" w:sz="4" w:space="0" w:color="auto"/>
              <w:right w:val="single" w:sz="4" w:space="0" w:color="auto"/>
            </w:tcBorders>
          </w:tcPr>
          <w:p w14:paraId="011A29EC" w14:textId="77777777" w:rsidR="00071DF5" w:rsidRDefault="00071DF5" w:rsidP="00071DF5">
            <w:pPr>
              <w:rPr>
                <w:ins w:id="272" w:author="Noel Cainglet" w:date="2017-08-16T05:06:00Z"/>
              </w:rPr>
            </w:pPr>
          </w:p>
        </w:tc>
      </w:tr>
      <w:tr w:rsidR="00071DF5" w:rsidRPr="00AC5DD2" w14:paraId="2C6C1B1C"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933075B" w14:textId="73DDD0AA" w:rsidR="00071DF5" w:rsidRPr="00AC5DD2" w:rsidRDefault="00E3274C" w:rsidP="00071DF5">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24FFFE4A" w14:textId="58E977D4" w:rsidR="00071DF5" w:rsidRDefault="00071DF5" w:rsidP="00071DF5">
            <w:r>
              <w:t xml:space="preserve">Verify </w:t>
            </w:r>
            <w:r w:rsidR="00311A7F">
              <w:t xml:space="preserve">exit clearance certificate </w:t>
            </w:r>
            <w:r>
              <w:t>and ensure proper turn-over of work.</w:t>
            </w:r>
          </w:p>
          <w:p w14:paraId="2E44BD60" w14:textId="77777777" w:rsidR="00071DF5" w:rsidRDefault="00071DF5" w:rsidP="00071DF5"/>
          <w:p w14:paraId="68928824" w14:textId="59EFAA23" w:rsidR="007808CA" w:rsidRDefault="007808CA" w:rsidP="007808CA">
            <w:pPr>
              <w:rPr>
                <w:i/>
              </w:rPr>
            </w:pPr>
            <w:r>
              <w:t xml:space="preserve">Verifying officers include officers from </w:t>
            </w:r>
            <w:r w:rsidR="009E3AF6">
              <w:t>IT</w:t>
            </w:r>
            <w:r>
              <w:t>,</w:t>
            </w:r>
            <w:r w:rsidR="009E3AF6">
              <w:t xml:space="preserve"> HR, Operations, </w:t>
            </w:r>
            <w:r>
              <w:t xml:space="preserve">Accounting, Finance, </w:t>
            </w:r>
            <w:r>
              <w:rPr>
                <w:i/>
              </w:rPr>
              <w:t>etc.</w:t>
            </w:r>
          </w:p>
          <w:p w14:paraId="41970709" w14:textId="4258ED40" w:rsidR="007808CA" w:rsidRPr="007808CA" w:rsidRDefault="007808CA" w:rsidP="007808CA"/>
        </w:tc>
        <w:tc>
          <w:tcPr>
            <w:tcW w:w="1620" w:type="dxa"/>
            <w:tcBorders>
              <w:top w:val="single" w:sz="4" w:space="0" w:color="auto"/>
              <w:left w:val="single" w:sz="4" w:space="0" w:color="auto"/>
              <w:bottom w:val="single" w:sz="4" w:space="0" w:color="auto"/>
              <w:right w:val="single" w:sz="4" w:space="0" w:color="auto"/>
            </w:tcBorders>
          </w:tcPr>
          <w:p w14:paraId="3944E12A" w14:textId="77777777" w:rsidR="00071DF5" w:rsidRDefault="00071DF5" w:rsidP="00071DF5">
            <w:pPr>
              <w:jc w:val="center"/>
            </w:pPr>
            <w:r>
              <w:t>Appropriate Verifying Authorities</w:t>
            </w:r>
          </w:p>
          <w:p w14:paraId="59F5BF4E" w14:textId="4A083E25" w:rsidR="00071DF5" w:rsidRPr="00AC5DD2" w:rsidRDefault="00071DF5" w:rsidP="00071DF5">
            <w:pPr>
              <w:jc w:val="center"/>
            </w:pPr>
          </w:p>
        </w:tc>
        <w:tc>
          <w:tcPr>
            <w:tcW w:w="1674" w:type="dxa"/>
            <w:tcBorders>
              <w:top w:val="single" w:sz="4" w:space="0" w:color="auto"/>
              <w:left w:val="single" w:sz="4" w:space="0" w:color="auto"/>
              <w:bottom w:val="single" w:sz="4" w:space="0" w:color="auto"/>
              <w:right w:val="single" w:sz="4" w:space="0" w:color="auto"/>
            </w:tcBorders>
          </w:tcPr>
          <w:p w14:paraId="43B907C6" w14:textId="272AE215" w:rsidR="00071DF5" w:rsidRPr="00AC5DD2" w:rsidRDefault="00067831" w:rsidP="00071DF5">
            <w:r>
              <w:t>Duly verified exit clearance certificate</w:t>
            </w:r>
          </w:p>
        </w:tc>
      </w:tr>
      <w:tr w:rsidR="00A54283" w:rsidRPr="00AC5DD2" w14:paraId="1724EC36"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FE66A58" w14:textId="0CC74004" w:rsidR="00A54283" w:rsidRDefault="00E3274C" w:rsidP="00071DF5">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4D46B25E" w14:textId="6969C0A3" w:rsidR="00A54283" w:rsidRDefault="0008522E" w:rsidP="00071DF5">
            <w:r>
              <w:t xml:space="preserve">Forward duly accomplished exit clearance certificate </w:t>
            </w:r>
            <w:r w:rsidR="001C62A4">
              <w:t xml:space="preserve">to </w:t>
            </w:r>
            <w:r>
              <w:t xml:space="preserve">HR </w:t>
            </w:r>
            <w:r w:rsidR="009E3AF6">
              <w:t>Department</w:t>
            </w:r>
            <w:r>
              <w:t>.</w:t>
            </w:r>
          </w:p>
          <w:p w14:paraId="258A8AE9" w14:textId="75692DD6" w:rsidR="0008522E" w:rsidRDefault="005E3304" w:rsidP="005E3304">
            <w:pPr>
              <w:tabs>
                <w:tab w:val="left" w:pos="1395"/>
              </w:tabs>
            </w:pPr>
            <w:r>
              <w:tab/>
            </w:r>
          </w:p>
        </w:tc>
        <w:tc>
          <w:tcPr>
            <w:tcW w:w="1620" w:type="dxa"/>
            <w:tcBorders>
              <w:top w:val="single" w:sz="4" w:space="0" w:color="auto"/>
              <w:left w:val="single" w:sz="4" w:space="0" w:color="auto"/>
              <w:bottom w:val="single" w:sz="4" w:space="0" w:color="auto"/>
              <w:right w:val="single" w:sz="4" w:space="0" w:color="auto"/>
            </w:tcBorders>
          </w:tcPr>
          <w:p w14:paraId="4EFFD76C" w14:textId="12EDA0E9" w:rsidR="00A54283" w:rsidRDefault="00BB56C7" w:rsidP="00071DF5">
            <w:pPr>
              <w:jc w:val="center"/>
            </w:pPr>
            <w:r>
              <w:t>Resigning Employee</w:t>
            </w:r>
          </w:p>
        </w:tc>
        <w:tc>
          <w:tcPr>
            <w:tcW w:w="1674" w:type="dxa"/>
            <w:tcBorders>
              <w:top w:val="single" w:sz="4" w:space="0" w:color="auto"/>
              <w:left w:val="single" w:sz="4" w:space="0" w:color="auto"/>
              <w:bottom w:val="single" w:sz="4" w:space="0" w:color="auto"/>
              <w:right w:val="single" w:sz="4" w:space="0" w:color="auto"/>
            </w:tcBorders>
          </w:tcPr>
          <w:p w14:paraId="4FB3F059" w14:textId="77777777" w:rsidR="00A54283" w:rsidRDefault="00402376" w:rsidP="00071DF5">
            <w:r>
              <w:t>Duly verified exit clearance certificate</w:t>
            </w:r>
          </w:p>
          <w:p w14:paraId="47F82EB7" w14:textId="023894DF" w:rsidR="00402376" w:rsidRDefault="00402376" w:rsidP="00071DF5"/>
        </w:tc>
      </w:tr>
      <w:tr w:rsidR="00071DF5" w:rsidRPr="00AC5DD2" w14:paraId="591F9DE9"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C33F9D9" w14:textId="0E488EDD" w:rsidR="00071DF5" w:rsidRPr="00AC5DD2" w:rsidRDefault="00E3274C" w:rsidP="00071DF5">
            <w:pPr>
              <w:jc w:val="center"/>
            </w:pPr>
            <w:r>
              <w:t>11</w:t>
            </w:r>
          </w:p>
        </w:tc>
        <w:tc>
          <w:tcPr>
            <w:tcW w:w="5427" w:type="dxa"/>
            <w:tcBorders>
              <w:top w:val="single" w:sz="4" w:space="0" w:color="auto"/>
              <w:left w:val="single" w:sz="4" w:space="0" w:color="auto"/>
              <w:bottom w:val="single" w:sz="4" w:space="0" w:color="auto"/>
              <w:right w:val="single" w:sz="4" w:space="0" w:color="auto"/>
            </w:tcBorders>
          </w:tcPr>
          <w:p w14:paraId="34AE03AD" w14:textId="77777777" w:rsidR="00071DF5" w:rsidRDefault="00595FAD" w:rsidP="00595FAD">
            <w:r>
              <w:t xml:space="preserve">Receive exit clearance certificate and evaluate whether the same has been duly accomplished by the resigning employee. </w:t>
            </w:r>
          </w:p>
          <w:p w14:paraId="28DB9D93" w14:textId="77777777" w:rsidR="00595FAD" w:rsidRDefault="00595FAD" w:rsidP="00595FAD"/>
          <w:p w14:paraId="773CBAAB" w14:textId="77777777" w:rsidR="00B94138" w:rsidRDefault="00B94138" w:rsidP="00595FAD"/>
          <w:p w14:paraId="5D1807A9" w14:textId="77777777" w:rsidR="00B94138" w:rsidRDefault="00B94138" w:rsidP="00595FAD"/>
          <w:p w14:paraId="2A41F88A" w14:textId="77777777" w:rsidR="00B94138" w:rsidRDefault="00B94138" w:rsidP="00595FAD"/>
          <w:p w14:paraId="0D2B8DD9" w14:textId="3147CAF5" w:rsidR="00B94138" w:rsidRPr="00AC5DD2" w:rsidRDefault="00B94138" w:rsidP="00595FAD"/>
        </w:tc>
        <w:tc>
          <w:tcPr>
            <w:tcW w:w="1620" w:type="dxa"/>
            <w:tcBorders>
              <w:top w:val="single" w:sz="4" w:space="0" w:color="auto"/>
              <w:left w:val="single" w:sz="4" w:space="0" w:color="auto"/>
              <w:bottom w:val="single" w:sz="4" w:space="0" w:color="auto"/>
              <w:right w:val="single" w:sz="4" w:space="0" w:color="auto"/>
            </w:tcBorders>
          </w:tcPr>
          <w:p w14:paraId="5AED6864" w14:textId="2284740F" w:rsidR="00071DF5" w:rsidRPr="00AC5DD2" w:rsidRDefault="00071DF5" w:rsidP="00071DF5">
            <w:pPr>
              <w:jc w:val="center"/>
            </w:pPr>
            <w:r>
              <w:t>HR Staff</w:t>
            </w:r>
          </w:p>
        </w:tc>
        <w:tc>
          <w:tcPr>
            <w:tcW w:w="1674" w:type="dxa"/>
            <w:tcBorders>
              <w:top w:val="single" w:sz="4" w:space="0" w:color="auto"/>
              <w:left w:val="single" w:sz="4" w:space="0" w:color="auto"/>
              <w:bottom w:val="single" w:sz="4" w:space="0" w:color="auto"/>
              <w:right w:val="single" w:sz="4" w:space="0" w:color="auto"/>
            </w:tcBorders>
          </w:tcPr>
          <w:p w14:paraId="60CAA4C2" w14:textId="38368513" w:rsidR="00071DF5" w:rsidRPr="00AC5DD2" w:rsidRDefault="00071DF5" w:rsidP="00071DF5"/>
        </w:tc>
      </w:tr>
      <w:tr w:rsidR="00595FAD" w:rsidRPr="00AC5DD2" w14:paraId="594BBFC7"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007C2E3" w14:textId="44FEDE87" w:rsidR="00595FAD" w:rsidRDefault="00E3274C" w:rsidP="00071DF5">
            <w:pPr>
              <w:jc w:val="center"/>
            </w:pPr>
            <w:r>
              <w:lastRenderedPageBreak/>
              <w:t>12</w:t>
            </w:r>
          </w:p>
        </w:tc>
        <w:tc>
          <w:tcPr>
            <w:tcW w:w="5427" w:type="dxa"/>
            <w:tcBorders>
              <w:top w:val="single" w:sz="4" w:space="0" w:color="auto"/>
              <w:left w:val="single" w:sz="4" w:space="0" w:color="auto"/>
              <w:bottom w:val="single" w:sz="4" w:space="0" w:color="auto"/>
              <w:right w:val="single" w:sz="4" w:space="0" w:color="auto"/>
            </w:tcBorders>
          </w:tcPr>
          <w:p w14:paraId="67983845" w14:textId="3BF5C4D6" w:rsidR="00595FAD" w:rsidRDefault="00595FAD" w:rsidP="00595FAD">
            <w:r>
              <w:t xml:space="preserve">Prepare last </w:t>
            </w:r>
            <w:ins w:id="273" w:author="Noel Cainglet" w:date="2017-08-01T09:12:00Z">
              <w:r>
                <w:t xml:space="preserve">pay </w:t>
              </w:r>
            </w:ins>
            <w:r>
              <w:t>computation</w:t>
            </w:r>
            <w:r w:rsidR="00BA1262">
              <w:t>, request for payment</w:t>
            </w:r>
            <w:r>
              <w:t>, quit claim and employment certificate</w:t>
            </w:r>
            <w:r w:rsidR="004966A9">
              <w:t>.</w:t>
            </w:r>
          </w:p>
          <w:p w14:paraId="55B39498" w14:textId="77777777" w:rsidR="00595FAD" w:rsidRDefault="00595FAD" w:rsidP="00595FAD">
            <w:pPr>
              <w:rPr>
                <w:ins w:id="274" w:author="Noel Cainglet" w:date="2017-08-01T09:13:00Z"/>
              </w:rPr>
            </w:pPr>
          </w:p>
          <w:p w14:paraId="655869C7" w14:textId="5641308B" w:rsidR="00595FAD" w:rsidRPr="001077EE" w:rsidRDefault="00595FAD" w:rsidP="00595FAD">
            <w:pPr>
              <w:rPr>
                <w:ins w:id="275" w:author="Noel Cainglet" w:date="2017-08-01T09:13:00Z"/>
              </w:rPr>
            </w:pPr>
            <w:ins w:id="276" w:author="Noel Cainglet" w:date="2017-08-01T09:13:00Z">
              <w:r>
                <w:t xml:space="preserve">Refer to process title </w:t>
              </w:r>
            </w:ins>
            <w:r w:rsidR="000F7CD4">
              <w:t>“</w:t>
            </w:r>
            <w:ins w:id="277" w:author="Noel Cainglet" w:date="2017-08-01T09:13:00Z">
              <w:r>
                <w:rPr>
                  <w:i/>
                </w:rPr>
                <w:t xml:space="preserve">Check </w:t>
              </w:r>
            </w:ins>
            <w:r w:rsidR="00F1620A">
              <w:rPr>
                <w:i/>
              </w:rPr>
              <w:t xml:space="preserve">Requests </w:t>
            </w:r>
            <w:ins w:id="278" w:author="Noel Cainglet" w:date="2017-08-01T09:13:00Z">
              <w:r>
                <w:rPr>
                  <w:i/>
                </w:rPr>
                <w:t>and Other Disbursements</w:t>
              </w:r>
            </w:ins>
            <w:r w:rsidR="000F7CD4">
              <w:rPr>
                <w:i/>
              </w:rPr>
              <w:t>”</w:t>
            </w:r>
            <w:ins w:id="279" w:author="Noel Cainglet" w:date="2017-08-01T09:13:00Z">
              <w:r>
                <w:t xml:space="preserve"> for preparation of check and check voucher for resigning employee’s final net pay.</w:t>
              </w:r>
            </w:ins>
          </w:p>
          <w:p w14:paraId="14CC2701" w14:textId="77777777" w:rsidR="00595FAD" w:rsidRDefault="00595FAD" w:rsidP="00071DF5"/>
        </w:tc>
        <w:tc>
          <w:tcPr>
            <w:tcW w:w="1620" w:type="dxa"/>
            <w:tcBorders>
              <w:top w:val="single" w:sz="4" w:space="0" w:color="auto"/>
              <w:left w:val="single" w:sz="4" w:space="0" w:color="auto"/>
              <w:bottom w:val="single" w:sz="4" w:space="0" w:color="auto"/>
              <w:right w:val="single" w:sz="4" w:space="0" w:color="auto"/>
            </w:tcBorders>
          </w:tcPr>
          <w:p w14:paraId="77010F1A" w14:textId="25A36E26" w:rsidR="00595FAD" w:rsidRDefault="006342D7" w:rsidP="00071DF5">
            <w:pPr>
              <w:jc w:val="center"/>
            </w:pPr>
            <w:r>
              <w:t>HR Staff</w:t>
            </w:r>
          </w:p>
        </w:tc>
        <w:tc>
          <w:tcPr>
            <w:tcW w:w="1674" w:type="dxa"/>
            <w:tcBorders>
              <w:top w:val="single" w:sz="4" w:space="0" w:color="auto"/>
              <w:left w:val="single" w:sz="4" w:space="0" w:color="auto"/>
              <w:bottom w:val="single" w:sz="4" w:space="0" w:color="auto"/>
              <w:right w:val="single" w:sz="4" w:space="0" w:color="auto"/>
            </w:tcBorders>
          </w:tcPr>
          <w:p w14:paraId="2B51F9F4" w14:textId="77777777" w:rsidR="00595FAD" w:rsidRDefault="00D31ECA" w:rsidP="00071DF5">
            <w:r>
              <w:t>Duly filled-out last pay computation, RFP, quitclaim and employment certificate</w:t>
            </w:r>
          </w:p>
          <w:p w14:paraId="7EAD4C0E" w14:textId="74563C3E" w:rsidR="00D31ECA" w:rsidRDefault="00D31ECA" w:rsidP="00071DF5"/>
        </w:tc>
      </w:tr>
      <w:tr w:rsidR="006342D7" w:rsidRPr="00AC5DD2" w14:paraId="04A64D41"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A596E19" w14:textId="76652735" w:rsidR="006342D7" w:rsidRDefault="00E3274C" w:rsidP="00071DF5">
            <w:pPr>
              <w:jc w:val="center"/>
            </w:pPr>
            <w:r>
              <w:t>13</w:t>
            </w:r>
          </w:p>
        </w:tc>
        <w:tc>
          <w:tcPr>
            <w:tcW w:w="5427" w:type="dxa"/>
            <w:tcBorders>
              <w:top w:val="single" w:sz="4" w:space="0" w:color="auto"/>
              <w:left w:val="single" w:sz="4" w:space="0" w:color="auto"/>
              <w:bottom w:val="single" w:sz="4" w:space="0" w:color="auto"/>
              <w:right w:val="single" w:sz="4" w:space="0" w:color="auto"/>
            </w:tcBorders>
          </w:tcPr>
          <w:p w14:paraId="69A2D58F" w14:textId="611C5310" w:rsidR="006342D7" w:rsidRDefault="006342D7" w:rsidP="00595FAD">
            <w:r>
              <w:t>Verify last pay computa</w:t>
            </w:r>
            <w:r w:rsidR="003C5531">
              <w:t>tion, request for payment, quit</w:t>
            </w:r>
            <w:r>
              <w:t>claim and employment certificate.</w:t>
            </w:r>
          </w:p>
          <w:p w14:paraId="73E1682E" w14:textId="16FFAD2A" w:rsidR="006342D7" w:rsidRDefault="006342D7" w:rsidP="00595FAD"/>
        </w:tc>
        <w:tc>
          <w:tcPr>
            <w:tcW w:w="1620" w:type="dxa"/>
            <w:tcBorders>
              <w:top w:val="single" w:sz="4" w:space="0" w:color="auto"/>
              <w:left w:val="single" w:sz="4" w:space="0" w:color="auto"/>
              <w:bottom w:val="single" w:sz="4" w:space="0" w:color="auto"/>
              <w:right w:val="single" w:sz="4" w:space="0" w:color="auto"/>
            </w:tcBorders>
          </w:tcPr>
          <w:p w14:paraId="2966A845" w14:textId="4D4CBD9F" w:rsidR="006342D7" w:rsidRDefault="006342D7" w:rsidP="00071DF5">
            <w:pPr>
              <w:jc w:val="center"/>
            </w:pPr>
            <w:r>
              <w:t>HR Manager</w:t>
            </w:r>
          </w:p>
        </w:tc>
        <w:tc>
          <w:tcPr>
            <w:tcW w:w="1674" w:type="dxa"/>
            <w:tcBorders>
              <w:top w:val="single" w:sz="4" w:space="0" w:color="auto"/>
              <w:left w:val="single" w:sz="4" w:space="0" w:color="auto"/>
              <w:bottom w:val="single" w:sz="4" w:space="0" w:color="auto"/>
              <w:right w:val="single" w:sz="4" w:space="0" w:color="auto"/>
            </w:tcBorders>
          </w:tcPr>
          <w:p w14:paraId="76902870" w14:textId="3F22C6ED" w:rsidR="00FB0963" w:rsidRDefault="00FB0963" w:rsidP="00641DE6">
            <w:r>
              <w:t>Duly filled-out and verified last pay computation, RFP, quitclaim and employment certificate</w:t>
            </w:r>
          </w:p>
          <w:p w14:paraId="625226C5" w14:textId="6EE5879B" w:rsidR="00FB0963" w:rsidRDefault="00FB0963" w:rsidP="00FB0963">
            <w:pPr>
              <w:jc w:val="center"/>
            </w:pPr>
          </w:p>
        </w:tc>
      </w:tr>
      <w:tr w:rsidR="00071DF5" w:rsidRPr="00AC5DD2" w14:paraId="13439407"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A3550C9" w14:textId="33C98518" w:rsidR="00071DF5" w:rsidRDefault="00E3274C" w:rsidP="00071DF5">
            <w:pPr>
              <w:jc w:val="center"/>
            </w:pPr>
            <w:r>
              <w:t>14</w:t>
            </w:r>
          </w:p>
        </w:tc>
        <w:tc>
          <w:tcPr>
            <w:tcW w:w="5427" w:type="dxa"/>
            <w:tcBorders>
              <w:top w:val="single" w:sz="4" w:space="0" w:color="auto"/>
              <w:left w:val="single" w:sz="4" w:space="0" w:color="auto"/>
              <w:bottom w:val="single" w:sz="4" w:space="0" w:color="auto"/>
              <w:right w:val="single" w:sz="4" w:space="0" w:color="auto"/>
            </w:tcBorders>
          </w:tcPr>
          <w:p w14:paraId="0DCEEBE1" w14:textId="41AC543F" w:rsidR="00071DF5" w:rsidRDefault="003C5531" w:rsidP="00071DF5">
            <w:r>
              <w:t>Approve last pay computation, request for payment, quitclaim and employment certificate.</w:t>
            </w:r>
          </w:p>
          <w:p w14:paraId="2A690184" w14:textId="644A348D" w:rsidR="00071DF5" w:rsidRDefault="00071DF5" w:rsidP="00071DF5"/>
        </w:tc>
        <w:tc>
          <w:tcPr>
            <w:tcW w:w="1620" w:type="dxa"/>
            <w:tcBorders>
              <w:top w:val="single" w:sz="4" w:space="0" w:color="auto"/>
              <w:left w:val="single" w:sz="4" w:space="0" w:color="auto"/>
              <w:bottom w:val="single" w:sz="4" w:space="0" w:color="auto"/>
              <w:right w:val="single" w:sz="4" w:space="0" w:color="auto"/>
            </w:tcBorders>
          </w:tcPr>
          <w:p w14:paraId="196BFE45" w14:textId="325BB335" w:rsidR="00071DF5" w:rsidRDefault="00071DF5" w:rsidP="00071DF5">
            <w:pPr>
              <w:jc w:val="center"/>
            </w:pPr>
            <w:r>
              <w:t>President</w:t>
            </w:r>
          </w:p>
        </w:tc>
        <w:tc>
          <w:tcPr>
            <w:tcW w:w="1674" w:type="dxa"/>
            <w:tcBorders>
              <w:top w:val="single" w:sz="4" w:space="0" w:color="auto"/>
              <w:left w:val="single" w:sz="4" w:space="0" w:color="auto"/>
              <w:bottom w:val="single" w:sz="4" w:space="0" w:color="auto"/>
              <w:right w:val="single" w:sz="4" w:space="0" w:color="auto"/>
            </w:tcBorders>
          </w:tcPr>
          <w:p w14:paraId="1075592F" w14:textId="4D2FD909" w:rsidR="00FB0963" w:rsidRDefault="00FB0963" w:rsidP="00FB0963">
            <w:r>
              <w:t>Duly filled-out, verified and approved last pay computation, RFP, quitclaim and employment certificate</w:t>
            </w:r>
          </w:p>
          <w:p w14:paraId="5F066452" w14:textId="4AA41069" w:rsidR="00071DF5" w:rsidRPr="00AC5DD2" w:rsidRDefault="00071DF5" w:rsidP="00FB0963"/>
        </w:tc>
      </w:tr>
      <w:tr w:rsidR="00071DF5" w:rsidRPr="00AC5DD2" w14:paraId="1741DD2B"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CF9E204" w14:textId="0A9BD85B" w:rsidR="00071DF5" w:rsidRPr="00AC5DD2" w:rsidRDefault="00E3274C" w:rsidP="00071DF5">
            <w:pPr>
              <w:jc w:val="center"/>
            </w:pPr>
            <w:r>
              <w:t>15</w:t>
            </w:r>
          </w:p>
        </w:tc>
        <w:tc>
          <w:tcPr>
            <w:tcW w:w="5427" w:type="dxa"/>
            <w:tcBorders>
              <w:top w:val="single" w:sz="4" w:space="0" w:color="auto"/>
              <w:left w:val="single" w:sz="4" w:space="0" w:color="auto"/>
              <w:bottom w:val="single" w:sz="4" w:space="0" w:color="auto"/>
              <w:right w:val="single" w:sz="4" w:space="0" w:color="auto"/>
            </w:tcBorders>
          </w:tcPr>
          <w:p w14:paraId="41D7D6C5" w14:textId="376D99AE" w:rsidR="00071DF5" w:rsidRDefault="00071DF5" w:rsidP="00071DF5">
            <w:pPr>
              <w:rPr>
                <w:ins w:id="280" w:author="Noel Cainglet" w:date="2017-08-01T09:14:00Z"/>
              </w:rPr>
            </w:pPr>
            <w:ins w:id="281" w:author="Noel Cainglet" w:date="2017-08-01T09:14:00Z">
              <w:r>
                <w:t>Release final pay</w:t>
              </w:r>
            </w:ins>
            <w:r w:rsidR="00A054FE">
              <w:t xml:space="preserve"> </w:t>
            </w:r>
            <w:ins w:id="282" w:author="Noel Cainglet" w:date="2017-08-01T09:14:00Z">
              <w:r>
                <w:t>check</w:t>
              </w:r>
            </w:ins>
            <w:ins w:id="283" w:author="Noel Cainglet" w:date="2017-08-16T05:11:00Z">
              <w:r w:rsidR="00432C34">
                <w:t>, quit claim</w:t>
              </w:r>
            </w:ins>
            <w:ins w:id="284" w:author="Noel Cainglet" w:date="2017-08-01T09:14:00Z">
              <w:r>
                <w:t xml:space="preserve"> and</w:t>
              </w:r>
            </w:ins>
            <w:r w:rsidR="00ED7CE1">
              <w:t xml:space="preserve"> employment certificate.</w:t>
            </w:r>
          </w:p>
          <w:p w14:paraId="16991049" w14:textId="70D57133" w:rsidR="00071DF5" w:rsidDel="00043702" w:rsidRDefault="00071DF5" w:rsidP="00071DF5">
            <w:pPr>
              <w:rPr>
                <w:del w:id="285" w:author="Noel Cainglet" w:date="2017-08-01T09:13:00Z"/>
              </w:rPr>
            </w:pPr>
            <w:commentRangeStart w:id="286"/>
            <w:del w:id="287" w:author="Noel Cainglet" w:date="2017-08-01T09:13:00Z">
              <w:r w:rsidRPr="003B21BF" w:rsidDel="00043702">
                <w:rPr>
                  <w:highlight w:val="yellow"/>
                  <w:rPrChange w:id="288" w:author="JGL" w:date="2017-07-31T17:06:00Z">
                    <w:rPr/>
                  </w:rPrChange>
                </w:rPr>
                <w:delText>Determine final net pay of resigning employee and prepare Request For Payment</w:delText>
              </w:r>
              <w:commentRangeEnd w:id="286"/>
              <w:r w:rsidDel="00043702">
                <w:rPr>
                  <w:rStyle w:val="CommentReference"/>
                </w:rPr>
                <w:commentReference w:id="286"/>
              </w:r>
              <w:r w:rsidRPr="003B21BF" w:rsidDel="00043702">
                <w:rPr>
                  <w:highlight w:val="yellow"/>
                  <w:rPrChange w:id="289" w:author="JGL" w:date="2017-07-31T17:06:00Z">
                    <w:rPr/>
                  </w:rPrChange>
                </w:rPr>
                <w:delText>.</w:delText>
              </w:r>
            </w:del>
          </w:p>
          <w:p w14:paraId="744E25B3" w14:textId="4764A5D1" w:rsidR="00071DF5" w:rsidDel="00043702" w:rsidRDefault="00071DF5" w:rsidP="00071DF5">
            <w:pPr>
              <w:rPr>
                <w:del w:id="290" w:author="Noel Cainglet" w:date="2017-08-01T09:13:00Z"/>
              </w:rPr>
            </w:pPr>
          </w:p>
          <w:p w14:paraId="211E790E" w14:textId="6C0BA182" w:rsidR="00071DF5" w:rsidRPr="008F2147" w:rsidDel="00043702" w:rsidRDefault="00071DF5" w:rsidP="00071DF5">
            <w:pPr>
              <w:rPr>
                <w:del w:id="291" w:author="Noel Cainglet" w:date="2017-08-01T09:13:00Z"/>
              </w:rPr>
            </w:pPr>
            <w:del w:id="292" w:author="Noel Cainglet" w:date="2017-08-01T09:13:00Z">
              <w:r w:rsidDel="00043702">
                <w:delText xml:space="preserve">Refer to process title of </w:delText>
              </w:r>
              <w:r w:rsidRPr="008F2147" w:rsidDel="00043702">
                <w:rPr>
                  <w:i/>
                </w:rPr>
                <w:delText>Check and Other Disbursements</w:delText>
              </w:r>
              <w:r w:rsidDel="00043702">
                <w:delText>.</w:delText>
              </w:r>
            </w:del>
          </w:p>
          <w:p w14:paraId="558CC546" w14:textId="4DFE13A2" w:rsidR="00071DF5" w:rsidRPr="00AC5DD2" w:rsidRDefault="00071DF5" w:rsidP="00071DF5"/>
        </w:tc>
        <w:tc>
          <w:tcPr>
            <w:tcW w:w="1620" w:type="dxa"/>
            <w:tcBorders>
              <w:top w:val="single" w:sz="4" w:space="0" w:color="auto"/>
              <w:left w:val="single" w:sz="4" w:space="0" w:color="auto"/>
              <w:bottom w:val="single" w:sz="4" w:space="0" w:color="auto"/>
              <w:right w:val="single" w:sz="4" w:space="0" w:color="auto"/>
            </w:tcBorders>
          </w:tcPr>
          <w:p w14:paraId="6ED3AAAE" w14:textId="11EE3F71" w:rsidR="00071DF5" w:rsidRDefault="00071DF5" w:rsidP="00071DF5">
            <w:pPr>
              <w:jc w:val="center"/>
              <w:rPr>
                <w:ins w:id="293" w:author="Noel Cainglet" w:date="2017-08-01T09:14:00Z"/>
              </w:rPr>
            </w:pPr>
            <w:ins w:id="294" w:author="Noel Cainglet" w:date="2017-08-01T09:14:00Z">
              <w:r>
                <w:t>HR Staff and Check Disbursing Officer</w:t>
              </w:r>
            </w:ins>
          </w:p>
          <w:p w14:paraId="1478F695" w14:textId="6CA41C04" w:rsidR="00071DF5" w:rsidRPr="00AC5DD2" w:rsidRDefault="00071DF5" w:rsidP="00071DF5">
            <w:pPr>
              <w:jc w:val="center"/>
            </w:pPr>
            <w:del w:id="295" w:author="Noel Cainglet" w:date="2017-08-01T09:13:00Z">
              <w:r w:rsidDel="00043702">
                <w:delText>HR Staff</w:delText>
              </w:r>
            </w:del>
          </w:p>
        </w:tc>
        <w:tc>
          <w:tcPr>
            <w:tcW w:w="1674" w:type="dxa"/>
            <w:tcBorders>
              <w:top w:val="single" w:sz="4" w:space="0" w:color="auto"/>
              <w:left w:val="single" w:sz="4" w:space="0" w:color="auto"/>
              <w:bottom w:val="single" w:sz="4" w:space="0" w:color="auto"/>
              <w:right w:val="single" w:sz="4" w:space="0" w:color="auto"/>
            </w:tcBorders>
          </w:tcPr>
          <w:p w14:paraId="118F6D48" w14:textId="7BED9236" w:rsidR="00071DF5" w:rsidDel="00043702" w:rsidRDefault="00071DF5" w:rsidP="00071DF5">
            <w:pPr>
              <w:rPr>
                <w:del w:id="296" w:author="Noel Cainglet" w:date="2017-08-01T09:13:00Z"/>
              </w:rPr>
            </w:pPr>
            <w:del w:id="297" w:author="Noel Cainglet" w:date="2017-08-01T09:13:00Z">
              <w:r w:rsidDel="00043702">
                <w:delText>Duly accomplished Request for Payment and Check Voucher</w:delText>
              </w:r>
            </w:del>
          </w:p>
          <w:p w14:paraId="7F987809" w14:textId="6D1D2132" w:rsidR="00071DF5" w:rsidRPr="00AC5DD2" w:rsidRDefault="00071DF5" w:rsidP="00071DF5"/>
        </w:tc>
      </w:tr>
      <w:tr w:rsidR="00071DF5" w:rsidRPr="00AC5DD2" w14:paraId="29D9132E"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C5623EA" w14:textId="5498A667" w:rsidR="00071DF5" w:rsidRPr="00AC5DD2" w:rsidRDefault="00E3274C" w:rsidP="00071DF5">
            <w:pPr>
              <w:jc w:val="center"/>
            </w:pPr>
            <w:r>
              <w:t>16</w:t>
            </w:r>
          </w:p>
        </w:tc>
        <w:tc>
          <w:tcPr>
            <w:tcW w:w="5427" w:type="dxa"/>
            <w:tcBorders>
              <w:top w:val="single" w:sz="4" w:space="0" w:color="auto"/>
              <w:left w:val="single" w:sz="4" w:space="0" w:color="auto"/>
              <w:bottom w:val="single" w:sz="4" w:space="0" w:color="auto"/>
              <w:right w:val="single" w:sz="4" w:space="0" w:color="auto"/>
            </w:tcBorders>
          </w:tcPr>
          <w:p w14:paraId="76CE2A72" w14:textId="74A41143" w:rsidR="00071DF5" w:rsidRDefault="00071DF5" w:rsidP="00071DF5">
            <w:pPr>
              <w:rPr>
                <w:ins w:id="298" w:author="Noel Cainglet" w:date="2017-08-01T09:14:00Z"/>
              </w:rPr>
            </w:pPr>
            <w:ins w:id="299" w:author="Noel Cainglet" w:date="2017-08-01T09:14:00Z">
              <w:r>
                <w:t>Acknowledge receipt of final pay</w:t>
              </w:r>
            </w:ins>
            <w:ins w:id="300" w:author="Noel Cainglet" w:date="2017-08-16T05:11:00Z">
              <w:r w:rsidR="00C11519">
                <w:t>, quit claim</w:t>
              </w:r>
            </w:ins>
            <w:ins w:id="301" w:author="Noel Cainglet" w:date="2017-08-01T09:14:00Z">
              <w:r>
                <w:t xml:space="preserve"> and certificate of employment.</w:t>
              </w:r>
            </w:ins>
          </w:p>
          <w:p w14:paraId="73CDA925" w14:textId="38A54724" w:rsidR="00071DF5" w:rsidDel="00E94CAC" w:rsidRDefault="00071DF5" w:rsidP="00071DF5">
            <w:pPr>
              <w:rPr>
                <w:del w:id="302" w:author="Noel Cainglet" w:date="2017-08-01T09:14:00Z"/>
              </w:rPr>
            </w:pPr>
            <w:del w:id="303" w:author="Noel Cainglet" w:date="2017-08-01T09:14:00Z">
              <w:r w:rsidDel="00E94CAC">
                <w:delText>Release final pay check and certificate of employment.</w:delText>
              </w:r>
            </w:del>
          </w:p>
          <w:p w14:paraId="7FAC9E52" w14:textId="698FABFA" w:rsidR="00071DF5" w:rsidRPr="00AC5DD2" w:rsidRDefault="00071DF5" w:rsidP="00071DF5"/>
        </w:tc>
        <w:tc>
          <w:tcPr>
            <w:tcW w:w="1620" w:type="dxa"/>
            <w:tcBorders>
              <w:top w:val="single" w:sz="4" w:space="0" w:color="auto"/>
              <w:left w:val="single" w:sz="4" w:space="0" w:color="auto"/>
              <w:bottom w:val="single" w:sz="4" w:space="0" w:color="auto"/>
              <w:right w:val="single" w:sz="4" w:space="0" w:color="auto"/>
            </w:tcBorders>
          </w:tcPr>
          <w:p w14:paraId="1C42B996" w14:textId="5E3F4781" w:rsidR="00071DF5" w:rsidRPr="00AC5DD2" w:rsidRDefault="00071DF5" w:rsidP="00071DF5">
            <w:pPr>
              <w:jc w:val="center"/>
            </w:pPr>
            <w:ins w:id="304" w:author="Noel Cainglet" w:date="2017-08-01T09:14:00Z">
              <w:r>
                <w:t>Resigned Employee</w:t>
              </w:r>
            </w:ins>
            <w:del w:id="305" w:author="Noel Cainglet" w:date="2017-08-01T09:14:00Z">
              <w:r w:rsidDel="00E94CAC">
                <w:delText>HR Staff</w:delText>
              </w:r>
            </w:del>
          </w:p>
        </w:tc>
        <w:tc>
          <w:tcPr>
            <w:tcW w:w="1674" w:type="dxa"/>
            <w:tcBorders>
              <w:top w:val="single" w:sz="4" w:space="0" w:color="auto"/>
              <w:left w:val="single" w:sz="4" w:space="0" w:color="auto"/>
              <w:bottom w:val="single" w:sz="4" w:space="0" w:color="auto"/>
              <w:right w:val="single" w:sz="4" w:space="0" w:color="auto"/>
            </w:tcBorders>
          </w:tcPr>
          <w:p w14:paraId="0AE4E44A" w14:textId="33EF8DF4" w:rsidR="000924A4" w:rsidRDefault="00E92549" w:rsidP="00071DF5">
            <w:r>
              <w:t>Duly received CV</w:t>
            </w:r>
          </w:p>
          <w:p w14:paraId="46D66477" w14:textId="4C704A72" w:rsidR="003F3213" w:rsidRPr="00AC5DD2" w:rsidRDefault="003F3213" w:rsidP="00071DF5"/>
        </w:tc>
      </w:tr>
      <w:tr w:rsidR="00071DF5" w:rsidRPr="00AC5DD2" w14:paraId="58461C21" w14:textId="77777777" w:rsidTr="009E32C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1D7019F" w14:textId="0389D8FB" w:rsidR="00071DF5" w:rsidRPr="00AC5DD2" w:rsidRDefault="00E3274C" w:rsidP="00071DF5">
            <w:pPr>
              <w:jc w:val="center"/>
            </w:pPr>
            <w:r>
              <w:t>17</w:t>
            </w:r>
            <w:del w:id="306" w:author="Noel Cainglet" w:date="2017-08-16T05:07:00Z">
              <w:r w:rsidR="00071DF5" w:rsidDel="00071DF5">
                <w:delText>1</w:delText>
              </w:r>
            </w:del>
            <w:ins w:id="307" w:author="JGL" w:date="2017-07-31T17:01:00Z">
              <w:del w:id="308" w:author="Noel Cainglet" w:date="2017-08-16T05:07:00Z">
                <w:r w:rsidR="00071DF5" w:rsidDel="00071DF5">
                  <w:delText>3</w:delText>
                </w:r>
              </w:del>
            </w:ins>
            <w:del w:id="309" w:author="Noel Cainglet" w:date="2017-08-16T05:07:00Z">
              <w:r w:rsidR="00071DF5" w:rsidDel="00071DF5">
                <w:delText>1</w:delText>
              </w:r>
            </w:del>
          </w:p>
        </w:tc>
        <w:tc>
          <w:tcPr>
            <w:tcW w:w="5427" w:type="dxa"/>
            <w:tcBorders>
              <w:top w:val="single" w:sz="4" w:space="0" w:color="auto"/>
              <w:left w:val="single" w:sz="4" w:space="0" w:color="auto"/>
              <w:bottom w:val="single" w:sz="4" w:space="0" w:color="auto"/>
              <w:right w:val="single" w:sz="4" w:space="0" w:color="auto"/>
            </w:tcBorders>
          </w:tcPr>
          <w:p w14:paraId="02E48111" w14:textId="03459B72" w:rsidR="00071DF5" w:rsidDel="00E94CAC" w:rsidRDefault="00071DF5">
            <w:pPr>
              <w:tabs>
                <w:tab w:val="left" w:pos="1227"/>
              </w:tabs>
              <w:rPr>
                <w:del w:id="310" w:author="Noel Cainglet" w:date="2017-08-01T09:14:00Z"/>
              </w:rPr>
              <w:pPrChange w:id="311" w:author="Noel Cainglet" w:date="2017-08-16T09:03:00Z">
                <w:pPr/>
              </w:pPrChange>
            </w:pPr>
            <w:ins w:id="312" w:author="Noel Cainglet" w:date="2017-08-01T09:14:00Z">
              <w:r>
                <w:t>Update HRIS and other employee records on file.</w:t>
              </w:r>
            </w:ins>
            <w:del w:id="313" w:author="Noel Cainglet" w:date="2017-08-01T09:14:00Z">
              <w:r w:rsidDel="00E94CAC">
                <w:delText>Acknowledge</w:delText>
              </w:r>
            </w:del>
            <w:ins w:id="314" w:author="JGL" w:date="2017-07-31T17:07:00Z">
              <w:del w:id="315" w:author="Noel Cainglet" w:date="2017-08-01T09:14:00Z">
                <w:r w:rsidDel="00E94CAC">
                  <w:delText xml:space="preserve"> receipt of </w:delText>
                </w:r>
              </w:del>
            </w:ins>
            <w:del w:id="316" w:author="Noel Cainglet" w:date="2017-08-01T09:14:00Z">
              <w:r w:rsidDel="00E94CAC">
                <w:delText xml:space="preserve"> final pay and receipt of certificate of employment.</w:delText>
              </w:r>
            </w:del>
          </w:p>
          <w:p w14:paraId="20660309" w14:textId="5F094D3A" w:rsidR="00071DF5" w:rsidRDefault="00071DF5" w:rsidP="00071DF5"/>
        </w:tc>
        <w:tc>
          <w:tcPr>
            <w:tcW w:w="1620" w:type="dxa"/>
            <w:tcBorders>
              <w:top w:val="single" w:sz="4" w:space="0" w:color="auto"/>
              <w:left w:val="single" w:sz="4" w:space="0" w:color="auto"/>
              <w:bottom w:val="single" w:sz="4" w:space="0" w:color="auto"/>
              <w:right w:val="single" w:sz="4" w:space="0" w:color="auto"/>
            </w:tcBorders>
          </w:tcPr>
          <w:p w14:paraId="048F34AF" w14:textId="0FF6886F" w:rsidR="00071DF5" w:rsidRPr="00AC5DD2" w:rsidRDefault="00071DF5" w:rsidP="00071DF5">
            <w:pPr>
              <w:jc w:val="center"/>
            </w:pPr>
            <w:ins w:id="317" w:author="Noel Cainglet" w:date="2017-08-01T09:14:00Z">
              <w:r>
                <w:t>HR Staff</w:t>
              </w:r>
            </w:ins>
            <w:del w:id="318" w:author="Noel Cainglet" w:date="2017-08-01T09:14:00Z">
              <w:r w:rsidDel="00E94CAC">
                <w:delText>Resigned Employee</w:delText>
              </w:r>
            </w:del>
          </w:p>
        </w:tc>
        <w:tc>
          <w:tcPr>
            <w:tcW w:w="1674" w:type="dxa"/>
            <w:tcBorders>
              <w:top w:val="single" w:sz="4" w:space="0" w:color="auto"/>
              <w:left w:val="single" w:sz="4" w:space="0" w:color="auto"/>
              <w:bottom w:val="single" w:sz="4" w:space="0" w:color="auto"/>
              <w:right w:val="single" w:sz="4" w:space="0" w:color="auto"/>
            </w:tcBorders>
          </w:tcPr>
          <w:p w14:paraId="68F29422" w14:textId="77777777" w:rsidR="000924A4" w:rsidRDefault="000924A4" w:rsidP="00071DF5">
            <w:pPr>
              <w:rPr>
                <w:ins w:id="319" w:author="Noel Cainglet" w:date="2017-08-16T09:03:00Z"/>
              </w:rPr>
            </w:pPr>
          </w:p>
          <w:p w14:paraId="58378847" w14:textId="0E36D769" w:rsidR="00071DF5" w:rsidDel="00E94CAC" w:rsidRDefault="00071DF5" w:rsidP="00071DF5">
            <w:pPr>
              <w:rPr>
                <w:del w:id="320" w:author="Noel Cainglet" w:date="2017-08-01T09:14:00Z"/>
              </w:rPr>
            </w:pPr>
            <w:del w:id="321" w:author="Noel Cainglet" w:date="2017-08-01T09:14:00Z">
              <w:r w:rsidDel="00E94CAC">
                <w:delText>Duly received Check Voucher</w:delText>
              </w:r>
            </w:del>
          </w:p>
          <w:p w14:paraId="04E4CAD6" w14:textId="59EC459D" w:rsidR="00071DF5" w:rsidRPr="00AC5DD2" w:rsidRDefault="00071DF5" w:rsidP="00071DF5"/>
        </w:tc>
      </w:tr>
    </w:tbl>
    <w:p w14:paraId="1753C496" w14:textId="7B8BD319" w:rsidR="00C535AA" w:rsidRDefault="00C535AA" w:rsidP="00EC72E3">
      <w:pPr>
        <w:rPr>
          <w:ins w:id="322" w:author="Noel Cainglet" w:date="2017-08-01T09:21:00Z"/>
        </w:rPr>
      </w:pPr>
      <w:ins w:id="323" w:author="Noel Cainglet" w:date="2017-08-01T09:21:00Z">
        <w:r>
          <w:br w:type="page"/>
        </w:r>
      </w:ins>
    </w:p>
    <w:p w14:paraId="3E2E4FBB" w14:textId="77777777" w:rsidR="006174A0" w:rsidRPr="00AC5DD2" w:rsidDel="000049E4" w:rsidRDefault="006174A0">
      <w:pPr>
        <w:pStyle w:val="ListParagraph"/>
        <w:numPr>
          <w:ilvl w:val="0"/>
          <w:numId w:val="1"/>
        </w:numPr>
        <w:rPr>
          <w:del w:id="324" w:author="Noel Cainglet" w:date="2017-08-01T09:15:00Z"/>
        </w:rPr>
        <w:pPrChange w:id="325" w:author="Noel Cainglet" w:date="2017-08-01T09:21:00Z">
          <w:pPr/>
        </w:pPrChange>
      </w:pPr>
    </w:p>
    <w:p w14:paraId="510C9E68" w14:textId="77777777" w:rsidR="00EC72E3" w:rsidRPr="00D82C06" w:rsidDel="000049E4" w:rsidRDefault="00EC72E3">
      <w:pPr>
        <w:pStyle w:val="ListParagraph"/>
        <w:numPr>
          <w:ilvl w:val="0"/>
          <w:numId w:val="1"/>
        </w:numPr>
        <w:rPr>
          <w:del w:id="326" w:author="Noel Cainglet" w:date="2017-08-01T09:15:00Z"/>
          <w:u w:val="single"/>
        </w:rPr>
        <w:pPrChange w:id="327" w:author="Noel Cainglet" w:date="2017-08-01T09:21:00Z">
          <w:pPr/>
        </w:pPrChange>
      </w:pPr>
    </w:p>
    <w:p w14:paraId="2811676E" w14:textId="3F055B06" w:rsidR="007D057B" w:rsidRPr="00EC72E3" w:rsidDel="000049E4" w:rsidRDefault="007D057B">
      <w:pPr>
        <w:pStyle w:val="ListParagraph"/>
        <w:numPr>
          <w:ilvl w:val="0"/>
          <w:numId w:val="1"/>
        </w:numPr>
        <w:rPr>
          <w:del w:id="328" w:author="Noel Cainglet" w:date="2017-08-01T09:15:00Z"/>
          <w:u w:val="single"/>
        </w:rPr>
        <w:pPrChange w:id="329" w:author="Noel Cainglet" w:date="2017-08-01T09:21:00Z">
          <w:pPr/>
        </w:pPrChange>
      </w:pPr>
    </w:p>
    <w:p w14:paraId="6FD20B5F" w14:textId="511D8C51" w:rsidR="00DD0A17" w:rsidDel="00C535AA" w:rsidRDefault="00DD0A17">
      <w:pPr>
        <w:pStyle w:val="ListParagraph"/>
        <w:numPr>
          <w:ilvl w:val="0"/>
          <w:numId w:val="1"/>
        </w:numPr>
        <w:rPr>
          <w:del w:id="330" w:author="Noel Cainglet" w:date="2017-08-01T09:21:00Z"/>
          <w:u w:val="single"/>
        </w:rPr>
        <w:pPrChange w:id="331" w:author="Noel Cainglet" w:date="2017-08-01T09:21:00Z">
          <w:pPr/>
        </w:pPrChange>
      </w:pPr>
      <w:del w:id="332" w:author="Noel Cainglet" w:date="2017-08-01T09:15:00Z">
        <w:r w:rsidDel="000049E4">
          <w:rPr>
            <w:u w:val="single"/>
          </w:rPr>
          <w:br w:type="page"/>
        </w:r>
      </w:del>
    </w:p>
    <w:p w14:paraId="60FC0928" w14:textId="608D8888" w:rsidR="008756A9" w:rsidRPr="00AC5DD2" w:rsidRDefault="003226EA" w:rsidP="001077EE">
      <w:pPr>
        <w:pStyle w:val="ListParagraph"/>
        <w:numPr>
          <w:ilvl w:val="0"/>
          <w:numId w:val="1"/>
        </w:numPr>
        <w:rPr>
          <w:u w:val="single"/>
        </w:rPr>
      </w:pPr>
      <w:r w:rsidRPr="00AC5DD2">
        <w:rPr>
          <w:u w:val="single"/>
        </w:rPr>
        <w:t>FLOWCHARTS</w:t>
      </w:r>
    </w:p>
    <w:p w14:paraId="4DE4B17D" w14:textId="5E549010" w:rsidR="006359B8" w:rsidRDefault="006359B8" w:rsidP="002B1888"/>
    <w:p w14:paraId="6D278EC0" w14:textId="2B82B98D" w:rsidR="002B1888" w:rsidRDefault="002B1888">
      <w:pPr>
        <w:pStyle w:val="ListParagraph"/>
        <w:numPr>
          <w:ilvl w:val="1"/>
          <w:numId w:val="1"/>
        </w:numPr>
        <w:pPrChange w:id="333" w:author="Noel Cainglet" w:date="2017-08-01T10:04:00Z">
          <w:pPr>
            <w:jc w:val="center"/>
          </w:pPr>
        </w:pPrChange>
      </w:pPr>
      <w:r>
        <w:t>Resignation</w:t>
      </w:r>
    </w:p>
    <w:p w14:paraId="3B4E822C" w14:textId="68DE5A4F" w:rsidR="002B1888" w:rsidDel="00E02F33" w:rsidRDefault="007E7595" w:rsidP="002B1888">
      <w:pPr>
        <w:jc w:val="center"/>
        <w:rPr>
          <w:del w:id="334" w:author="Noel Cainglet" w:date="2017-08-01T10:04:00Z"/>
        </w:rPr>
      </w:pPr>
      <w:r>
        <w:object w:dxaOrig="13860" w:dyaOrig="19650" w14:anchorId="1C3BF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554.25pt" o:ole="">
            <v:imagedata r:id="rId10" o:title=""/>
          </v:shape>
          <o:OLEObject Type="Embed" ProgID="Visio.Drawing.15" ShapeID="_x0000_i1025" DrawAspect="Content" ObjectID="_1574922562" r:id="rId11"/>
        </w:object>
      </w:r>
    </w:p>
    <w:p w14:paraId="525625E3" w14:textId="16B2F35A" w:rsidR="005E218B" w:rsidRDefault="006F5F9A">
      <w:pPr>
        <w:jc w:val="center"/>
        <w:rPr>
          <w:u w:val="single"/>
        </w:rPr>
        <w:pPrChange w:id="335" w:author="Noel Cainglet" w:date="2017-08-16T05:12:00Z">
          <w:pPr/>
        </w:pPrChange>
      </w:pPr>
      <w:del w:id="336" w:author="Noel Cainglet" w:date="2017-08-16T05:04:00Z">
        <w:r w:rsidDel="00912E34">
          <w:fldChar w:fldCharType="begin"/>
        </w:r>
        <w:r w:rsidDel="00912E34">
          <w:fldChar w:fldCharType="end"/>
        </w:r>
      </w:del>
      <w:del w:id="337" w:author="Noel Cainglet" w:date="2017-08-01T10:04:00Z">
        <w:r w:rsidR="001B2EDE" w:rsidDel="00E02F33">
          <w:object w:dxaOrig="17325" w:dyaOrig="15060" w14:anchorId="05C552BF">
            <v:shape id="_x0000_i1026" type="#_x0000_t75" style="width:471pt;height:409.5pt" o:ole="">
              <v:imagedata r:id="rId12" o:title=""/>
            </v:shape>
            <o:OLEObject Type="Embed" ProgID="Visio.Drawing.15" ShapeID="_x0000_i1026" DrawAspect="Content" ObjectID="_1574922563" r:id="rId13"/>
          </w:object>
        </w:r>
      </w:del>
      <w:r w:rsidR="005E218B">
        <w:rPr>
          <w:u w:val="single"/>
        </w:rPr>
        <w:br w:type="page"/>
      </w:r>
    </w:p>
    <w:p w14:paraId="59FFFA72" w14:textId="4D3D87D7" w:rsidR="00F063EC" w:rsidRPr="00AC5DD2" w:rsidRDefault="00E02C52" w:rsidP="00327701">
      <w:pPr>
        <w:pStyle w:val="ListParagraph"/>
        <w:numPr>
          <w:ilvl w:val="0"/>
          <w:numId w:val="1"/>
        </w:numPr>
        <w:tabs>
          <w:tab w:val="left" w:pos="7395"/>
        </w:tabs>
      </w:pPr>
      <w:r w:rsidRPr="00AC5DD2">
        <w:rPr>
          <w:u w:val="single"/>
        </w:rPr>
        <w:lastRenderedPageBreak/>
        <w:t xml:space="preserve">BUSINESS </w:t>
      </w:r>
      <w:r w:rsidR="003226EA" w:rsidRPr="00AC5DD2">
        <w:rPr>
          <w:u w:val="single"/>
        </w:rPr>
        <w:t>FORMS</w:t>
      </w:r>
    </w:p>
    <w:p w14:paraId="45675745" w14:textId="77777777" w:rsidR="00BB5341" w:rsidRDefault="00BB5341" w:rsidP="00BB5341">
      <w:pPr>
        <w:pStyle w:val="ListParagraph"/>
        <w:tabs>
          <w:tab w:val="left" w:pos="7395"/>
        </w:tabs>
        <w:ind w:left="936"/>
      </w:pPr>
    </w:p>
    <w:p w14:paraId="71284951" w14:textId="1F90D81E" w:rsidR="00BB5341" w:rsidRDefault="000D0939" w:rsidP="00BB5341">
      <w:pPr>
        <w:pStyle w:val="ListParagraph"/>
        <w:numPr>
          <w:ilvl w:val="1"/>
          <w:numId w:val="1"/>
        </w:numPr>
        <w:tabs>
          <w:tab w:val="left" w:pos="7395"/>
        </w:tabs>
      </w:pPr>
      <w:r>
        <w:t>Exit Clearance Certificate</w:t>
      </w:r>
    </w:p>
    <w:p w14:paraId="228B80B4" w14:textId="6D9FDCB9" w:rsidR="00BB5341" w:rsidRDefault="00BB5341" w:rsidP="000D0939"/>
    <w:p w14:paraId="28E3A137" w14:textId="6CE4B36D" w:rsidR="000D0939" w:rsidDel="00B927F4" w:rsidRDefault="000D0939">
      <w:pPr>
        <w:jc w:val="center"/>
        <w:rPr>
          <w:del w:id="338" w:author="Noel Cainglet" w:date="2017-08-01T13:56:00Z"/>
        </w:rPr>
        <w:pPrChange w:id="339" w:author="Noel Cainglet" w:date="2017-08-01T13:57:00Z">
          <w:pPr>
            <w:pStyle w:val="ListParagraph"/>
            <w:tabs>
              <w:tab w:val="left" w:pos="7395"/>
            </w:tabs>
            <w:ind w:left="576"/>
          </w:pPr>
        </w:pPrChange>
      </w:pPr>
      <w:r w:rsidRPr="000D0939">
        <w:rPr>
          <w:noProof/>
          <w:lang w:val="en-PH" w:eastAsia="en-PH"/>
        </w:rPr>
        <w:drawing>
          <wp:inline distT="0" distB="0" distL="0" distR="0" wp14:anchorId="27481182" wp14:editId="75306CF2">
            <wp:extent cx="3698604"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8604" cy="5486400"/>
                    </a:xfrm>
                    <a:prstGeom prst="rect">
                      <a:avLst/>
                    </a:prstGeom>
                    <a:noFill/>
                    <a:ln>
                      <a:noFill/>
                    </a:ln>
                  </pic:spPr>
                </pic:pic>
              </a:graphicData>
            </a:graphic>
          </wp:inline>
        </w:drawing>
      </w:r>
    </w:p>
    <w:p w14:paraId="77DB7B6B" w14:textId="77777777" w:rsidR="00B927F4" w:rsidRDefault="00B927F4">
      <w:pPr>
        <w:jc w:val="center"/>
        <w:rPr>
          <w:ins w:id="340" w:author="Noel Cainglet" w:date="2017-08-01T13:57:00Z"/>
        </w:rPr>
        <w:pPrChange w:id="341" w:author="Noel Cainglet" w:date="2017-08-01T13:57:00Z">
          <w:pPr>
            <w:tabs>
              <w:tab w:val="left" w:pos="7395"/>
            </w:tabs>
          </w:pPr>
        </w:pPrChange>
      </w:pPr>
    </w:p>
    <w:p w14:paraId="52EAA64E" w14:textId="1247988D" w:rsidR="00BB5341" w:rsidDel="00B927F4" w:rsidRDefault="00BB5341">
      <w:pPr>
        <w:rPr>
          <w:del w:id="342" w:author="Noel Cainglet" w:date="2017-08-01T13:56:00Z"/>
        </w:rPr>
        <w:pPrChange w:id="343" w:author="Noel Cainglet" w:date="2017-08-01T13:57:00Z">
          <w:pPr>
            <w:tabs>
              <w:tab w:val="left" w:pos="7395"/>
            </w:tabs>
            <w:jc w:val="center"/>
          </w:pPr>
        </w:pPrChange>
      </w:pPr>
      <w:del w:id="344" w:author="Noel Cainglet" w:date="2017-08-01T13:56:00Z">
        <w:r w:rsidRPr="00BB5341" w:rsidDel="00B927F4">
          <w:rPr>
            <w:noProof/>
            <w:lang w:val="en-PH" w:eastAsia="en-PH"/>
          </w:rPr>
          <w:drawing>
            <wp:inline distT="0" distB="0" distL="0" distR="0" wp14:anchorId="52D3CBFF" wp14:editId="3D70AF8A">
              <wp:extent cx="1978526" cy="457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8526" cy="4572000"/>
                      </a:xfrm>
                      <a:prstGeom prst="rect">
                        <a:avLst/>
                      </a:prstGeom>
                      <a:noFill/>
                      <a:ln>
                        <a:noFill/>
                      </a:ln>
                    </pic:spPr>
                  </pic:pic>
                </a:graphicData>
              </a:graphic>
            </wp:inline>
          </w:drawing>
        </w:r>
      </w:del>
    </w:p>
    <w:p w14:paraId="36B36A39" w14:textId="785550CE" w:rsidR="00BB5341" w:rsidRDefault="00BB5341">
      <w:pPr>
        <w:pPrChange w:id="345" w:author="Noel Cainglet" w:date="2017-08-01T13:57:00Z">
          <w:pPr>
            <w:pStyle w:val="ListParagraph"/>
            <w:tabs>
              <w:tab w:val="left" w:pos="7395"/>
            </w:tabs>
            <w:ind w:left="576"/>
          </w:pPr>
        </w:pPrChange>
      </w:pPr>
    </w:p>
    <w:p w14:paraId="7C09D662" w14:textId="49643D26" w:rsidR="00BB5341" w:rsidDel="00B927F4" w:rsidRDefault="00BB5341" w:rsidP="00BB5341">
      <w:pPr>
        <w:tabs>
          <w:tab w:val="left" w:pos="7395"/>
        </w:tabs>
        <w:rPr>
          <w:del w:id="346" w:author="Noel Cainglet" w:date="2017-08-01T13:57:00Z"/>
        </w:rPr>
      </w:pPr>
    </w:p>
    <w:p w14:paraId="284DD31E" w14:textId="77777777" w:rsidR="00BB5341" w:rsidRDefault="00BB5341" w:rsidP="00BB5341">
      <w:pPr>
        <w:tabs>
          <w:tab w:val="left" w:pos="3240"/>
          <w:tab w:val="left" w:pos="3960"/>
          <w:tab w:val="left" w:pos="4320"/>
        </w:tabs>
        <w:ind w:left="5040" w:hanging="3600"/>
      </w:pPr>
      <w:r>
        <w:t>No. of copy</w:t>
      </w:r>
      <w:r w:rsidRPr="00B45D34">
        <w:tab/>
      </w:r>
      <w:r w:rsidRPr="00B45D34">
        <w:tab/>
        <w:t>-</w:t>
      </w:r>
      <w:r w:rsidRPr="00B45D34">
        <w:tab/>
      </w:r>
      <w:r>
        <w:t>1</w:t>
      </w:r>
    </w:p>
    <w:p w14:paraId="4B118FE9" w14:textId="4D5564E7" w:rsidR="00BB5341" w:rsidRPr="00B45D34" w:rsidRDefault="00BB5341" w:rsidP="00BB5341">
      <w:pPr>
        <w:tabs>
          <w:tab w:val="left" w:pos="900"/>
          <w:tab w:val="left" w:pos="1440"/>
          <w:tab w:val="left" w:pos="3600"/>
          <w:tab w:val="left" w:pos="3960"/>
        </w:tabs>
        <w:ind w:left="3600" w:hanging="2700"/>
      </w:pPr>
      <w:r w:rsidRPr="00B45D34">
        <w:tab/>
      </w:r>
      <w:r w:rsidR="003D37B7">
        <w:t xml:space="preserve">Check and verified </w:t>
      </w:r>
      <w:r w:rsidRPr="00B45D34">
        <w:t xml:space="preserve">by </w:t>
      </w:r>
      <w:r w:rsidRPr="00B45D34">
        <w:tab/>
        <w:t>-</w:t>
      </w:r>
      <w:r w:rsidRPr="00B45D34">
        <w:tab/>
      </w:r>
      <w:r w:rsidR="00F40260">
        <w:t>HR Staff</w:t>
      </w:r>
    </w:p>
    <w:p w14:paraId="7BCAB336" w14:textId="77777777" w:rsidR="00BB5341" w:rsidRDefault="00BB5341" w:rsidP="00BB5341">
      <w:pPr>
        <w:tabs>
          <w:tab w:val="left" w:pos="1440"/>
          <w:tab w:val="left" w:pos="3240"/>
          <w:tab w:val="left" w:pos="3420"/>
          <w:tab w:val="left" w:pos="3960"/>
          <w:tab w:val="left" w:pos="4320"/>
          <w:tab w:val="left" w:pos="4860"/>
          <w:tab w:val="left" w:pos="5220"/>
          <w:tab w:val="left" w:pos="5580"/>
        </w:tabs>
        <w:ind w:left="5580" w:hanging="4680"/>
        <w:jc w:val="both"/>
      </w:pPr>
      <w:r w:rsidRPr="00B45D34">
        <w:tab/>
        <w:t xml:space="preserve">Distribution                </w:t>
      </w:r>
      <w:r w:rsidRPr="00B45D34">
        <w:tab/>
        <w:t>-</w:t>
      </w:r>
      <w:r w:rsidRPr="00B45D34">
        <w:tab/>
      </w:r>
      <w:r>
        <w:t>HR Department</w:t>
      </w:r>
    </w:p>
    <w:p w14:paraId="2A4A0918" w14:textId="77777777" w:rsidR="00BB5341" w:rsidRDefault="00BB5341" w:rsidP="00BB5341">
      <w:pPr>
        <w:tabs>
          <w:tab w:val="left" w:pos="7395"/>
        </w:tabs>
      </w:pPr>
      <w:r>
        <w:br w:type="page"/>
      </w:r>
    </w:p>
    <w:p w14:paraId="07FDE343" w14:textId="77777777" w:rsidR="00560209" w:rsidRDefault="00936BDE" w:rsidP="00327701">
      <w:pPr>
        <w:pStyle w:val="ListParagraph"/>
        <w:numPr>
          <w:ilvl w:val="1"/>
          <w:numId w:val="1"/>
        </w:numPr>
        <w:tabs>
          <w:tab w:val="left" w:pos="7395"/>
        </w:tabs>
      </w:pPr>
      <w:ins w:id="347" w:author="Noel Cainglet" w:date="2017-08-01T14:27:00Z">
        <w:r>
          <w:lastRenderedPageBreak/>
          <w:t>Last Pay Computation</w:t>
        </w:r>
      </w:ins>
    </w:p>
    <w:p w14:paraId="7A8290AA" w14:textId="2A29285B" w:rsidR="00DC2DF4" w:rsidRDefault="005E218B" w:rsidP="00560209">
      <w:pPr>
        <w:pStyle w:val="ListParagraph"/>
        <w:tabs>
          <w:tab w:val="left" w:pos="7395"/>
        </w:tabs>
        <w:ind w:left="936"/>
      </w:pPr>
      <w:del w:id="348" w:author="Noel Cainglet" w:date="2017-08-16T05:13:00Z">
        <w:r w:rsidDel="00936BDE">
          <w:delText>Clearance</w:delText>
        </w:r>
      </w:del>
      <w:del w:id="349" w:author="Noel Cainglet" w:date="2017-08-01T14:27:00Z">
        <w:r w:rsidDel="008E5748">
          <w:delText xml:space="preserve"> Certificate </w:delText>
        </w:r>
      </w:del>
      <w:del w:id="350" w:author="Noel Cainglet" w:date="2017-08-16T05:13:00Z">
        <w:r w:rsidDel="00936BDE">
          <w:delText>Form</w:delText>
        </w:r>
        <w:r w:rsidR="006D42C0" w:rsidDel="00936BDE">
          <w:delText xml:space="preserve"> (</w:delText>
        </w:r>
        <w:r w:rsidR="006D42C0" w:rsidRPr="004B3761" w:rsidDel="00936BDE">
          <w:rPr>
            <w:i/>
            <w:rPrChange w:id="351" w:author="Noel Cainglet" w:date="2017-08-01T14:00:00Z">
              <w:rPr/>
            </w:rPrChange>
          </w:rPr>
          <w:delText>Sample</w:delText>
        </w:r>
        <w:r w:rsidR="006D42C0" w:rsidDel="00936BDE">
          <w:delText>)</w:delText>
        </w:r>
      </w:del>
    </w:p>
    <w:p w14:paraId="7645B781" w14:textId="642EB50C" w:rsidR="00DC7C88" w:rsidDel="00CD5601" w:rsidRDefault="00560209" w:rsidP="00560209">
      <w:pPr>
        <w:pStyle w:val="ListParagraph"/>
        <w:numPr>
          <w:ilvl w:val="1"/>
          <w:numId w:val="1"/>
        </w:numPr>
        <w:jc w:val="center"/>
        <w:rPr>
          <w:del w:id="352" w:author="Noel Cainglet" w:date="2017-08-01T14:00:00Z"/>
        </w:rPr>
      </w:pPr>
      <w:r w:rsidRPr="00560209">
        <w:rPr>
          <w:noProof/>
          <w:lang w:val="en-PH" w:eastAsia="en-PH"/>
        </w:rPr>
        <w:drawing>
          <wp:inline distT="0" distB="0" distL="0" distR="0" wp14:anchorId="5DDA6017" wp14:editId="39DAC537">
            <wp:extent cx="3101995" cy="59436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1995" cy="5943600"/>
                    </a:xfrm>
                    <a:prstGeom prst="rect">
                      <a:avLst/>
                    </a:prstGeom>
                    <a:noFill/>
                    <a:ln>
                      <a:noFill/>
                    </a:ln>
                  </pic:spPr>
                </pic:pic>
              </a:graphicData>
            </a:graphic>
          </wp:inline>
        </w:drawing>
      </w:r>
    </w:p>
    <w:p w14:paraId="5EB8287C" w14:textId="72E818B4" w:rsidR="00DC7C88" w:rsidDel="00CD5601" w:rsidRDefault="00DC7C88">
      <w:pPr>
        <w:pStyle w:val="ListParagraph"/>
        <w:jc w:val="center"/>
        <w:rPr>
          <w:del w:id="353" w:author="Noel Cainglet" w:date="2017-08-01T14:00:00Z"/>
        </w:rPr>
        <w:pPrChange w:id="354" w:author="Noel Cainglet" w:date="2017-08-01T14:00:00Z">
          <w:pPr>
            <w:tabs>
              <w:tab w:val="left" w:pos="7395"/>
            </w:tabs>
            <w:jc w:val="center"/>
          </w:pPr>
        </w:pPrChange>
      </w:pPr>
      <w:del w:id="355" w:author="Noel Cainglet" w:date="2017-08-01T14:00:00Z">
        <w:r w:rsidRPr="00DC7C88" w:rsidDel="00CD5601">
          <w:rPr>
            <w:noProof/>
            <w:lang w:val="en-PH" w:eastAsia="en-PH"/>
          </w:rPr>
          <w:drawing>
            <wp:inline distT="0" distB="0" distL="0" distR="0" wp14:anchorId="43252249" wp14:editId="19B319BC">
              <wp:extent cx="2100318"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0318" cy="4572000"/>
                      </a:xfrm>
                      <a:prstGeom prst="rect">
                        <a:avLst/>
                      </a:prstGeom>
                      <a:noFill/>
                      <a:ln>
                        <a:noFill/>
                      </a:ln>
                    </pic:spPr>
                  </pic:pic>
                </a:graphicData>
              </a:graphic>
            </wp:inline>
          </w:drawing>
        </w:r>
      </w:del>
    </w:p>
    <w:p w14:paraId="4D7F0A8F" w14:textId="395E8CE2" w:rsidR="00992B5F" w:rsidRDefault="00992B5F" w:rsidP="00560209">
      <w:pPr>
        <w:pStyle w:val="ListParagraph"/>
        <w:jc w:val="center"/>
      </w:pPr>
    </w:p>
    <w:p w14:paraId="37548595" w14:textId="2A3642C7" w:rsidR="00992B5F" w:rsidRDefault="00992B5F">
      <w:pPr>
        <w:tabs>
          <w:tab w:val="left" w:pos="7395"/>
        </w:tabs>
        <w:jc w:val="center"/>
        <w:rPr>
          <w:ins w:id="356" w:author="Noel Cainglet" w:date="2017-08-01T14:00:00Z"/>
        </w:rPr>
        <w:pPrChange w:id="357" w:author="Noel Cainglet" w:date="2017-08-01T14:00:00Z">
          <w:pPr>
            <w:pStyle w:val="ListParagraph"/>
            <w:tabs>
              <w:tab w:val="left" w:pos="7395"/>
            </w:tabs>
            <w:ind w:left="936"/>
          </w:pPr>
        </w:pPrChange>
      </w:pPr>
    </w:p>
    <w:p w14:paraId="3659DF78" w14:textId="2C68C21B" w:rsidR="00002A17" w:rsidRDefault="006D490D" w:rsidP="00002A17">
      <w:pPr>
        <w:tabs>
          <w:tab w:val="left" w:pos="3240"/>
          <w:tab w:val="left" w:pos="3960"/>
          <w:tab w:val="left" w:pos="4320"/>
        </w:tabs>
        <w:ind w:left="5040" w:hanging="3600"/>
      </w:pPr>
      <w:r>
        <w:t>No. of copy</w:t>
      </w:r>
      <w:r w:rsidR="00002A17" w:rsidRPr="00B45D34">
        <w:tab/>
      </w:r>
      <w:r w:rsidR="00002A17" w:rsidRPr="00B45D34">
        <w:tab/>
        <w:t>-</w:t>
      </w:r>
      <w:r w:rsidR="00002A17" w:rsidRPr="00B45D34">
        <w:tab/>
      </w:r>
      <w:r>
        <w:t>1</w:t>
      </w:r>
    </w:p>
    <w:p w14:paraId="30DEDE2B" w14:textId="4E56B71C" w:rsidR="00002A17" w:rsidRPr="00B45D34" w:rsidRDefault="00854A6F" w:rsidP="00002A17">
      <w:pPr>
        <w:tabs>
          <w:tab w:val="left" w:pos="900"/>
          <w:tab w:val="left" w:pos="2160"/>
          <w:tab w:val="left" w:pos="3960"/>
        </w:tabs>
        <w:ind w:left="360" w:firstLine="1080"/>
      </w:pPr>
      <w:r>
        <w:t>Prepared by</w:t>
      </w:r>
      <w:r w:rsidR="00002A17" w:rsidRPr="00B45D34">
        <w:tab/>
        <w:t>-</w:t>
      </w:r>
      <w:r w:rsidR="00002A17" w:rsidRPr="00B45D34">
        <w:tab/>
      </w:r>
      <w:r>
        <w:t>HR Staff</w:t>
      </w:r>
    </w:p>
    <w:p w14:paraId="70FDD210" w14:textId="06F82903" w:rsidR="00002A17" w:rsidRPr="00B45D34" w:rsidRDefault="00002A17" w:rsidP="00002A17">
      <w:pPr>
        <w:tabs>
          <w:tab w:val="left" w:pos="900"/>
          <w:tab w:val="left" w:pos="1440"/>
          <w:tab w:val="left" w:pos="3960"/>
        </w:tabs>
        <w:ind w:left="360"/>
      </w:pPr>
      <w:r w:rsidRPr="00B45D34">
        <w:tab/>
      </w:r>
      <w:r w:rsidRPr="00B45D34">
        <w:tab/>
      </w:r>
      <w:r w:rsidR="00854A6F">
        <w:t>Verified by</w:t>
      </w:r>
      <w:r w:rsidRPr="00B45D34">
        <w:tab/>
        <w:t>-</w:t>
      </w:r>
      <w:r w:rsidRPr="00B45D34">
        <w:tab/>
      </w:r>
      <w:r w:rsidR="000E7DCF">
        <w:t>HR Manager</w:t>
      </w:r>
    </w:p>
    <w:p w14:paraId="0045F06A" w14:textId="625C4BCA" w:rsidR="00002A17" w:rsidRPr="00B45D34" w:rsidRDefault="00002A17" w:rsidP="00002A17">
      <w:pPr>
        <w:tabs>
          <w:tab w:val="left" w:pos="900"/>
          <w:tab w:val="left" w:pos="1440"/>
          <w:tab w:val="left" w:pos="3600"/>
          <w:tab w:val="left" w:pos="3960"/>
        </w:tabs>
        <w:ind w:left="3600" w:hanging="2700"/>
      </w:pPr>
      <w:r w:rsidRPr="00B45D34">
        <w:tab/>
      </w:r>
      <w:r>
        <w:t xml:space="preserve">Approved </w:t>
      </w:r>
      <w:r w:rsidRPr="00B45D34">
        <w:t xml:space="preserve">by </w:t>
      </w:r>
      <w:r w:rsidRPr="00B45D34">
        <w:tab/>
      </w:r>
      <w:r w:rsidRPr="00B45D34">
        <w:tab/>
        <w:t>-</w:t>
      </w:r>
      <w:r w:rsidRPr="00B45D34">
        <w:tab/>
      </w:r>
      <w:r>
        <w:t>President</w:t>
      </w:r>
    </w:p>
    <w:p w14:paraId="1A92D452" w14:textId="164C7566" w:rsidR="00002A17" w:rsidRDefault="00002A17">
      <w:pPr>
        <w:tabs>
          <w:tab w:val="left" w:pos="1440"/>
          <w:tab w:val="left" w:pos="3240"/>
          <w:tab w:val="left" w:pos="3420"/>
          <w:tab w:val="left" w:pos="3960"/>
          <w:tab w:val="left" w:pos="4320"/>
          <w:tab w:val="left" w:pos="4860"/>
          <w:tab w:val="left" w:pos="5220"/>
          <w:tab w:val="left" w:pos="5580"/>
          <w:tab w:val="left" w:pos="8518"/>
        </w:tabs>
        <w:ind w:left="5580" w:hanging="4680"/>
        <w:jc w:val="both"/>
        <w:pPrChange w:id="358" w:author="Noel Cainglet" w:date="2017-08-01T14:00:00Z">
          <w:pPr>
            <w:tabs>
              <w:tab w:val="left" w:pos="1440"/>
              <w:tab w:val="left" w:pos="3240"/>
              <w:tab w:val="left" w:pos="3420"/>
              <w:tab w:val="left" w:pos="3960"/>
              <w:tab w:val="left" w:pos="4320"/>
              <w:tab w:val="left" w:pos="4860"/>
              <w:tab w:val="left" w:pos="5220"/>
              <w:tab w:val="left" w:pos="5580"/>
            </w:tabs>
            <w:ind w:left="5580" w:hanging="4680"/>
            <w:jc w:val="both"/>
          </w:pPr>
        </w:pPrChange>
      </w:pPr>
      <w:r w:rsidRPr="00B45D34">
        <w:tab/>
        <w:t xml:space="preserve">Distribution                </w:t>
      </w:r>
      <w:r w:rsidRPr="00B45D34">
        <w:tab/>
        <w:t>-</w:t>
      </w:r>
      <w:r w:rsidRPr="00B45D34">
        <w:tab/>
      </w:r>
      <w:r w:rsidR="006D490D">
        <w:t>HR Department</w:t>
      </w:r>
      <w:ins w:id="359" w:author="Noel Cainglet" w:date="2017-08-01T14:00:00Z">
        <w:r w:rsidR="00CD5601">
          <w:tab/>
        </w:r>
      </w:ins>
    </w:p>
    <w:p w14:paraId="6811282C" w14:textId="4A2AB3FE" w:rsidR="006519EC" w:rsidRDefault="00002A17" w:rsidP="005429C5">
      <w:pPr>
        <w:tabs>
          <w:tab w:val="left" w:pos="7395"/>
        </w:tabs>
      </w:pPr>
      <w:r>
        <w:br w:type="page"/>
      </w:r>
    </w:p>
    <w:p w14:paraId="6692B648" w14:textId="0CC1B901" w:rsidR="006455CB" w:rsidRDefault="006455CB" w:rsidP="00327701">
      <w:pPr>
        <w:pStyle w:val="ListParagraph"/>
        <w:numPr>
          <w:ilvl w:val="1"/>
          <w:numId w:val="1"/>
        </w:numPr>
        <w:tabs>
          <w:tab w:val="left" w:pos="1495"/>
        </w:tabs>
        <w:rPr>
          <w:ins w:id="360" w:author="Noel Cainglet" w:date="2017-08-16T08:44:00Z"/>
        </w:rPr>
      </w:pPr>
      <w:ins w:id="361" w:author="Noel Cainglet" w:date="2017-08-16T05:19:00Z">
        <w:r>
          <w:lastRenderedPageBreak/>
          <w:t>Release</w:t>
        </w:r>
      </w:ins>
      <w:r w:rsidR="00ED0D3F">
        <w:t xml:space="preserve">, </w:t>
      </w:r>
      <w:ins w:id="362" w:author="Noel Cainglet" w:date="2017-08-16T05:19:00Z">
        <w:r>
          <w:t>Waiver and Quit</w:t>
        </w:r>
      </w:ins>
      <w:r w:rsidR="00ED0D3F">
        <w:t>c</w:t>
      </w:r>
      <w:ins w:id="363" w:author="Noel Cainglet" w:date="2017-08-16T05:19:00Z">
        <w:r>
          <w:t>laim</w:t>
        </w:r>
      </w:ins>
    </w:p>
    <w:p w14:paraId="02ED3D85" w14:textId="77777777" w:rsidR="003447BF" w:rsidRDefault="003447BF">
      <w:pPr>
        <w:pStyle w:val="ListParagraph"/>
        <w:tabs>
          <w:tab w:val="left" w:pos="1495"/>
        </w:tabs>
        <w:ind w:left="936"/>
        <w:rPr>
          <w:ins w:id="364" w:author="Noel Cainglet" w:date="2017-08-16T05:19:00Z"/>
        </w:rPr>
        <w:pPrChange w:id="365" w:author="Noel Cainglet" w:date="2017-08-16T08:44:00Z">
          <w:pPr>
            <w:pStyle w:val="ListParagraph"/>
            <w:numPr>
              <w:ilvl w:val="1"/>
              <w:numId w:val="1"/>
            </w:numPr>
            <w:tabs>
              <w:tab w:val="num" w:pos="936"/>
              <w:tab w:val="left" w:pos="1495"/>
            </w:tabs>
            <w:ind w:left="936" w:hanging="360"/>
          </w:pPr>
        </w:pPrChange>
      </w:pPr>
    </w:p>
    <w:p w14:paraId="376D2E78" w14:textId="0E3DCFB6" w:rsidR="006455CB" w:rsidRDefault="007D5AC4">
      <w:pPr>
        <w:pStyle w:val="ListParagraph"/>
        <w:tabs>
          <w:tab w:val="left" w:pos="1495"/>
        </w:tabs>
        <w:ind w:left="936"/>
        <w:jc w:val="center"/>
        <w:rPr>
          <w:ins w:id="366" w:author="Noel Cainglet" w:date="2017-08-16T05:23:00Z"/>
          <w:sz w:val="20"/>
          <w:szCs w:val="20"/>
        </w:rPr>
        <w:pPrChange w:id="367" w:author="Noel Cainglet" w:date="2017-08-16T05:21:00Z">
          <w:pPr>
            <w:pStyle w:val="ListParagraph"/>
            <w:numPr>
              <w:ilvl w:val="1"/>
              <w:numId w:val="1"/>
            </w:numPr>
            <w:tabs>
              <w:tab w:val="num" w:pos="936"/>
              <w:tab w:val="left" w:pos="1495"/>
            </w:tabs>
            <w:ind w:left="936" w:hanging="360"/>
          </w:pPr>
        </w:pPrChange>
      </w:pPr>
      <w:r>
        <w:rPr>
          <w:noProof/>
          <w:sz w:val="20"/>
          <w:szCs w:val="20"/>
          <w:lang w:val="en-PH" w:eastAsia="en-PH"/>
        </w:rPr>
        <w:drawing>
          <wp:inline distT="0" distB="0" distL="0" distR="0" wp14:anchorId="627F7786" wp14:editId="4EE9FB8C">
            <wp:extent cx="4284134" cy="5943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134" cy="5943600"/>
                    </a:xfrm>
                    <a:prstGeom prst="rect">
                      <a:avLst/>
                    </a:prstGeom>
                    <a:noFill/>
                    <a:ln>
                      <a:noFill/>
                    </a:ln>
                  </pic:spPr>
                </pic:pic>
              </a:graphicData>
            </a:graphic>
          </wp:inline>
        </w:drawing>
      </w:r>
    </w:p>
    <w:p w14:paraId="0C4E8159" w14:textId="77777777" w:rsidR="006455CB" w:rsidRDefault="006455CB">
      <w:pPr>
        <w:pStyle w:val="ListParagraph"/>
        <w:tabs>
          <w:tab w:val="left" w:pos="1495"/>
        </w:tabs>
        <w:ind w:left="936"/>
        <w:rPr>
          <w:ins w:id="368" w:author="Noel Cainglet" w:date="2017-08-16T05:22:00Z"/>
          <w:sz w:val="20"/>
          <w:szCs w:val="20"/>
        </w:rPr>
        <w:pPrChange w:id="369" w:author="Noel Cainglet" w:date="2017-08-16T05:21:00Z">
          <w:pPr>
            <w:pStyle w:val="ListParagraph"/>
            <w:numPr>
              <w:ilvl w:val="1"/>
              <w:numId w:val="1"/>
            </w:numPr>
            <w:tabs>
              <w:tab w:val="num" w:pos="936"/>
              <w:tab w:val="left" w:pos="1495"/>
            </w:tabs>
            <w:ind w:left="936" w:hanging="360"/>
          </w:pPr>
        </w:pPrChange>
      </w:pPr>
    </w:p>
    <w:p w14:paraId="67B2B320" w14:textId="77777777" w:rsidR="007D5AC4" w:rsidRDefault="007D5AC4" w:rsidP="006455CB">
      <w:pPr>
        <w:tabs>
          <w:tab w:val="left" w:pos="3240"/>
          <w:tab w:val="left" w:pos="3960"/>
          <w:tab w:val="left" w:pos="4320"/>
        </w:tabs>
        <w:ind w:left="5040" w:hanging="3600"/>
      </w:pPr>
    </w:p>
    <w:p w14:paraId="2C366FD6" w14:textId="50F87BD0" w:rsidR="006455CB" w:rsidRDefault="006455CB" w:rsidP="006455CB">
      <w:pPr>
        <w:tabs>
          <w:tab w:val="left" w:pos="3240"/>
          <w:tab w:val="left" w:pos="3960"/>
          <w:tab w:val="left" w:pos="4320"/>
        </w:tabs>
        <w:ind w:left="5040" w:hanging="3600"/>
        <w:rPr>
          <w:ins w:id="370" w:author="Noel Cainglet" w:date="2017-08-16T05:22:00Z"/>
        </w:rPr>
      </w:pPr>
      <w:ins w:id="371" w:author="Noel Cainglet" w:date="2017-08-16T05:22:00Z">
        <w:r>
          <w:t>No. of copy</w:t>
        </w:r>
        <w:r w:rsidRPr="00B45D34">
          <w:tab/>
        </w:r>
        <w:r w:rsidRPr="00B45D34">
          <w:tab/>
          <w:t>-</w:t>
        </w:r>
        <w:r w:rsidRPr="00B45D34">
          <w:tab/>
        </w:r>
        <w:r>
          <w:t>1</w:t>
        </w:r>
      </w:ins>
    </w:p>
    <w:p w14:paraId="3F6D1CA4" w14:textId="39DE31FE" w:rsidR="006455CB" w:rsidRDefault="006455CB" w:rsidP="006455CB">
      <w:pPr>
        <w:tabs>
          <w:tab w:val="left" w:pos="900"/>
          <w:tab w:val="left" w:pos="2160"/>
          <w:tab w:val="left" w:pos="3960"/>
        </w:tabs>
        <w:ind w:left="360" w:firstLine="1080"/>
        <w:rPr>
          <w:ins w:id="372" w:author="Noel Cainglet" w:date="2017-08-16T05:23:00Z"/>
        </w:rPr>
      </w:pPr>
      <w:ins w:id="373" w:author="Noel Cainglet" w:date="2017-08-16T05:22:00Z">
        <w:r>
          <w:t>Prepared by</w:t>
        </w:r>
        <w:r w:rsidRPr="00B45D34">
          <w:tab/>
          <w:t>-</w:t>
        </w:r>
        <w:r w:rsidRPr="00B45D34">
          <w:tab/>
        </w:r>
        <w:r>
          <w:t>HR Staff</w:t>
        </w:r>
      </w:ins>
    </w:p>
    <w:p w14:paraId="1C30B7CA" w14:textId="59F7A0F9" w:rsidR="006455CB" w:rsidRPr="00B45D34" w:rsidRDefault="006455CB" w:rsidP="006455CB">
      <w:pPr>
        <w:tabs>
          <w:tab w:val="left" w:pos="900"/>
          <w:tab w:val="left" w:pos="2160"/>
          <w:tab w:val="left" w:pos="3960"/>
        </w:tabs>
        <w:ind w:left="360" w:firstLine="1080"/>
        <w:rPr>
          <w:ins w:id="374" w:author="Noel Cainglet" w:date="2017-08-16T05:22:00Z"/>
        </w:rPr>
      </w:pPr>
      <w:ins w:id="375" w:author="Noel Cainglet" w:date="2017-08-16T05:23:00Z">
        <w:r>
          <w:t>Acknowledged by</w:t>
        </w:r>
        <w:r>
          <w:tab/>
          <w:t xml:space="preserve">- </w:t>
        </w:r>
        <w:r>
          <w:tab/>
          <w:t>Resigning Employee</w:t>
        </w:r>
      </w:ins>
    </w:p>
    <w:p w14:paraId="26F8F0A9" w14:textId="77777777" w:rsidR="006455CB" w:rsidRDefault="006455CB" w:rsidP="006455CB">
      <w:pPr>
        <w:tabs>
          <w:tab w:val="left" w:pos="1440"/>
          <w:tab w:val="left" w:pos="3240"/>
          <w:tab w:val="left" w:pos="3420"/>
          <w:tab w:val="left" w:pos="3960"/>
          <w:tab w:val="left" w:pos="4320"/>
          <w:tab w:val="left" w:pos="4860"/>
          <w:tab w:val="left" w:pos="5220"/>
          <w:tab w:val="left" w:pos="5580"/>
          <w:tab w:val="left" w:pos="8518"/>
        </w:tabs>
        <w:ind w:left="5580" w:hanging="4680"/>
        <w:jc w:val="both"/>
        <w:rPr>
          <w:ins w:id="376" w:author="Noel Cainglet" w:date="2017-08-16T05:22:00Z"/>
        </w:rPr>
      </w:pPr>
      <w:ins w:id="377" w:author="Noel Cainglet" w:date="2017-08-16T05:22:00Z">
        <w:r w:rsidRPr="00B45D34">
          <w:tab/>
          <w:t xml:space="preserve">Distribution                </w:t>
        </w:r>
        <w:r w:rsidRPr="00B45D34">
          <w:tab/>
          <w:t>-</w:t>
        </w:r>
        <w:r w:rsidRPr="00B45D34">
          <w:tab/>
        </w:r>
        <w:r>
          <w:t>HR Department</w:t>
        </w:r>
        <w:r>
          <w:tab/>
        </w:r>
      </w:ins>
    </w:p>
    <w:p w14:paraId="63BC8F0D" w14:textId="6DB9AC7D" w:rsidR="006455CB" w:rsidRPr="006455CB" w:rsidRDefault="006455CB">
      <w:pPr>
        <w:tabs>
          <w:tab w:val="left" w:pos="7395"/>
        </w:tabs>
        <w:rPr>
          <w:ins w:id="378" w:author="Noel Cainglet" w:date="2017-08-16T05:22:00Z"/>
        </w:rPr>
        <w:pPrChange w:id="379" w:author="Noel Cainglet" w:date="2017-08-16T05:23:00Z">
          <w:pPr>
            <w:pStyle w:val="ListParagraph"/>
            <w:numPr>
              <w:ilvl w:val="1"/>
              <w:numId w:val="1"/>
            </w:numPr>
            <w:tabs>
              <w:tab w:val="num" w:pos="936"/>
              <w:tab w:val="left" w:pos="1495"/>
            </w:tabs>
            <w:ind w:left="936" w:hanging="360"/>
          </w:pPr>
        </w:pPrChange>
      </w:pPr>
    </w:p>
    <w:p w14:paraId="45CCC374" w14:textId="1201117B" w:rsidR="00215A42" w:rsidRDefault="00ED0D3F">
      <w:pPr>
        <w:pStyle w:val="ListParagraph"/>
        <w:numPr>
          <w:ilvl w:val="1"/>
          <w:numId w:val="1"/>
        </w:numPr>
        <w:tabs>
          <w:tab w:val="left" w:pos="1495"/>
        </w:tabs>
      </w:pPr>
      <w:r>
        <w:lastRenderedPageBreak/>
        <w:t>Employment Certificate</w:t>
      </w:r>
    </w:p>
    <w:p w14:paraId="20C81ED0" w14:textId="77777777" w:rsidR="001063DC" w:rsidRDefault="001063DC" w:rsidP="001063DC">
      <w:pPr>
        <w:tabs>
          <w:tab w:val="left" w:pos="7395"/>
        </w:tabs>
      </w:pPr>
    </w:p>
    <w:p w14:paraId="125D637D" w14:textId="4C223CC2" w:rsidR="00D103B2" w:rsidRDefault="001063DC">
      <w:pPr>
        <w:tabs>
          <w:tab w:val="left" w:pos="7395"/>
        </w:tabs>
        <w:jc w:val="center"/>
      </w:pPr>
      <w:ins w:id="380" w:author="Noel Cainglet" w:date="2017-08-16T05:15:00Z">
        <w:r w:rsidRPr="00936BDE">
          <w:rPr>
            <w:noProof/>
            <w:lang w:val="en-PH" w:eastAsia="en-PH"/>
          </w:rPr>
          <w:drawing>
            <wp:inline distT="0" distB="0" distL="0" distR="0" wp14:anchorId="2A8DD0B1" wp14:editId="1D8BDFA8">
              <wp:extent cx="4775410" cy="3657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410" cy="3657600"/>
                      </a:xfrm>
                      <a:prstGeom prst="rect">
                        <a:avLst/>
                      </a:prstGeom>
                      <a:noFill/>
                      <a:ln>
                        <a:noFill/>
                      </a:ln>
                    </pic:spPr>
                  </pic:pic>
                </a:graphicData>
              </a:graphic>
            </wp:inline>
          </w:drawing>
        </w:r>
      </w:ins>
      <w:del w:id="381" w:author="Noel Cainglet" w:date="2017-08-01T14:03:00Z">
        <w:r w:rsidR="00D103B2" w:rsidDel="00842F02">
          <w:rPr>
            <w:noProof/>
            <w:lang w:val="en-PH" w:eastAsia="en-PH"/>
          </w:rPr>
          <w:drawing>
            <wp:inline distT="0" distB="0" distL="0" distR="0" wp14:anchorId="55891A49" wp14:editId="5F2F19A5">
              <wp:extent cx="4572000" cy="353434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34342"/>
                      </a:xfrm>
                      <a:prstGeom prst="rect">
                        <a:avLst/>
                      </a:prstGeom>
                      <a:noFill/>
                      <a:ln>
                        <a:noFill/>
                      </a:ln>
                    </pic:spPr>
                  </pic:pic>
                </a:graphicData>
              </a:graphic>
            </wp:inline>
          </w:drawing>
        </w:r>
      </w:del>
    </w:p>
    <w:p w14:paraId="0081B728" w14:textId="59011774" w:rsidR="00BC1D1A" w:rsidRDefault="00D103B2" w:rsidP="00D103B2">
      <w:pPr>
        <w:tabs>
          <w:tab w:val="left" w:pos="4258"/>
        </w:tabs>
      </w:pPr>
      <w:r>
        <w:tab/>
      </w:r>
    </w:p>
    <w:p w14:paraId="4042FAB4" w14:textId="67739FD4" w:rsidR="00BC1D1A" w:rsidRDefault="00BC1D1A" w:rsidP="00BC1D1A">
      <w:pPr>
        <w:tabs>
          <w:tab w:val="left" w:pos="3240"/>
          <w:tab w:val="left" w:pos="3960"/>
          <w:tab w:val="left" w:pos="4320"/>
        </w:tabs>
        <w:ind w:left="5040" w:hanging="3600"/>
      </w:pPr>
      <w:r>
        <w:t>No. of copy</w:t>
      </w:r>
      <w:r w:rsidRPr="00B45D34">
        <w:tab/>
      </w:r>
      <w:r w:rsidRPr="00B45D34">
        <w:tab/>
        <w:t>-</w:t>
      </w:r>
      <w:r w:rsidRPr="00B45D34">
        <w:tab/>
      </w:r>
      <w:r>
        <w:t>1</w:t>
      </w:r>
    </w:p>
    <w:p w14:paraId="048BA60D" w14:textId="76A6ADA1" w:rsidR="00BC1D1A" w:rsidRPr="00B45D34" w:rsidRDefault="00BC1D1A" w:rsidP="00BC1D1A">
      <w:pPr>
        <w:tabs>
          <w:tab w:val="left" w:pos="900"/>
          <w:tab w:val="left" w:pos="1440"/>
          <w:tab w:val="left" w:pos="3600"/>
          <w:tab w:val="left" w:pos="3960"/>
        </w:tabs>
        <w:ind w:left="3600" w:hanging="2700"/>
      </w:pPr>
      <w:r w:rsidRPr="00B45D34">
        <w:tab/>
      </w:r>
      <w:r w:rsidR="00911279">
        <w:t xml:space="preserve">Signed </w:t>
      </w:r>
      <w:r w:rsidRPr="00B45D34">
        <w:t xml:space="preserve">by </w:t>
      </w:r>
      <w:r w:rsidRPr="00B45D34">
        <w:tab/>
      </w:r>
      <w:r w:rsidRPr="00B45D34">
        <w:tab/>
        <w:t>-</w:t>
      </w:r>
      <w:r w:rsidRPr="00B45D34">
        <w:tab/>
      </w:r>
      <w:r>
        <w:t>President</w:t>
      </w:r>
    </w:p>
    <w:p w14:paraId="21F0522F" w14:textId="4C2142C5" w:rsidR="00BC1D1A" w:rsidRDefault="00BC1D1A" w:rsidP="00911279">
      <w:pPr>
        <w:tabs>
          <w:tab w:val="left" w:pos="1440"/>
          <w:tab w:val="left" w:pos="3240"/>
          <w:tab w:val="left" w:pos="3420"/>
          <w:tab w:val="left" w:pos="3960"/>
          <w:tab w:val="left" w:pos="4320"/>
          <w:tab w:val="left" w:pos="4860"/>
          <w:tab w:val="left" w:pos="5220"/>
          <w:tab w:val="left" w:pos="5580"/>
        </w:tabs>
        <w:ind w:left="5580" w:hanging="4680"/>
        <w:jc w:val="both"/>
      </w:pPr>
      <w:r w:rsidRPr="00B45D34">
        <w:tab/>
        <w:t xml:space="preserve">Distribution                </w:t>
      </w:r>
      <w:r w:rsidRPr="00B45D34">
        <w:tab/>
        <w:t>-</w:t>
      </w:r>
      <w:r w:rsidRPr="00B45D34">
        <w:tab/>
      </w:r>
      <w:r w:rsidR="00911279">
        <w:t>Resigned/Terminated Employee</w:t>
      </w:r>
    </w:p>
    <w:p w14:paraId="300F92B8" w14:textId="047F444C" w:rsidR="00215A42" w:rsidRDefault="00215A42" w:rsidP="005429C5">
      <w:pPr>
        <w:tabs>
          <w:tab w:val="left" w:pos="7395"/>
        </w:tabs>
      </w:pPr>
    </w:p>
    <w:p w14:paraId="49A0051E" w14:textId="7B5F3D57" w:rsidR="00F40260" w:rsidDel="00842F02" w:rsidRDefault="00F40260" w:rsidP="005429C5">
      <w:pPr>
        <w:tabs>
          <w:tab w:val="left" w:pos="7395"/>
        </w:tabs>
        <w:rPr>
          <w:del w:id="382" w:author="Noel Cainglet" w:date="2017-08-01T14:03:00Z"/>
        </w:rPr>
      </w:pPr>
    </w:p>
    <w:p w14:paraId="2D79316B" w14:textId="10A69134" w:rsidR="00F40260" w:rsidDel="00842F02" w:rsidRDefault="00F40260" w:rsidP="005429C5">
      <w:pPr>
        <w:tabs>
          <w:tab w:val="left" w:pos="7395"/>
        </w:tabs>
        <w:rPr>
          <w:del w:id="383" w:author="Noel Cainglet" w:date="2017-08-01T14:03:00Z"/>
        </w:rPr>
      </w:pPr>
    </w:p>
    <w:p w14:paraId="4BACE5A0" w14:textId="67D07695" w:rsidR="00F40260" w:rsidDel="009A5C94" w:rsidRDefault="00F40260" w:rsidP="005429C5">
      <w:pPr>
        <w:tabs>
          <w:tab w:val="left" w:pos="7395"/>
        </w:tabs>
        <w:rPr>
          <w:del w:id="384" w:author="Noel Cainglet" w:date="2017-08-01T13:41:00Z"/>
        </w:rPr>
      </w:pPr>
    </w:p>
    <w:p w14:paraId="532739B1" w14:textId="10E5F12E" w:rsidR="00F40260" w:rsidDel="009A5C94" w:rsidRDefault="00F40260" w:rsidP="005429C5">
      <w:pPr>
        <w:tabs>
          <w:tab w:val="left" w:pos="7395"/>
        </w:tabs>
        <w:rPr>
          <w:del w:id="385" w:author="Noel Cainglet" w:date="2017-08-01T13:41:00Z"/>
        </w:rPr>
      </w:pPr>
    </w:p>
    <w:p w14:paraId="35CE1F2F" w14:textId="5866CFA7" w:rsidR="00F40260" w:rsidDel="00842F02" w:rsidRDefault="00F40260" w:rsidP="005429C5">
      <w:pPr>
        <w:tabs>
          <w:tab w:val="left" w:pos="7395"/>
        </w:tabs>
        <w:rPr>
          <w:del w:id="386" w:author="Noel Cainglet" w:date="2017-08-01T14:03:00Z"/>
        </w:rPr>
      </w:pPr>
    </w:p>
    <w:p w14:paraId="7C5EE73B" w14:textId="1999DFE3" w:rsidR="00F40260" w:rsidDel="00842F02" w:rsidRDefault="00F40260" w:rsidP="005429C5">
      <w:pPr>
        <w:tabs>
          <w:tab w:val="left" w:pos="7395"/>
        </w:tabs>
        <w:rPr>
          <w:del w:id="387" w:author="Noel Cainglet" w:date="2017-08-01T14:03:00Z"/>
        </w:rPr>
      </w:pPr>
    </w:p>
    <w:p w14:paraId="06615537" w14:textId="213969BD" w:rsidR="00F40260" w:rsidDel="00842F02" w:rsidRDefault="00F40260" w:rsidP="005429C5">
      <w:pPr>
        <w:tabs>
          <w:tab w:val="left" w:pos="7395"/>
        </w:tabs>
        <w:rPr>
          <w:del w:id="388" w:author="Noel Cainglet" w:date="2017-08-01T14:03:00Z"/>
        </w:rPr>
      </w:pPr>
    </w:p>
    <w:p w14:paraId="3D4F9383" w14:textId="77777777" w:rsidR="00F40260" w:rsidRDefault="00F40260" w:rsidP="005429C5">
      <w:pPr>
        <w:tabs>
          <w:tab w:val="left" w:pos="7395"/>
        </w:tabs>
      </w:pPr>
    </w:p>
    <w:p w14:paraId="2E32FD30" w14:textId="77777777" w:rsidR="006519EC" w:rsidRPr="00E91FCC" w:rsidRDefault="006519EC" w:rsidP="00327701">
      <w:pPr>
        <w:pStyle w:val="ListParagraph"/>
        <w:numPr>
          <w:ilvl w:val="0"/>
          <w:numId w:val="1"/>
        </w:numPr>
      </w:pPr>
      <w:r w:rsidRPr="00E91FCC">
        <w:rPr>
          <w:u w:val="single"/>
        </w:rPr>
        <w:t>EFFECTIVITY</w:t>
      </w:r>
    </w:p>
    <w:p w14:paraId="7527D999" w14:textId="77777777" w:rsidR="006519EC" w:rsidRDefault="006519EC" w:rsidP="006519EC">
      <w:pPr>
        <w:ind w:left="576"/>
        <w:jc w:val="both"/>
        <w:rPr>
          <w:u w:val="single"/>
        </w:rPr>
      </w:pPr>
    </w:p>
    <w:p w14:paraId="4FCF83A2" w14:textId="77777777" w:rsidR="00E930E3" w:rsidRDefault="00E930E3" w:rsidP="00E930E3">
      <w:pPr>
        <w:ind w:left="576"/>
        <w:jc w:val="both"/>
      </w:pPr>
      <w:r w:rsidRPr="004441F1">
        <w:t>This Policies and Procedures Manual shall take effect upon approval and shall supersede any memorandum/SOP inconsistent with thi</w:t>
      </w:r>
      <w:r>
        <w:t>s Policies and Procedures Manual. Any changes to the manual shall comply with the policies and procedures indicated in the process</w:t>
      </w:r>
      <w:ins w:id="389" w:author="JGL" w:date="2017-08-25T17:25:00Z">
        <w:r>
          <w:t xml:space="preserve"> title</w:t>
        </w:r>
      </w:ins>
      <w:r>
        <w:t xml:space="preserve"> </w:t>
      </w:r>
      <w:del w:id="390" w:author="JGL" w:date="2017-08-25T17:25:00Z">
        <w:r w:rsidDel="005C2740">
          <w:delText>of</w:delText>
        </w:r>
      </w:del>
      <w:r>
        <w:t xml:space="preserve"> </w:t>
      </w:r>
      <w:ins w:id="391" w:author="JGL" w:date="2017-08-25T17:25:00Z">
        <w:r w:rsidRPr="005C2740">
          <w:rPr>
            <w:i/>
            <w:rPrChange w:id="392" w:author="JGL" w:date="2017-08-25T17:25:00Z">
              <w:rPr/>
            </w:rPrChange>
          </w:rPr>
          <w:t>“</w:t>
        </w:r>
      </w:ins>
      <w:r w:rsidRPr="005C2740">
        <w:rPr>
          <w:i/>
          <w:rPrChange w:id="393" w:author="JGL" w:date="2017-08-25T17:25:00Z">
            <w:rPr/>
          </w:rPrChange>
        </w:rPr>
        <w:t>Amendment of Manual</w:t>
      </w:r>
      <w:ins w:id="394" w:author="JGL" w:date="2017-08-25T17:25:00Z">
        <w:r w:rsidRPr="005C2740">
          <w:rPr>
            <w:i/>
            <w:rPrChange w:id="395" w:author="JGL" w:date="2017-08-25T17:25:00Z">
              <w:rPr/>
            </w:rPrChange>
          </w:rPr>
          <w:t>”</w:t>
        </w:r>
      </w:ins>
      <w:r>
        <w:t>.</w:t>
      </w:r>
    </w:p>
    <w:p w14:paraId="22D32C37" w14:textId="71FA23FB" w:rsidR="0023124E" w:rsidRDefault="0023124E" w:rsidP="006519EC">
      <w:r>
        <w:br w:type="page"/>
      </w:r>
    </w:p>
    <w:p w14:paraId="24434747" w14:textId="1AF6FF9D" w:rsidR="006519EC" w:rsidRDefault="006519EC" w:rsidP="006519EC"/>
    <w:p w14:paraId="10B8EB61" w14:textId="43CBA4DA" w:rsidR="0023124E" w:rsidRDefault="0023124E" w:rsidP="006519EC"/>
    <w:p w14:paraId="76801955" w14:textId="4E308225" w:rsidR="0023124E" w:rsidRDefault="0023124E" w:rsidP="006519EC"/>
    <w:p w14:paraId="35FDB23D" w14:textId="7223F394" w:rsidR="0023124E" w:rsidRDefault="0023124E" w:rsidP="006519EC"/>
    <w:p w14:paraId="684473EB" w14:textId="10C20839" w:rsidR="0023124E" w:rsidRDefault="0023124E" w:rsidP="006519EC"/>
    <w:p w14:paraId="7EC21FF6" w14:textId="46827784" w:rsidR="0023124E" w:rsidRDefault="0023124E" w:rsidP="006519EC"/>
    <w:p w14:paraId="162FE915" w14:textId="7F2E7EF9" w:rsidR="0023124E" w:rsidRDefault="0023124E" w:rsidP="006519EC"/>
    <w:p w14:paraId="35CA1AC8" w14:textId="60BA8FD0" w:rsidR="0023124E" w:rsidRDefault="0023124E" w:rsidP="006519EC"/>
    <w:p w14:paraId="702C164C" w14:textId="317C5C1E" w:rsidR="0023124E" w:rsidRDefault="0023124E" w:rsidP="006519EC"/>
    <w:p w14:paraId="0AE6A6EB" w14:textId="3271BEFE" w:rsidR="0023124E" w:rsidRDefault="0023124E" w:rsidP="006519EC"/>
    <w:p w14:paraId="50B8E2A0" w14:textId="7F63608C" w:rsidR="0023124E" w:rsidRDefault="0023124E" w:rsidP="006519EC"/>
    <w:p w14:paraId="227BE4BB" w14:textId="3EC49309" w:rsidR="0023124E" w:rsidRDefault="0023124E" w:rsidP="006519EC"/>
    <w:p w14:paraId="1649A7D3" w14:textId="68168CA3" w:rsidR="0023124E" w:rsidRDefault="0023124E" w:rsidP="006519EC"/>
    <w:p w14:paraId="441E4020" w14:textId="0375B435" w:rsidR="0023124E" w:rsidRDefault="0023124E" w:rsidP="006519EC"/>
    <w:p w14:paraId="558F1551" w14:textId="4AF22469" w:rsidR="0023124E" w:rsidRDefault="0023124E" w:rsidP="006519EC"/>
    <w:p w14:paraId="466B9C0C" w14:textId="797DBD26" w:rsidR="0023124E" w:rsidRDefault="0023124E" w:rsidP="006519EC"/>
    <w:p w14:paraId="67CE53A9" w14:textId="67D36725" w:rsidR="0023124E" w:rsidRDefault="0023124E" w:rsidP="006519EC"/>
    <w:p w14:paraId="3428E4BD" w14:textId="48005E66" w:rsidR="0023124E" w:rsidRDefault="0023124E" w:rsidP="0023124E">
      <w:pPr>
        <w:jc w:val="center"/>
        <w:rPr>
          <w:b/>
          <w:sz w:val="96"/>
          <w:szCs w:val="144"/>
        </w:rPr>
      </w:pPr>
      <w:r w:rsidRPr="0023124E">
        <w:rPr>
          <w:b/>
          <w:sz w:val="96"/>
          <w:szCs w:val="144"/>
        </w:rPr>
        <w:t>ANNEX</w:t>
      </w:r>
    </w:p>
    <w:p w14:paraId="51323D47" w14:textId="5EF1B34B" w:rsidR="0023124E" w:rsidRPr="00990A4F" w:rsidRDefault="0023124E" w:rsidP="00990A4F">
      <w:pPr>
        <w:jc w:val="center"/>
      </w:pPr>
      <w:r>
        <w:rPr>
          <w:b/>
        </w:rPr>
        <w:br w:type="page"/>
      </w:r>
    </w:p>
    <w:p w14:paraId="79781E28" w14:textId="0FF6981E" w:rsidR="0023124E" w:rsidRPr="00716A6A" w:rsidRDefault="00906054" w:rsidP="0023124E">
      <w:r w:rsidRPr="00716A6A">
        <w:lastRenderedPageBreak/>
        <w:t>Annex (Prerequisites for a Valid Ground of Termination)</w:t>
      </w:r>
    </w:p>
    <w:p w14:paraId="25BF12C4" w14:textId="1407FA88" w:rsidR="0023124E" w:rsidRPr="00716A6A" w:rsidRDefault="0023124E" w:rsidP="0023124E"/>
    <w:p w14:paraId="574F088D" w14:textId="3D872ED9" w:rsidR="00D038C2" w:rsidRDefault="00732284" w:rsidP="00AA3359">
      <w:pPr>
        <w:jc w:val="both"/>
      </w:pPr>
      <w:r>
        <w:t xml:space="preserve">In accordance with </w:t>
      </w:r>
      <w:r w:rsidRPr="00AA3359">
        <w:rPr>
          <w:b/>
        </w:rPr>
        <w:t>Department Order No. 147-15</w:t>
      </w:r>
      <w:r w:rsidR="006034F5">
        <w:t xml:space="preserve"> and its subsequent amendments</w:t>
      </w:r>
      <w:r>
        <w:t>, the following shall be present for termination to be valid:</w:t>
      </w:r>
    </w:p>
    <w:p w14:paraId="061CFCD9" w14:textId="43DFB797" w:rsidR="00AB3810" w:rsidRDefault="00AB3810" w:rsidP="00AA3359">
      <w:pPr>
        <w:jc w:val="both"/>
      </w:pPr>
    </w:p>
    <w:p w14:paraId="23BAA4FF" w14:textId="76B1C154" w:rsidR="00AB3810" w:rsidRDefault="00AB3810" w:rsidP="00327701">
      <w:pPr>
        <w:pStyle w:val="ListParagraph"/>
        <w:numPr>
          <w:ilvl w:val="2"/>
          <w:numId w:val="1"/>
        </w:numPr>
        <w:ind w:left="360"/>
        <w:jc w:val="both"/>
      </w:pPr>
      <w:r>
        <w:t>Just Causes</w:t>
      </w:r>
    </w:p>
    <w:p w14:paraId="50F52A93" w14:textId="064728F5" w:rsidR="009E64D9" w:rsidRDefault="009E64D9" w:rsidP="00AA335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4"/>
        <w:gridCol w:w="6698"/>
      </w:tblGrid>
      <w:tr w:rsidR="00B47609" w14:paraId="150348CE" w14:textId="77777777" w:rsidTr="0070088D">
        <w:trPr>
          <w:tblHeader/>
        </w:trPr>
        <w:tc>
          <w:tcPr>
            <w:tcW w:w="0" w:type="auto"/>
            <w:tcBorders>
              <w:bottom w:val="single" w:sz="4" w:space="0" w:color="auto"/>
            </w:tcBorders>
          </w:tcPr>
          <w:p w14:paraId="7CE79222" w14:textId="22D5863A" w:rsidR="00E469AC" w:rsidRPr="00E469AC" w:rsidRDefault="00E469AC" w:rsidP="00E469AC">
            <w:pPr>
              <w:jc w:val="center"/>
              <w:rPr>
                <w:b/>
              </w:rPr>
            </w:pPr>
            <w:r w:rsidRPr="00E469AC">
              <w:rPr>
                <w:b/>
              </w:rPr>
              <w:t>Grounds</w:t>
            </w:r>
          </w:p>
        </w:tc>
        <w:tc>
          <w:tcPr>
            <w:tcW w:w="0" w:type="auto"/>
            <w:tcBorders>
              <w:bottom w:val="single" w:sz="4" w:space="0" w:color="auto"/>
            </w:tcBorders>
          </w:tcPr>
          <w:p w14:paraId="5ADE161D" w14:textId="0011809A" w:rsidR="00E469AC" w:rsidRPr="00E469AC" w:rsidRDefault="00E469AC" w:rsidP="00E469AC">
            <w:pPr>
              <w:jc w:val="center"/>
              <w:rPr>
                <w:b/>
              </w:rPr>
            </w:pPr>
            <w:r w:rsidRPr="00E469AC">
              <w:rPr>
                <w:b/>
              </w:rPr>
              <w:t>Prerequisites</w:t>
            </w:r>
          </w:p>
        </w:tc>
      </w:tr>
      <w:tr w:rsidR="00B47609" w14:paraId="4F564F94" w14:textId="77777777" w:rsidTr="0070088D">
        <w:tc>
          <w:tcPr>
            <w:tcW w:w="0" w:type="auto"/>
            <w:tcBorders>
              <w:top w:val="single" w:sz="4" w:space="0" w:color="auto"/>
            </w:tcBorders>
          </w:tcPr>
          <w:p w14:paraId="3A0CBA63" w14:textId="135E7FC4" w:rsidR="00E469AC" w:rsidRDefault="00E469AC" w:rsidP="00334A79">
            <w:pPr>
              <w:pStyle w:val="ListParagraph"/>
              <w:numPr>
                <w:ilvl w:val="0"/>
                <w:numId w:val="11"/>
              </w:numPr>
            </w:pPr>
            <w:r>
              <w:t>Serious Misconduct</w:t>
            </w:r>
          </w:p>
        </w:tc>
        <w:tc>
          <w:tcPr>
            <w:tcW w:w="0" w:type="auto"/>
            <w:tcBorders>
              <w:top w:val="single" w:sz="4" w:space="0" w:color="auto"/>
            </w:tcBorders>
          </w:tcPr>
          <w:p w14:paraId="5771454E" w14:textId="77777777" w:rsidR="00E469AC" w:rsidRDefault="00D671E6" w:rsidP="0070088D">
            <w:pPr>
              <w:pStyle w:val="ListParagraph"/>
              <w:numPr>
                <w:ilvl w:val="0"/>
                <w:numId w:val="7"/>
              </w:numPr>
              <w:jc w:val="both"/>
            </w:pPr>
            <w:r>
              <w:t>There must be misconduct;</w:t>
            </w:r>
          </w:p>
          <w:p w14:paraId="67A14975" w14:textId="77777777" w:rsidR="00444623" w:rsidRDefault="00444623" w:rsidP="0070088D">
            <w:pPr>
              <w:pStyle w:val="ListParagraph"/>
              <w:numPr>
                <w:ilvl w:val="0"/>
                <w:numId w:val="7"/>
              </w:numPr>
              <w:jc w:val="both"/>
            </w:pPr>
            <w:r>
              <w:t>The misconduct must be of such grave and aggravated character;</w:t>
            </w:r>
          </w:p>
          <w:p w14:paraId="044705F3" w14:textId="77777777" w:rsidR="00444623" w:rsidRDefault="00444623" w:rsidP="0070088D">
            <w:pPr>
              <w:pStyle w:val="ListParagraph"/>
              <w:numPr>
                <w:ilvl w:val="0"/>
                <w:numId w:val="7"/>
              </w:numPr>
              <w:jc w:val="both"/>
            </w:pPr>
            <w:r>
              <w:t>It must relate to the performance of the employee’s duties; and</w:t>
            </w:r>
          </w:p>
          <w:p w14:paraId="7833EEA9" w14:textId="0F59A155" w:rsidR="00444623" w:rsidRDefault="00444623" w:rsidP="0070088D">
            <w:pPr>
              <w:pStyle w:val="ListParagraph"/>
              <w:numPr>
                <w:ilvl w:val="0"/>
                <w:numId w:val="7"/>
              </w:numPr>
              <w:jc w:val="both"/>
            </w:pPr>
            <w:r>
              <w:t xml:space="preserve">There must be showing that the employee becomes unfit to continue working for the </w:t>
            </w:r>
            <w:del w:id="396" w:author="Noel Cainglet" w:date="2017-08-01T14:08:00Z">
              <w:r w:rsidDel="00B551C4">
                <w:delText>employer</w:delText>
              </w:r>
            </w:del>
            <w:ins w:id="397" w:author="Noel Cainglet" w:date="2017-08-01T14:08:00Z">
              <w:r w:rsidR="00B551C4">
                <w:t>Company</w:t>
              </w:r>
            </w:ins>
            <w:r>
              <w:t>.</w:t>
            </w:r>
          </w:p>
          <w:p w14:paraId="5981F256" w14:textId="77777777" w:rsidR="00334A79" w:rsidRDefault="00334A79" w:rsidP="00334A79">
            <w:pPr>
              <w:pStyle w:val="ListParagraph"/>
              <w:ind w:left="360"/>
              <w:jc w:val="both"/>
            </w:pPr>
          </w:p>
          <w:p w14:paraId="1557409C" w14:textId="347E9C03" w:rsidR="00444623" w:rsidRDefault="00444623" w:rsidP="0070088D">
            <w:pPr>
              <w:pStyle w:val="ListParagraph"/>
              <w:ind w:left="360"/>
              <w:jc w:val="both"/>
            </w:pPr>
          </w:p>
        </w:tc>
      </w:tr>
      <w:tr w:rsidR="00B47609" w14:paraId="2EBD73FA" w14:textId="77777777" w:rsidTr="0070088D">
        <w:tc>
          <w:tcPr>
            <w:tcW w:w="0" w:type="auto"/>
          </w:tcPr>
          <w:p w14:paraId="2B1B9619" w14:textId="77777777" w:rsidR="00D74972" w:rsidRDefault="00D74972" w:rsidP="00334A79">
            <w:pPr>
              <w:pStyle w:val="ListParagraph"/>
              <w:numPr>
                <w:ilvl w:val="0"/>
                <w:numId w:val="11"/>
              </w:numPr>
            </w:pPr>
            <w:r>
              <w:t>Willful Disobedience or Insubordination</w:t>
            </w:r>
          </w:p>
          <w:p w14:paraId="3D37AF5E" w14:textId="259DA04E" w:rsidR="0070088D" w:rsidRDefault="0070088D" w:rsidP="00334A79">
            <w:pPr>
              <w:pStyle w:val="ListParagraph"/>
              <w:ind w:left="360"/>
            </w:pPr>
          </w:p>
        </w:tc>
        <w:tc>
          <w:tcPr>
            <w:tcW w:w="0" w:type="auto"/>
          </w:tcPr>
          <w:p w14:paraId="737245F9" w14:textId="77777777" w:rsidR="00E469AC" w:rsidRDefault="00906054" w:rsidP="0070088D">
            <w:pPr>
              <w:pStyle w:val="ListParagraph"/>
              <w:numPr>
                <w:ilvl w:val="0"/>
                <w:numId w:val="12"/>
              </w:numPr>
              <w:jc w:val="both"/>
            </w:pPr>
            <w:r>
              <w:t>There must be disobedience or insubordination;</w:t>
            </w:r>
          </w:p>
          <w:p w14:paraId="43C5629C" w14:textId="77777777" w:rsidR="00906054" w:rsidRDefault="00906054" w:rsidP="0070088D">
            <w:pPr>
              <w:pStyle w:val="ListParagraph"/>
              <w:numPr>
                <w:ilvl w:val="0"/>
                <w:numId w:val="12"/>
              </w:numPr>
              <w:jc w:val="both"/>
            </w:pPr>
            <w:r>
              <w:t>The disobedience or insubordination must be willful or intentional characterized by a wrongful and perverse attitude;</w:t>
            </w:r>
          </w:p>
          <w:p w14:paraId="2F2E3C53" w14:textId="77777777" w:rsidR="00906054" w:rsidRDefault="00906054" w:rsidP="0070088D">
            <w:pPr>
              <w:pStyle w:val="ListParagraph"/>
              <w:numPr>
                <w:ilvl w:val="0"/>
                <w:numId w:val="12"/>
              </w:numPr>
              <w:jc w:val="both"/>
            </w:pPr>
            <w:r>
              <w:t>The order violated must be reasonable, lawful, and made known to the employee; and</w:t>
            </w:r>
          </w:p>
          <w:p w14:paraId="66BA97E6" w14:textId="0BF04C80" w:rsidR="00906054" w:rsidRDefault="00906054" w:rsidP="0070088D">
            <w:pPr>
              <w:pStyle w:val="ListParagraph"/>
              <w:numPr>
                <w:ilvl w:val="0"/>
                <w:numId w:val="12"/>
              </w:numPr>
              <w:jc w:val="both"/>
            </w:pPr>
            <w:r>
              <w:t>The order must be pertain to the duties which he has been engaged to discharge.</w:t>
            </w:r>
          </w:p>
          <w:p w14:paraId="1CB37E81" w14:textId="77777777" w:rsidR="00334A79" w:rsidRDefault="00334A79" w:rsidP="00334A79">
            <w:pPr>
              <w:pStyle w:val="ListParagraph"/>
              <w:ind w:left="360"/>
              <w:jc w:val="both"/>
            </w:pPr>
          </w:p>
          <w:p w14:paraId="1C4F7162" w14:textId="0EBC3E9C" w:rsidR="00906054" w:rsidRDefault="00906054" w:rsidP="0070088D">
            <w:pPr>
              <w:pStyle w:val="ListParagraph"/>
              <w:ind w:left="360"/>
              <w:jc w:val="both"/>
            </w:pPr>
          </w:p>
        </w:tc>
      </w:tr>
      <w:tr w:rsidR="00B47609" w14:paraId="3B6C5689" w14:textId="77777777" w:rsidTr="0070088D">
        <w:tc>
          <w:tcPr>
            <w:tcW w:w="0" w:type="auto"/>
          </w:tcPr>
          <w:p w14:paraId="3516FA37" w14:textId="54582005" w:rsidR="00E469AC" w:rsidRDefault="00906054" w:rsidP="00334A79">
            <w:pPr>
              <w:pStyle w:val="ListParagraph"/>
              <w:numPr>
                <w:ilvl w:val="0"/>
                <w:numId w:val="11"/>
              </w:numPr>
            </w:pPr>
            <w:r>
              <w:t>Gross and Habitual Neglect of Duties</w:t>
            </w:r>
          </w:p>
        </w:tc>
        <w:tc>
          <w:tcPr>
            <w:tcW w:w="0" w:type="auto"/>
          </w:tcPr>
          <w:p w14:paraId="61FC3D2D" w14:textId="77777777" w:rsidR="00E469AC" w:rsidRDefault="00CC3FDF" w:rsidP="0070088D">
            <w:pPr>
              <w:pStyle w:val="ListParagraph"/>
              <w:numPr>
                <w:ilvl w:val="0"/>
                <w:numId w:val="13"/>
              </w:numPr>
              <w:jc w:val="both"/>
            </w:pPr>
            <w:r>
              <w:t>There must be neglect of duty; and</w:t>
            </w:r>
          </w:p>
          <w:p w14:paraId="0CF440FD" w14:textId="52AE4BB7" w:rsidR="00CC3FDF" w:rsidRDefault="00CC3FDF" w:rsidP="0070088D">
            <w:pPr>
              <w:pStyle w:val="ListParagraph"/>
              <w:numPr>
                <w:ilvl w:val="0"/>
                <w:numId w:val="13"/>
              </w:numPr>
              <w:jc w:val="both"/>
            </w:pPr>
            <w:r>
              <w:t>The negligence must be both gross and habitual in character.</w:t>
            </w:r>
          </w:p>
          <w:p w14:paraId="039B88EC" w14:textId="77777777" w:rsidR="00334A79" w:rsidRDefault="00334A79" w:rsidP="00334A79">
            <w:pPr>
              <w:jc w:val="both"/>
            </w:pPr>
          </w:p>
          <w:p w14:paraId="4D89D2E4" w14:textId="76E010DF" w:rsidR="00CC3FDF" w:rsidRDefault="00CC3FDF" w:rsidP="0070088D">
            <w:pPr>
              <w:pStyle w:val="ListParagraph"/>
              <w:ind w:left="360"/>
              <w:jc w:val="both"/>
            </w:pPr>
          </w:p>
        </w:tc>
      </w:tr>
      <w:tr w:rsidR="00B47609" w14:paraId="51FE423B" w14:textId="77777777" w:rsidTr="0070088D">
        <w:tc>
          <w:tcPr>
            <w:tcW w:w="0" w:type="auto"/>
          </w:tcPr>
          <w:p w14:paraId="46409A37" w14:textId="4F665953" w:rsidR="00E469AC" w:rsidRDefault="00CC3FDF" w:rsidP="00334A79">
            <w:pPr>
              <w:pStyle w:val="ListParagraph"/>
              <w:numPr>
                <w:ilvl w:val="0"/>
                <w:numId w:val="11"/>
              </w:numPr>
            </w:pPr>
            <w:r>
              <w:t>Fraud of Willful Breach of Trust</w:t>
            </w:r>
          </w:p>
        </w:tc>
        <w:tc>
          <w:tcPr>
            <w:tcW w:w="0" w:type="auto"/>
          </w:tcPr>
          <w:p w14:paraId="4A653EAA" w14:textId="77777777" w:rsidR="00E469AC" w:rsidRDefault="00BD2931" w:rsidP="0070088D">
            <w:pPr>
              <w:pStyle w:val="ListParagraph"/>
              <w:numPr>
                <w:ilvl w:val="0"/>
                <w:numId w:val="14"/>
              </w:numPr>
              <w:jc w:val="both"/>
            </w:pPr>
            <w:r>
              <w:t>There must be an act, omission, or concealment;</w:t>
            </w:r>
          </w:p>
          <w:p w14:paraId="1427F5C2" w14:textId="77777777" w:rsidR="00BD2931" w:rsidRDefault="00BD2931" w:rsidP="0070088D">
            <w:pPr>
              <w:pStyle w:val="ListParagraph"/>
              <w:numPr>
                <w:ilvl w:val="0"/>
                <w:numId w:val="14"/>
              </w:numPr>
              <w:jc w:val="both"/>
            </w:pPr>
            <w:r>
              <w:t>The act, omission or concealment involves a breach of legal duty, trust, or confidence justly reposed;</w:t>
            </w:r>
          </w:p>
          <w:p w14:paraId="18103A58" w14:textId="7C8F0255" w:rsidR="00BD2931" w:rsidRDefault="00BD2931" w:rsidP="0070088D">
            <w:pPr>
              <w:pStyle w:val="ListParagraph"/>
              <w:numPr>
                <w:ilvl w:val="0"/>
                <w:numId w:val="14"/>
              </w:numPr>
              <w:jc w:val="both"/>
            </w:pPr>
            <w:r>
              <w:t xml:space="preserve">It must be committed against the </w:t>
            </w:r>
            <w:del w:id="398" w:author="Noel Cainglet" w:date="2017-08-01T14:08:00Z">
              <w:r w:rsidDel="00B551C4">
                <w:delText>employer</w:delText>
              </w:r>
            </w:del>
            <w:ins w:id="399" w:author="Noel Cainglet" w:date="2017-08-01T14:08:00Z">
              <w:r w:rsidR="00B551C4">
                <w:t>Company</w:t>
              </w:r>
            </w:ins>
            <w:r>
              <w:t xml:space="preserve"> or his/her representative; and</w:t>
            </w:r>
          </w:p>
          <w:p w14:paraId="739FA8F9" w14:textId="77777777" w:rsidR="00BD2931" w:rsidRDefault="00BD2931" w:rsidP="0070088D">
            <w:pPr>
              <w:pStyle w:val="ListParagraph"/>
              <w:numPr>
                <w:ilvl w:val="0"/>
                <w:numId w:val="14"/>
              </w:numPr>
              <w:jc w:val="both"/>
            </w:pPr>
            <w:r>
              <w:t>It must be in connection with the employees’ work.</w:t>
            </w:r>
          </w:p>
          <w:p w14:paraId="3BC0BA6C" w14:textId="77777777" w:rsidR="006446B4" w:rsidRDefault="006446B4" w:rsidP="0070088D">
            <w:pPr>
              <w:jc w:val="both"/>
            </w:pPr>
          </w:p>
          <w:p w14:paraId="16267680" w14:textId="77777777" w:rsidR="00334A79" w:rsidRDefault="00334A79" w:rsidP="0070088D">
            <w:pPr>
              <w:jc w:val="both"/>
            </w:pPr>
          </w:p>
          <w:p w14:paraId="2EA12B5B" w14:textId="77777777" w:rsidR="00334A79" w:rsidRDefault="00334A79" w:rsidP="0070088D">
            <w:pPr>
              <w:jc w:val="both"/>
            </w:pPr>
          </w:p>
          <w:p w14:paraId="64644863" w14:textId="77777777" w:rsidR="00334A79" w:rsidRDefault="00334A79" w:rsidP="0070088D">
            <w:pPr>
              <w:jc w:val="both"/>
            </w:pPr>
          </w:p>
          <w:p w14:paraId="076FA911" w14:textId="77777777" w:rsidR="00334A79" w:rsidRDefault="00334A79" w:rsidP="0070088D">
            <w:pPr>
              <w:jc w:val="both"/>
            </w:pPr>
          </w:p>
          <w:p w14:paraId="63CA50C2" w14:textId="77777777" w:rsidR="00334A79" w:rsidRDefault="00334A79" w:rsidP="0070088D">
            <w:pPr>
              <w:jc w:val="both"/>
            </w:pPr>
          </w:p>
          <w:p w14:paraId="71AFB70F" w14:textId="77777777" w:rsidR="00334A79" w:rsidRDefault="00334A79" w:rsidP="0070088D">
            <w:pPr>
              <w:jc w:val="both"/>
              <w:rPr>
                <w:ins w:id="400" w:author="Noel Cainglet" w:date="2017-08-01T14:08:00Z"/>
              </w:rPr>
            </w:pPr>
          </w:p>
          <w:p w14:paraId="3768FEA8" w14:textId="6BAD47FD" w:rsidR="00EB6897" w:rsidRDefault="00EB6897" w:rsidP="0070088D">
            <w:pPr>
              <w:jc w:val="both"/>
            </w:pPr>
          </w:p>
        </w:tc>
      </w:tr>
      <w:tr w:rsidR="00B47609" w14:paraId="17AB772A" w14:textId="77777777" w:rsidTr="0070088D">
        <w:tc>
          <w:tcPr>
            <w:tcW w:w="0" w:type="auto"/>
          </w:tcPr>
          <w:p w14:paraId="223FAB0D" w14:textId="4B93C6C0" w:rsidR="00E469AC" w:rsidRDefault="00BD2931" w:rsidP="00334A79">
            <w:pPr>
              <w:pStyle w:val="ListParagraph"/>
              <w:numPr>
                <w:ilvl w:val="0"/>
                <w:numId w:val="11"/>
              </w:numPr>
            </w:pPr>
            <w:r>
              <w:lastRenderedPageBreak/>
              <w:t>Loss of Confidence</w:t>
            </w:r>
          </w:p>
        </w:tc>
        <w:tc>
          <w:tcPr>
            <w:tcW w:w="0" w:type="auto"/>
          </w:tcPr>
          <w:p w14:paraId="6E58FCAA" w14:textId="77777777" w:rsidR="00E469AC" w:rsidRDefault="006446B4" w:rsidP="0070088D">
            <w:pPr>
              <w:pStyle w:val="ListParagraph"/>
              <w:numPr>
                <w:ilvl w:val="0"/>
                <w:numId w:val="15"/>
              </w:numPr>
              <w:jc w:val="both"/>
            </w:pPr>
            <w:r>
              <w:t>There must be an act, omission or concealment;</w:t>
            </w:r>
          </w:p>
          <w:p w14:paraId="7BFC080A" w14:textId="15596986" w:rsidR="006446B4" w:rsidRDefault="006446B4" w:rsidP="0070088D">
            <w:pPr>
              <w:pStyle w:val="ListParagraph"/>
              <w:numPr>
                <w:ilvl w:val="0"/>
                <w:numId w:val="15"/>
              </w:numPr>
              <w:jc w:val="both"/>
            </w:pPr>
            <w:r>
              <w:t xml:space="preserve">The act, omission or concealment justifies the loss of trust and confidence of the </w:t>
            </w:r>
            <w:del w:id="401" w:author="Noel Cainglet" w:date="2017-08-01T14:08:00Z">
              <w:r w:rsidDel="00B551C4">
                <w:delText>employer</w:delText>
              </w:r>
            </w:del>
            <w:ins w:id="402" w:author="Noel Cainglet" w:date="2017-08-01T14:08:00Z">
              <w:r w:rsidR="00B551C4">
                <w:t>Company</w:t>
              </w:r>
            </w:ins>
            <w:r>
              <w:t xml:space="preserve"> to the employee;</w:t>
            </w:r>
          </w:p>
          <w:p w14:paraId="55BAE02D" w14:textId="77777777" w:rsidR="006446B4" w:rsidRDefault="006446B4" w:rsidP="0070088D">
            <w:pPr>
              <w:pStyle w:val="ListParagraph"/>
              <w:numPr>
                <w:ilvl w:val="0"/>
                <w:numId w:val="15"/>
              </w:numPr>
              <w:jc w:val="both"/>
            </w:pPr>
            <w:r>
              <w:t>The employee concerned must be holding a position of trust and confidence;</w:t>
            </w:r>
          </w:p>
          <w:p w14:paraId="265F29DD" w14:textId="77777777" w:rsidR="006446B4" w:rsidRDefault="006446B4" w:rsidP="0070088D">
            <w:pPr>
              <w:pStyle w:val="ListParagraph"/>
              <w:numPr>
                <w:ilvl w:val="0"/>
                <w:numId w:val="15"/>
              </w:numPr>
              <w:jc w:val="both"/>
            </w:pPr>
            <w:r>
              <w:t>The loss of trust and confidence should not be simulated;</w:t>
            </w:r>
          </w:p>
          <w:p w14:paraId="7B7AC272" w14:textId="77777777" w:rsidR="006446B4" w:rsidRDefault="006446B4" w:rsidP="0070088D">
            <w:pPr>
              <w:pStyle w:val="ListParagraph"/>
              <w:numPr>
                <w:ilvl w:val="0"/>
                <w:numId w:val="15"/>
              </w:numPr>
              <w:jc w:val="both"/>
            </w:pPr>
            <w:r>
              <w:t>It should not be used as a subterfuge for causes which are improper, illegal, or unjustified; and</w:t>
            </w:r>
          </w:p>
          <w:p w14:paraId="6C06CF8A" w14:textId="77777777" w:rsidR="006446B4" w:rsidRDefault="006446B4" w:rsidP="0070088D">
            <w:pPr>
              <w:pStyle w:val="ListParagraph"/>
              <w:numPr>
                <w:ilvl w:val="0"/>
                <w:numId w:val="15"/>
              </w:numPr>
              <w:jc w:val="both"/>
            </w:pPr>
            <w:r>
              <w:t>It must be genuine and not a mere afterthought to justify an earlier action taken in bad faith.</w:t>
            </w:r>
          </w:p>
          <w:p w14:paraId="65149B0B" w14:textId="77777777" w:rsidR="006446B4" w:rsidRDefault="006446B4" w:rsidP="0070088D">
            <w:pPr>
              <w:pStyle w:val="ListParagraph"/>
              <w:ind w:left="360"/>
              <w:jc w:val="both"/>
            </w:pPr>
          </w:p>
          <w:p w14:paraId="7F91CE7C" w14:textId="462DC613" w:rsidR="00334A79" w:rsidRDefault="00334A79" w:rsidP="0070088D">
            <w:pPr>
              <w:pStyle w:val="ListParagraph"/>
              <w:ind w:left="360"/>
              <w:jc w:val="both"/>
            </w:pPr>
          </w:p>
        </w:tc>
      </w:tr>
      <w:tr w:rsidR="00B47609" w14:paraId="0702F7E0" w14:textId="77777777" w:rsidTr="0070088D">
        <w:tc>
          <w:tcPr>
            <w:tcW w:w="0" w:type="auto"/>
          </w:tcPr>
          <w:p w14:paraId="28075383" w14:textId="133F37AA" w:rsidR="00E469AC" w:rsidRDefault="00B47609" w:rsidP="00334A79">
            <w:pPr>
              <w:pStyle w:val="ListParagraph"/>
              <w:numPr>
                <w:ilvl w:val="0"/>
                <w:numId w:val="11"/>
              </w:numPr>
            </w:pPr>
            <w:r>
              <w:t>Commission of a Crime or Offense</w:t>
            </w:r>
          </w:p>
        </w:tc>
        <w:tc>
          <w:tcPr>
            <w:tcW w:w="0" w:type="auto"/>
          </w:tcPr>
          <w:p w14:paraId="44B6DE46" w14:textId="77777777" w:rsidR="00E469AC" w:rsidRDefault="00B47609" w:rsidP="0070088D">
            <w:pPr>
              <w:pStyle w:val="ListParagraph"/>
              <w:numPr>
                <w:ilvl w:val="0"/>
                <w:numId w:val="16"/>
              </w:numPr>
              <w:jc w:val="both"/>
            </w:pPr>
            <w:r>
              <w:t>There must be an act or omission punishable/prohibited by law; and</w:t>
            </w:r>
          </w:p>
          <w:p w14:paraId="19808A92" w14:textId="2231E9DC" w:rsidR="00B47609" w:rsidRDefault="00B47609" w:rsidP="0070088D">
            <w:pPr>
              <w:pStyle w:val="ListParagraph"/>
              <w:numPr>
                <w:ilvl w:val="0"/>
                <w:numId w:val="16"/>
              </w:numPr>
              <w:jc w:val="both"/>
            </w:pPr>
            <w:r>
              <w:t xml:space="preserve">The act or omission was committed by the employee against the person of </w:t>
            </w:r>
            <w:del w:id="403" w:author="Noel Cainglet" w:date="2017-08-01T14:08:00Z">
              <w:r w:rsidDel="00B551C4">
                <w:delText>employer</w:delText>
              </w:r>
            </w:del>
            <w:ins w:id="404" w:author="Noel Cainglet" w:date="2017-08-01T14:08:00Z">
              <w:r w:rsidR="00B551C4">
                <w:t>Company</w:t>
              </w:r>
            </w:ins>
            <w:r>
              <w:t>, any immediate member of his/her family, or his/her duly authorized representative.</w:t>
            </w:r>
          </w:p>
          <w:p w14:paraId="40F2DD19" w14:textId="77777777" w:rsidR="00B47609" w:rsidRDefault="00B47609" w:rsidP="0070088D">
            <w:pPr>
              <w:pStyle w:val="ListParagraph"/>
              <w:ind w:left="360"/>
              <w:jc w:val="both"/>
            </w:pPr>
          </w:p>
          <w:p w14:paraId="3C1B867B" w14:textId="00B87F28" w:rsidR="00334A79" w:rsidRDefault="00334A79" w:rsidP="0070088D">
            <w:pPr>
              <w:pStyle w:val="ListParagraph"/>
              <w:ind w:left="360"/>
              <w:jc w:val="both"/>
            </w:pPr>
          </w:p>
        </w:tc>
      </w:tr>
      <w:tr w:rsidR="00B47609" w14:paraId="7DA45FDD" w14:textId="77777777" w:rsidTr="0070088D">
        <w:tc>
          <w:tcPr>
            <w:tcW w:w="0" w:type="auto"/>
          </w:tcPr>
          <w:p w14:paraId="17EC0207" w14:textId="1E798E88" w:rsidR="00E469AC" w:rsidRDefault="00F4145E" w:rsidP="00334A79">
            <w:pPr>
              <w:pStyle w:val="ListParagraph"/>
              <w:numPr>
                <w:ilvl w:val="0"/>
                <w:numId w:val="11"/>
              </w:numPr>
            </w:pPr>
            <w:r>
              <w:t>Analogous Causes</w:t>
            </w:r>
          </w:p>
        </w:tc>
        <w:tc>
          <w:tcPr>
            <w:tcW w:w="0" w:type="auto"/>
          </w:tcPr>
          <w:p w14:paraId="52CE4392" w14:textId="77777777" w:rsidR="00E469AC" w:rsidRDefault="00F4145E" w:rsidP="0070088D">
            <w:pPr>
              <w:pStyle w:val="ListParagraph"/>
              <w:numPr>
                <w:ilvl w:val="0"/>
                <w:numId w:val="17"/>
              </w:numPr>
              <w:jc w:val="both"/>
            </w:pPr>
            <w:r>
              <w:t>There must be act or omission similar to those specified just causes; and</w:t>
            </w:r>
          </w:p>
          <w:p w14:paraId="0C5E2C8E" w14:textId="77777777" w:rsidR="00F4145E" w:rsidRDefault="00F4145E" w:rsidP="0070088D">
            <w:pPr>
              <w:pStyle w:val="ListParagraph"/>
              <w:numPr>
                <w:ilvl w:val="0"/>
                <w:numId w:val="17"/>
              </w:numPr>
              <w:jc w:val="both"/>
            </w:pPr>
            <w:r>
              <w:t>The act or omission must be voluntary and/or willful on the part of the employees.</w:t>
            </w:r>
          </w:p>
          <w:p w14:paraId="54167C1E" w14:textId="5F59A00E" w:rsidR="00F4145E" w:rsidRDefault="00F4145E" w:rsidP="0070088D">
            <w:pPr>
              <w:pStyle w:val="ListParagraph"/>
              <w:ind w:left="360"/>
              <w:jc w:val="both"/>
            </w:pPr>
          </w:p>
        </w:tc>
      </w:tr>
    </w:tbl>
    <w:p w14:paraId="7C66B9A4" w14:textId="77777777" w:rsidR="00AB3810" w:rsidRDefault="00AB3810" w:rsidP="00AB3810"/>
    <w:p w14:paraId="191E459D" w14:textId="25C7B1CD" w:rsidR="00F05F99" w:rsidRPr="005E630A" w:rsidRDefault="006D034C" w:rsidP="00327701">
      <w:pPr>
        <w:pStyle w:val="ListParagraph"/>
        <w:numPr>
          <w:ilvl w:val="2"/>
          <w:numId w:val="1"/>
        </w:numPr>
        <w:ind w:left="360"/>
      </w:pPr>
      <w:r w:rsidRPr="005E630A">
        <w:t>Authorized Causes</w:t>
      </w:r>
    </w:p>
    <w:p w14:paraId="39614452" w14:textId="77777777" w:rsidR="00F05F99" w:rsidRDefault="00F05F99" w:rsidP="00F05F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37"/>
      </w:tblGrid>
      <w:tr w:rsidR="0070088D" w14:paraId="1C6CF9B2" w14:textId="77777777" w:rsidTr="0070088D">
        <w:trPr>
          <w:tblHeader/>
        </w:trPr>
        <w:tc>
          <w:tcPr>
            <w:tcW w:w="2785" w:type="dxa"/>
            <w:tcBorders>
              <w:bottom w:val="single" w:sz="4" w:space="0" w:color="auto"/>
            </w:tcBorders>
          </w:tcPr>
          <w:p w14:paraId="6386BEAD" w14:textId="77777777" w:rsidR="00F05F99" w:rsidRPr="00E469AC" w:rsidRDefault="00F05F99" w:rsidP="00462D65">
            <w:pPr>
              <w:jc w:val="center"/>
              <w:rPr>
                <w:b/>
              </w:rPr>
            </w:pPr>
            <w:r w:rsidRPr="00E469AC">
              <w:rPr>
                <w:b/>
              </w:rPr>
              <w:t>Grounds</w:t>
            </w:r>
          </w:p>
        </w:tc>
        <w:tc>
          <w:tcPr>
            <w:tcW w:w="6637" w:type="dxa"/>
            <w:tcBorders>
              <w:bottom w:val="single" w:sz="4" w:space="0" w:color="auto"/>
            </w:tcBorders>
          </w:tcPr>
          <w:p w14:paraId="434DD83A" w14:textId="77777777" w:rsidR="00F05F99" w:rsidRPr="00E469AC" w:rsidRDefault="00F05F99" w:rsidP="00462D65">
            <w:pPr>
              <w:jc w:val="center"/>
              <w:rPr>
                <w:b/>
              </w:rPr>
            </w:pPr>
            <w:r w:rsidRPr="00E469AC">
              <w:rPr>
                <w:b/>
              </w:rPr>
              <w:t>Prerequisites</w:t>
            </w:r>
          </w:p>
        </w:tc>
      </w:tr>
      <w:tr w:rsidR="0070088D" w14:paraId="07BF3BFB" w14:textId="77777777" w:rsidTr="0070088D">
        <w:tc>
          <w:tcPr>
            <w:tcW w:w="2785" w:type="dxa"/>
            <w:tcBorders>
              <w:top w:val="single" w:sz="4" w:space="0" w:color="auto"/>
            </w:tcBorders>
          </w:tcPr>
          <w:p w14:paraId="1BB3E63A" w14:textId="54BFD0A8" w:rsidR="00F05F99" w:rsidRDefault="00C41441" w:rsidP="00B27FA3">
            <w:pPr>
              <w:pStyle w:val="ListParagraph"/>
              <w:numPr>
                <w:ilvl w:val="0"/>
                <w:numId w:val="18"/>
              </w:numPr>
            </w:pPr>
            <w:r>
              <w:t>Installation of Labor-saving Devices</w:t>
            </w:r>
          </w:p>
        </w:tc>
        <w:tc>
          <w:tcPr>
            <w:tcW w:w="6637" w:type="dxa"/>
            <w:tcBorders>
              <w:top w:val="single" w:sz="4" w:space="0" w:color="auto"/>
            </w:tcBorders>
          </w:tcPr>
          <w:p w14:paraId="16A69D39" w14:textId="6B00BAE3" w:rsidR="00F05F99" w:rsidRDefault="00C41441" w:rsidP="0070088D">
            <w:pPr>
              <w:pStyle w:val="ListParagraph"/>
              <w:numPr>
                <w:ilvl w:val="0"/>
                <w:numId w:val="7"/>
              </w:numPr>
              <w:jc w:val="both"/>
            </w:pPr>
            <w:r>
              <w:t>There must be introduction of machinery, equipment or other devices;</w:t>
            </w:r>
          </w:p>
          <w:p w14:paraId="160E75DA" w14:textId="04E0315C" w:rsidR="00C41441" w:rsidRDefault="00C41441" w:rsidP="0070088D">
            <w:pPr>
              <w:pStyle w:val="ListParagraph"/>
              <w:numPr>
                <w:ilvl w:val="0"/>
                <w:numId w:val="7"/>
              </w:numPr>
              <w:jc w:val="both"/>
            </w:pPr>
            <w:r>
              <w:t>The introduction must be done in good faith;</w:t>
            </w:r>
          </w:p>
          <w:p w14:paraId="27D236DE" w14:textId="27AFB677" w:rsidR="00C41441" w:rsidRDefault="00C41441" w:rsidP="0070088D">
            <w:pPr>
              <w:pStyle w:val="ListParagraph"/>
              <w:numPr>
                <w:ilvl w:val="0"/>
                <w:numId w:val="7"/>
              </w:numPr>
              <w:jc w:val="both"/>
            </w:pPr>
            <w:r>
              <w:t>The purpose for such introduction must be valid such as to save on cost, enhance efficiency and other justifiable economic reasons;</w:t>
            </w:r>
          </w:p>
          <w:p w14:paraId="1AF7AE80" w14:textId="6FE56EE4" w:rsidR="00C41441" w:rsidRDefault="00C41441" w:rsidP="0070088D">
            <w:pPr>
              <w:pStyle w:val="ListParagraph"/>
              <w:numPr>
                <w:ilvl w:val="0"/>
                <w:numId w:val="7"/>
              </w:numPr>
              <w:jc w:val="both"/>
            </w:pPr>
            <w:r>
              <w:t xml:space="preserve">There is no other option available to the </w:t>
            </w:r>
            <w:del w:id="405" w:author="Noel Cainglet" w:date="2017-08-01T14:08:00Z">
              <w:r w:rsidDel="00B551C4">
                <w:delText>employer</w:delText>
              </w:r>
            </w:del>
            <w:ins w:id="406" w:author="Noel Cainglet" w:date="2017-08-01T14:08:00Z">
              <w:r w:rsidR="00B551C4">
                <w:t>Company</w:t>
              </w:r>
            </w:ins>
            <w:r>
              <w:t xml:space="preserve"> than the introduction of machinery, equipment or device and the consequent termination of employment of those affected thereby; and</w:t>
            </w:r>
          </w:p>
          <w:p w14:paraId="6A5435D1" w14:textId="67250E73" w:rsidR="00C41441" w:rsidRDefault="00C41441" w:rsidP="0070088D">
            <w:pPr>
              <w:pStyle w:val="ListParagraph"/>
              <w:numPr>
                <w:ilvl w:val="0"/>
                <w:numId w:val="7"/>
              </w:numPr>
              <w:jc w:val="both"/>
            </w:pPr>
            <w:r>
              <w:t>There must be fair and reasonable criteria in selecting employees to be terminated.</w:t>
            </w:r>
          </w:p>
          <w:p w14:paraId="10EA4E01" w14:textId="77777777" w:rsidR="00F05F99" w:rsidRDefault="00F05F99" w:rsidP="0070088D">
            <w:pPr>
              <w:pStyle w:val="ListParagraph"/>
              <w:ind w:left="360"/>
              <w:jc w:val="both"/>
            </w:pPr>
          </w:p>
        </w:tc>
      </w:tr>
      <w:tr w:rsidR="008E0805" w14:paraId="556DFEFF" w14:textId="77777777" w:rsidTr="0070088D">
        <w:tc>
          <w:tcPr>
            <w:tcW w:w="2785" w:type="dxa"/>
          </w:tcPr>
          <w:p w14:paraId="28A78029" w14:textId="53ADA85A" w:rsidR="00C41441" w:rsidRDefault="009825B0" w:rsidP="00B27FA3">
            <w:pPr>
              <w:pStyle w:val="ListParagraph"/>
              <w:numPr>
                <w:ilvl w:val="0"/>
                <w:numId w:val="18"/>
              </w:numPr>
            </w:pPr>
            <w:r>
              <w:lastRenderedPageBreak/>
              <w:t>Redundancy</w:t>
            </w:r>
          </w:p>
        </w:tc>
        <w:tc>
          <w:tcPr>
            <w:tcW w:w="6637" w:type="dxa"/>
          </w:tcPr>
          <w:p w14:paraId="5076BE95" w14:textId="77777777" w:rsidR="00C41441" w:rsidRDefault="008E0805" w:rsidP="0070088D">
            <w:pPr>
              <w:pStyle w:val="ListParagraph"/>
              <w:numPr>
                <w:ilvl w:val="0"/>
                <w:numId w:val="7"/>
              </w:numPr>
              <w:jc w:val="both"/>
            </w:pPr>
            <w:r>
              <w:t>There must be superfluous positions or services of employees;</w:t>
            </w:r>
          </w:p>
          <w:p w14:paraId="720A87D5" w14:textId="77777777" w:rsidR="008E0805" w:rsidRDefault="008E0805" w:rsidP="0070088D">
            <w:pPr>
              <w:pStyle w:val="ListParagraph"/>
              <w:numPr>
                <w:ilvl w:val="0"/>
                <w:numId w:val="7"/>
              </w:numPr>
              <w:jc w:val="both"/>
            </w:pPr>
            <w:r>
              <w:t>The positions or services are in excess f what is reasonably demanded by the actual requirements of the enterprise to operate in an economical and efficient manner;</w:t>
            </w:r>
          </w:p>
          <w:p w14:paraId="011B82EB" w14:textId="77777777" w:rsidR="008E0805" w:rsidRDefault="008E0805" w:rsidP="0070088D">
            <w:pPr>
              <w:pStyle w:val="ListParagraph"/>
              <w:numPr>
                <w:ilvl w:val="0"/>
                <w:numId w:val="7"/>
              </w:numPr>
              <w:jc w:val="both"/>
            </w:pPr>
            <w:r>
              <w:t>There must be good faith in abolishing redundant positions;</w:t>
            </w:r>
          </w:p>
          <w:p w14:paraId="62A19224" w14:textId="77777777" w:rsidR="008E0805" w:rsidRDefault="008E0805" w:rsidP="0070088D">
            <w:pPr>
              <w:pStyle w:val="ListParagraph"/>
              <w:numPr>
                <w:ilvl w:val="0"/>
                <w:numId w:val="7"/>
              </w:numPr>
              <w:jc w:val="both"/>
            </w:pPr>
            <w:r>
              <w:t>There must be fair and reasonable criteria in selecting the employees to be terminated; and</w:t>
            </w:r>
          </w:p>
          <w:p w14:paraId="0691AC8B" w14:textId="77777777" w:rsidR="008E0805" w:rsidRDefault="008E0805" w:rsidP="0070088D">
            <w:pPr>
              <w:pStyle w:val="ListParagraph"/>
              <w:numPr>
                <w:ilvl w:val="0"/>
                <w:numId w:val="7"/>
              </w:numPr>
              <w:jc w:val="both"/>
            </w:pPr>
            <w:r>
              <w:t>There must be an adequate proof of redundancy such as but not limited to the new staffing pattern, feasibility studies/proposal, on the viability of the newly created positions, job description and the approval by the management of the restructuring.</w:t>
            </w:r>
          </w:p>
          <w:p w14:paraId="3CEC6F13" w14:textId="63170E6F" w:rsidR="008E0805" w:rsidRDefault="008E0805" w:rsidP="0070088D">
            <w:pPr>
              <w:pStyle w:val="ListParagraph"/>
              <w:ind w:left="360"/>
              <w:jc w:val="both"/>
            </w:pPr>
          </w:p>
        </w:tc>
      </w:tr>
      <w:tr w:rsidR="008E0805" w14:paraId="326139C0" w14:textId="77777777" w:rsidTr="0070088D">
        <w:tc>
          <w:tcPr>
            <w:tcW w:w="2785" w:type="dxa"/>
          </w:tcPr>
          <w:p w14:paraId="5E8E66AD" w14:textId="6F084966" w:rsidR="00C41441" w:rsidRDefault="008E0805" w:rsidP="00B27FA3">
            <w:pPr>
              <w:pStyle w:val="ListParagraph"/>
              <w:numPr>
                <w:ilvl w:val="0"/>
                <w:numId w:val="18"/>
              </w:numPr>
            </w:pPr>
            <w:r>
              <w:t>Retrenchment or Downsizing</w:t>
            </w:r>
          </w:p>
        </w:tc>
        <w:tc>
          <w:tcPr>
            <w:tcW w:w="6637" w:type="dxa"/>
          </w:tcPr>
          <w:p w14:paraId="03845DB6" w14:textId="77777777" w:rsidR="00C41441" w:rsidRDefault="00BB3F57" w:rsidP="0070088D">
            <w:pPr>
              <w:pStyle w:val="ListParagraph"/>
              <w:numPr>
                <w:ilvl w:val="0"/>
                <w:numId w:val="7"/>
              </w:numPr>
              <w:jc w:val="both"/>
            </w:pPr>
            <w:r>
              <w:t>The retrenchment must be reasonably necessary and likely to prevent business losses;</w:t>
            </w:r>
          </w:p>
          <w:p w14:paraId="50F07829" w14:textId="77777777" w:rsidR="00BB3F57" w:rsidRDefault="00BB3F57" w:rsidP="0070088D">
            <w:pPr>
              <w:pStyle w:val="ListParagraph"/>
              <w:numPr>
                <w:ilvl w:val="0"/>
                <w:numId w:val="7"/>
              </w:numPr>
              <w:jc w:val="both"/>
            </w:pPr>
            <w:r>
              <w:t>The losses, if already incurred, are not merely de minimis, but substantial, serious, actual and real, or if only expected, are reasonably imminent;</w:t>
            </w:r>
          </w:p>
          <w:p w14:paraId="2DEB6E63" w14:textId="77777777" w:rsidR="00BB3F57" w:rsidRDefault="00BB3F57" w:rsidP="0070088D">
            <w:pPr>
              <w:pStyle w:val="ListParagraph"/>
              <w:numPr>
                <w:ilvl w:val="0"/>
                <w:numId w:val="7"/>
              </w:numPr>
              <w:jc w:val="both"/>
            </w:pPr>
            <w:r>
              <w:t>The expected or actual losses must be proved by sufficient and convincing evidence;</w:t>
            </w:r>
          </w:p>
          <w:p w14:paraId="262D63CD" w14:textId="77777777" w:rsidR="00BB3F57" w:rsidRDefault="00BB3F57" w:rsidP="0070088D">
            <w:pPr>
              <w:pStyle w:val="ListParagraph"/>
              <w:numPr>
                <w:ilvl w:val="0"/>
                <w:numId w:val="7"/>
              </w:numPr>
              <w:jc w:val="both"/>
            </w:pPr>
            <w:r>
              <w:t>The retrenchment must be in good faith for the advancement of its interest and not to defeat  or circumvent the employees’ right to security of tenure; and</w:t>
            </w:r>
          </w:p>
          <w:p w14:paraId="35299527" w14:textId="77777777" w:rsidR="00BB3F57" w:rsidRDefault="00BB3F57" w:rsidP="0070088D">
            <w:pPr>
              <w:pStyle w:val="ListParagraph"/>
              <w:numPr>
                <w:ilvl w:val="0"/>
                <w:numId w:val="7"/>
              </w:numPr>
              <w:jc w:val="both"/>
            </w:pPr>
            <w:r>
              <w:t>There must be fair and reasonable criteria in ascertaining who would be dismissed and who would be retained among the employees, such as status, efficiency, seniority, physical fitness, age, and financial hardship for certain workers.</w:t>
            </w:r>
          </w:p>
          <w:p w14:paraId="1805D24B" w14:textId="48FD36BC" w:rsidR="00BB3F57" w:rsidRDefault="00BB3F57" w:rsidP="0070088D">
            <w:pPr>
              <w:pStyle w:val="ListParagraph"/>
              <w:ind w:left="360"/>
              <w:jc w:val="both"/>
            </w:pPr>
          </w:p>
        </w:tc>
      </w:tr>
      <w:tr w:rsidR="008E0805" w14:paraId="2E12C818" w14:textId="77777777" w:rsidTr="0070088D">
        <w:tc>
          <w:tcPr>
            <w:tcW w:w="2785" w:type="dxa"/>
          </w:tcPr>
          <w:p w14:paraId="2415CF2B" w14:textId="098B71A6" w:rsidR="00C41441" w:rsidRDefault="00BB3F57" w:rsidP="00B27FA3">
            <w:pPr>
              <w:pStyle w:val="ListParagraph"/>
              <w:numPr>
                <w:ilvl w:val="0"/>
                <w:numId w:val="18"/>
              </w:numPr>
            </w:pPr>
            <w:r>
              <w:t>Closure or Cessation of Operation</w:t>
            </w:r>
          </w:p>
        </w:tc>
        <w:tc>
          <w:tcPr>
            <w:tcW w:w="6637" w:type="dxa"/>
          </w:tcPr>
          <w:p w14:paraId="3F3426B8" w14:textId="28FE0D08" w:rsidR="00C41441" w:rsidRDefault="00CD659B" w:rsidP="0070088D">
            <w:pPr>
              <w:pStyle w:val="ListParagraph"/>
              <w:numPr>
                <w:ilvl w:val="0"/>
                <w:numId w:val="7"/>
              </w:numPr>
              <w:jc w:val="both"/>
            </w:pPr>
            <w:r>
              <w:t>There must be a decision to  close or cease operation of the enterprise by the management;</w:t>
            </w:r>
          </w:p>
          <w:p w14:paraId="7091E94F" w14:textId="77777777" w:rsidR="00CD659B" w:rsidRDefault="00CD659B" w:rsidP="0070088D">
            <w:pPr>
              <w:pStyle w:val="ListParagraph"/>
              <w:numPr>
                <w:ilvl w:val="0"/>
                <w:numId w:val="7"/>
              </w:numPr>
              <w:jc w:val="both"/>
            </w:pPr>
            <w:r>
              <w:t>The decision was made in good faith; and</w:t>
            </w:r>
          </w:p>
          <w:p w14:paraId="46CB82ED" w14:textId="2D156083" w:rsidR="00CD659B" w:rsidRDefault="00CD659B" w:rsidP="0070088D">
            <w:pPr>
              <w:pStyle w:val="ListParagraph"/>
              <w:numPr>
                <w:ilvl w:val="0"/>
                <w:numId w:val="7"/>
              </w:numPr>
              <w:jc w:val="both"/>
            </w:pPr>
            <w:r>
              <w:t xml:space="preserve">There is no other option available to the </w:t>
            </w:r>
            <w:del w:id="407" w:author="Noel Cainglet" w:date="2017-08-01T14:08:00Z">
              <w:r w:rsidDel="00B551C4">
                <w:delText>employer</w:delText>
              </w:r>
            </w:del>
            <w:ins w:id="408" w:author="Noel Cainglet" w:date="2017-08-01T14:08:00Z">
              <w:r w:rsidR="00B551C4">
                <w:t>Company</w:t>
              </w:r>
            </w:ins>
            <w:r>
              <w:t xml:space="preserve"> except to close or cease operations.</w:t>
            </w:r>
          </w:p>
          <w:p w14:paraId="73B97D8F" w14:textId="36932A53" w:rsidR="00CD659B" w:rsidRDefault="00CD659B" w:rsidP="0070088D">
            <w:pPr>
              <w:pStyle w:val="ListParagraph"/>
              <w:ind w:left="360"/>
              <w:jc w:val="both"/>
            </w:pPr>
          </w:p>
        </w:tc>
      </w:tr>
      <w:tr w:rsidR="008E0805" w14:paraId="6B8D04E3" w14:textId="77777777" w:rsidTr="0070088D">
        <w:tc>
          <w:tcPr>
            <w:tcW w:w="2785" w:type="dxa"/>
          </w:tcPr>
          <w:p w14:paraId="35761C44" w14:textId="0F836909" w:rsidR="00C41441" w:rsidRDefault="000813AC" w:rsidP="00B27FA3">
            <w:pPr>
              <w:pStyle w:val="ListParagraph"/>
              <w:numPr>
                <w:ilvl w:val="0"/>
                <w:numId w:val="18"/>
              </w:numPr>
            </w:pPr>
            <w:r>
              <w:t>Disease</w:t>
            </w:r>
          </w:p>
        </w:tc>
        <w:tc>
          <w:tcPr>
            <w:tcW w:w="6637" w:type="dxa"/>
          </w:tcPr>
          <w:p w14:paraId="3F39FC0D" w14:textId="77777777" w:rsidR="00C41441" w:rsidRDefault="004C5E49" w:rsidP="0070088D">
            <w:pPr>
              <w:pStyle w:val="ListParagraph"/>
              <w:numPr>
                <w:ilvl w:val="0"/>
                <w:numId w:val="7"/>
              </w:numPr>
              <w:jc w:val="both"/>
            </w:pPr>
            <w:r>
              <w:t>The employee must be suffering from any disease;</w:t>
            </w:r>
          </w:p>
          <w:p w14:paraId="4F19A34F" w14:textId="77777777" w:rsidR="004C5E49" w:rsidRDefault="004C5E49" w:rsidP="0070088D">
            <w:pPr>
              <w:pStyle w:val="ListParagraph"/>
              <w:numPr>
                <w:ilvl w:val="0"/>
                <w:numId w:val="7"/>
              </w:numPr>
              <w:jc w:val="both"/>
            </w:pPr>
            <w:r>
              <w:t>The continued employment of the employee is prohibited by law or prejudicial to his/her health as well as to the health of his/her co-employees; and</w:t>
            </w:r>
          </w:p>
          <w:p w14:paraId="0F272397" w14:textId="2F19F1FC" w:rsidR="004C5E49" w:rsidRDefault="004C5E49" w:rsidP="00B27FA3">
            <w:pPr>
              <w:pStyle w:val="ListParagraph"/>
              <w:numPr>
                <w:ilvl w:val="0"/>
                <w:numId w:val="7"/>
              </w:numPr>
              <w:jc w:val="both"/>
            </w:pPr>
            <w:r>
              <w:t>There must be certification by a competent public health authority that the disease is incurable within a period of six (6) months even with proper medical treatment.</w:t>
            </w:r>
          </w:p>
        </w:tc>
      </w:tr>
    </w:tbl>
    <w:p w14:paraId="5A614361" w14:textId="1A67D77E" w:rsidR="00F05F99" w:rsidRDefault="00F05F99" w:rsidP="0023124E"/>
    <w:sectPr w:rsidR="00F05F99" w:rsidSect="00C90C99">
      <w:headerReference w:type="default" r:id="rId21"/>
      <w:footerReference w:type="even" r:id="rId22"/>
      <w:footerReference w:type="default" r:id="rId23"/>
      <w:pgSz w:w="12240" w:h="15840"/>
      <w:pgMar w:top="1440" w:right="1008" w:bottom="1440" w:left="1800" w:header="720" w:footer="720" w:gutter="79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GL" w:date="2017-07-31T16:47:00Z" w:initials="J">
    <w:p w14:paraId="721D4AD4" w14:textId="5978ABAF" w:rsidR="005C5E31" w:rsidRDefault="005C5E31">
      <w:pPr>
        <w:pStyle w:val="CommentText"/>
      </w:pPr>
      <w:r>
        <w:rPr>
          <w:rStyle w:val="CommentReference"/>
        </w:rPr>
        <w:annotationRef/>
      </w:r>
      <w:r>
        <w:t>Do they have a lawyer to confirm the procedures?</w:t>
      </w:r>
    </w:p>
  </w:comment>
  <w:comment w:id="7" w:author="Noel Cainglet" w:date="2017-08-01T07:52:00Z" w:initials="NC">
    <w:p w14:paraId="2055B769" w14:textId="57CDDC6D" w:rsidR="00E546E7" w:rsidRPr="00E546E7" w:rsidRDefault="00031B4E">
      <w:pPr>
        <w:pStyle w:val="CommentText"/>
        <w:rPr>
          <w:sz w:val="16"/>
          <w:szCs w:val="16"/>
        </w:rPr>
      </w:pPr>
      <w:r>
        <w:rPr>
          <w:rStyle w:val="CommentReference"/>
        </w:rPr>
        <w:annotationRef/>
      </w:r>
      <w:r w:rsidR="00E546E7">
        <w:rPr>
          <w:rStyle w:val="CommentReference"/>
        </w:rPr>
        <w:t>No in-house lawyer.</w:t>
      </w:r>
    </w:p>
  </w:comment>
  <w:comment w:id="87" w:author="JGL" w:date="2017-07-31T16:50:00Z" w:initials="J">
    <w:p w14:paraId="121F9084" w14:textId="092C8618" w:rsidR="005C5E31" w:rsidRDefault="005C5E31">
      <w:pPr>
        <w:pStyle w:val="CommentText"/>
      </w:pPr>
      <w:r>
        <w:rPr>
          <w:rStyle w:val="CommentReference"/>
        </w:rPr>
        <w:annotationRef/>
      </w:r>
      <w:r>
        <w:t>Is the HR department the one releasing the checks?...</w:t>
      </w:r>
    </w:p>
  </w:comment>
  <w:comment w:id="88" w:author="Noel Cainglet" w:date="2017-08-01T07:56:00Z" w:initials="NC">
    <w:p w14:paraId="72BED58F" w14:textId="68F52CAC" w:rsidR="00827522" w:rsidRDefault="00827522">
      <w:pPr>
        <w:pStyle w:val="CommentText"/>
      </w:pPr>
      <w:r>
        <w:rPr>
          <w:rStyle w:val="CommentReference"/>
        </w:rPr>
        <w:annotationRef/>
      </w:r>
      <w:r>
        <w:t>To conform with the process title on Check and Other Disbursements, the “disbursing officer” shall be the one responsible for releasing the checks which is under Finance Department.</w:t>
      </w:r>
    </w:p>
    <w:p w14:paraId="00078C4F" w14:textId="0105BBEB" w:rsidR="00827522" w:rsidRDefault="00827522">
      <w:pPr>
        <w:pStyle w:val="CommentText"/>
      </w:pPr>
    </w:p>
  </w:comment>
  <w:comment w:id="95" w:author="JGL" w:date="2017-07-31T16:52:00Z" w:initials="J">
    <w:p w14:paraId="79829803" w14:textId="04E929C0" w:rsidR="005C5E31" w:rsidRDefault="005C5E31">
      <w:pPr>
        <w:pStyle w:val="CommentText"/>
      </w:pPr>
      <w:r>
        <w:rPr>
          <w:rStyle w:val="CommentReference"/>
        </w:rPr>
        <w:annotationRef/>
      </w:r>
      <w:r>
        <w:t>Please check what are the rules for separation pay per DOLE standards?...  how about the retirement pay?...</w:t>
      </w:r>
    </w:p>
  </w:comment>
  <w:comment w:id="113" w:author="JGL" w:date="2017-07-31T16:57:00Z" w:initials="J">
    <w:p w14:paraId="5DF0534C" w14:textId="1D545CFC" w:rsidR="00391D91" w:rsidRDefault="00391D91">
      <w:pPr>
        <w:pStyle w:val="CommentText"/>
      </w:pPr>
      <w:r>
        <w:rPr>
          <w:rStyle w:val="CommentReference"/>
        </w:rPr>
        <w:annotationRef/>
      </w:r>
      <w:r>
        <w:t>What do we mean buy this term?... not readily understandable…</w:t>
      </w:r>
    </w:p>
  </w:comment>
  <w:comment w:id="114" w:author="Noel Cainglet" w:date="2017-08-01T09:10:00Z" w:initials="NC">
    <w:p w14:paraId="66D1F103" w14:textId="470DBF5E" w:rsidR="00C117AF" w:rsidRDefault="00C117AF">
      <w:pPr>
        <w:pStyle w:val="CommentText"/>
        <w:rPr>
          <w:rStyle w:val="CommentReference"/>
        </w:rPr>
      </w:pPr>
      <w:r>
        <w:rPr>
          <w:rStyle w:val="CommentReference"/>
        </w:rPr>
        <w:annotationRef/>
      </w:r>
      <w:r>
        <w:rPr>
          <w:rStyle w:val="CommentReference"/>
        </w:rPr>
        <w:t>Superfluous – more than what is needed or required.</w:t>
      </w:r>
    </w:p>
    <w:p w14:paraId="75734EDD" w14:textId="7D9BC1E6" w:rsidR="00C117AF" w:rsidRDefault="00C117AF">
      <w:pPr>
        <w:pStyle w:val="CommentText"/>
        <w:rPr>
          <w:rStyle w:val="CommentReference"/>
        </w:rPr>
      </w:pPr>
    </w:p>
    <w:p w14:paraId="5B6A8459" w14:textId="5BC423C5" w:rsidR="00C117AF" w:rsidRDefault="00C117AF">
      <w:pPr>
        <w:pStyle w:val="CommentText"/>
      </w:pPr>
      <w:r>
        <w:rPr>
          <w:rStyle w:val="CommentReference"/>
        </w:rPr>
        <w:t>This is exactly the term used by the DOLE in defining the term “redundancy”.</w:t>
      </w:r>
    </w:p>
  </w:comment>
  <w:comment w:id="261" w:author="JGL" w:date="2017-07-31T17:04:00Z" w:initials="J">
    <w:p w14:paraId="00C54E09" w14:textId="084E7056" w:rsidR="00391D91" w:rsidRDefault="00391D91">
      <w:pPr>
        <w:pStyle w:val="CommentText"/>
      </w:pPr>
      <w:r>
        <w:rPr>
          <w:rStyle w:val="CommentReference"/>
        </w:rPr>
        <w:annotationRef/>
      </w:r>
      <w:r>
        <w:t>What will be included in the exit interview?</w:t>
      </w:r>
    </w:p>
  </w:comment>
  <w:comment w:id="286" w:author="JGL" w:date="2017-07-31T17:06:00Z" w:initials="J">
    <w:p w14:paraId="46C7C27B" w14:textId="6FCDFF14" w:rsidR="00071DF5" w:rsidRDefault="00071DF5">
      <w:pPr>
        <w:pStyle w:val="CommentText"/>
      </w:pPr>
      <w:r>
        <w:rPr>
          <w:rStyle w:val="CommentReference"/>
        </w:rPr>
        <w:annotationRef/>
      </w:r>
      <w:r>
        <w:t>Would it be appropriate if the final net pay is already determined and submitted to the president together with the duly accomplished ECF?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1D4AD4" w15:done="0"/>
  <w15:commentEx w15:paraId="2055B769" w15:paraIdParent="721D4AD4" w15:done="0"/>
  <w15:commentEx w15:paraId="121F9084" w15:done="0"/>
  <w15:commentEx w15:paraId="00078C4F" w15:paraIdParent="121F9084" w15:done="0"/>
  <w15:commentEx w15:paraId="79829803" w15:done="0"/>
  <w15:commentEx w15:paraId="5DF0534C" w15:done="0"/>
  <w15:commentEx w15:paraId="5B6A8459" w15:paraIdParent="5DF0534C" w15:done="0"/>
  <w15:commentEx w15:paraId="00C54E09" w15:done="0"/>
  <w15:commentEx w15:paraId="46C7C2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318A9" w14:textId="77777777" w:rsidR="006763E5" w:rsidRDefault="006763E5">
      <w:r>
        <w:separator/>
      </w:r>
    </w:p>
  </w:endnote>
  <w:endnote w:type="continuationSeparator" w:id="0">
    <w:p w14:paraId="07B406BD" w14:textId="77777777" w:rsidR="006763E5" w:rsidRDefault="0067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56D5" w14:textId="77777777" w:rsidR="00CA2D8C" w:rsidRDefault="00CA2D8C"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CF236" w14:textId="77777777" w:rsidR="00CA2D8C" w:rsidRDefault="00CA2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486AA" w14:textId="112560B8" w:rsidR="00CA2D8C" w:rsidRPr="00984497" w:rsidRDefault="00CA2D8C"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45BFD869" wp14:editId="40E9E4AE">
              <wp:simplePos x="0" y="0"/>
              <wp:positionH relativeFrom="column">
                <wp:posOffset>0</wp:posOffset>
              </wp:positionH>
              <wp:positionV relativeFrom="paragraph">
                <wp:posOffset>-45720</wp:posOffset>
              </wp:positionV>
              <wp:extent cx="5989320" cy="0"/>
              <wp:effectExtent l="9525" t="9525" r="11430" b="952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4E835"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o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"/>
          </w:pict>
        </mc:Fallback>
      </mc:AlternateContent>
    </w:r>
    <w:r w:rsidRPr="00E359BB">
      <w:t xml:space="preserve">Revision Number: 00         </w:t>
    </w:r>
    <w:r w:rsidRPr="00E359BB">
      <w:tab/>
    </w:r>
    <w:r w:rsidRPr="00A908A6">
      <w:t xml:space="preserve">               </w:t>
    </w:r>
    <w:r w:rsidR="00FC30AF">
      <w:t xml:space="preserve">                              </w:t>
    </w:r>
    <w:r w:rsidR="006E15DC">
      <w:t xml:space="preserve">      </w:t>
    </w:r>
    <w:r w:rsidR="00784008">
      <w:t xml:space="preserve"> </w:t>
    </w:r>
    <w:r w:rsidR="006A2226">
      <w:t xml:space="preserve">                  </w:t>
    </w:r>
    <w:r w:rsidR="00784008">
      <w:rPr>
        <w:i/>
        <w:sz w:val="22"/>
        <w:szCs w:val="22"/>
      </w:rPr>
      <w:t>Resignation</w:t>
    </w:r>
    <w:r w:rsidR="006A2226">
      <w:rPr>
        <w:i/>
        <w:sz w:val="22"/>
        <w:szCs w:val="22"/>
      </w:rPr>
      <w:t xml:space="preserve"> and Termination</w:t>
    </w:r>
  </w:p>
  <w:p w14:paraId="0A6EEDAB" w14:textId="3B873217" w:rsidR="00CA2D8C" w:rsidRPr="00001477" w:rsidRDefault="00CA2D8C"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4A5C59">
      <w:rPr>
        <w:rStyle w:val="PageNumber"/>
        <w:noProof/>
        <w:sz w:val="22"/>
        <w:szCs w:val="22"/>
      </w:rPr>
      <w:t>8</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4A5C59">
      <w:rPr>
        <w:rStyle w:val="PageNumber"/>
        <w:noProof/>
        <w:sz w:val="22"/>
        <w:szCs w:val="22"/>
      </w:rPr>
      <w:t>16</w:t>
    </w:r>
    <w:r w:rsidRPr="00001477">
      <w:rPr>
        <w:rStyle w:val="PageNumber"/>
        <w:sz w:val="22"/>
        <w:szCs w:val="22"/>
      </w:rPr>
      <w:fldChar w:fldCharType="end"/>
    </w:r>
  </w:p>
  <w:p w14:paraId="5CA07EA7" w14:textId="77777777" w:rsidR="00CA2D8C" w:rsidRDefault="00CA2D8C" w:rsidP="00AF7FB4">
    <w:pPr>
      <w:pStyle w:val="Footer"/>
      <w:tabs>
        <w:tab w:val="clear" w:pos="8640"/>
        <w:tab w:val="right" w:pos="9000"/>
      </w:tabs>
    </w:pPr>
    <w:r w:rsidRPr="00E359BB">
      <w:t>Effective Date:</w:t>
    </w:r>
    <w:r>
      <w:tab/>
      <w:t xml:space="preserve">                                                                                                 For Internal Use Only</w:t>
    </w:r>
  </w:p>
  <w:p w14:paraId="1427BC17" w14:textId="77777777" w:rsidR="00CA2D8C" w:rsidRPr="00E359BB" w:rsidRDefault="00CA2D8C"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FFAFB" w14:textId="77777777" w:rsidR="006763E5" w:rsidRDefault="006763E5">
      <w:r>
        <w:separator/>
      </w:r>
    </w:p>
  </w:footnote>
  <w:footnote w:type="continuationSeparator" w:id="0">
    <w:p w14:paraId="54A0FB80" w14:textId="77777777" w:rsidR="006763E5" w:rsidRDefault="00676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3E9F7" w14:textId="53FC45AF" w:rsidR="00CA2D8C" w:rsidRDefault="00CA2D8C" w:rsidP="00343C03">
    <w:pPr>
      <w:pStyle w:val="Header"/>
      <w:rPr>
        <w:rFonts w:ascii="Arial" w:hAnsi="Arial" w:cs="Arial"/>
      </w:rPr>
    </w:pPr>
    <w:r>
      <w:rPr>
        <w:rFonts w:ascii="Arial" w:hAnsi="Arial" w:cs="Arial"/>
        <w:noProof/>
        <w:lang w:val="en-PH" w:eastAsia="en-PH"/>
      </w:rPr>
      <w:drawing>
        <wp:inline distT="0" distB="0" distL="0" distR="0" wp14:anchorId="40094689" wp14:editId="3D2BCA4A">
          <wp:extent cx="581660" cy="439420"/>
          <wp:effectExtent l="0" t="0" r="0" b="0"/>
          <wp:docPr id="9" name="Picture 9"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660" cy="439420"/>
                  </a:xfrm>
                  <a:prstGeom prst="rect">
                    <a:avLst/>
                  </a:prstGeom>
                  <a:noFill/>
                  <a:ln>
                    <a:noFill/>
                  </a:ln>
                </pic:spPr>
              </pic:pic>
            </a:graphicData>
          </a:graphic>
        </wp:inline>
      </w:drawing>
    </w:r>
    <w:r>
      <w:rPr>
        <w:rFonts w:ascii="Arial" w:hAnsi="Arial" w:cs="Arial"/>
      </w:rPr>
      <w:t xml:space="preserve"> </w:t>
    </w:r>
  </w:p>
  <w:p w14:paraId="0CA36A4C" w14:textId="255646A7" w:rsidR="00CA2D8C" w:rsidRPr="00B15E69" w:rsidRDefault="00CA2D8C" w:rsidP="00343C03">
    <w:pPr>
      <w:pStyle w:val="Header"/>
      <w:rPr>
        <w:rFonts w:ascii="Arial" w:hAnsi="Arial" w:cs="Arial"/>
      </w:rPr>
    </w:pPr>
    <w:r w:rsidRPr="00B15E69">
      <w:rPr>
        <w:b/>
      </w:rPr>
      <w:t>AVEGA BROS</w:t>
    </w:r>
    <w:r w:rsidR="004A5C59">
      <w:rPr>
        <w:b/>
      </w:rPr>
      <w:t>.</w:t>
    </w:r>
    <w:r w:rsidRPr="00B15E69">
      <w:rPr>
        <w:b/>
      </w:rPr>
      <w:t xml:space="preserve"> INTEGRATED SHIPPING CORP.</w:t>
    </w:r>
  </w:p>
  <w:p w14:paraId="7431969C" w14:textId="03C541D6" w:rsidR="00CA2D8C" w:rsidRPr="00E359BB" w:rsidRDefault="00CA2D8C"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3EE3D71A" wp14:editId="7C8B1C19">
              <wp:simplePos x="0" y="0"/>
              <wp:positionH relativeFrom="column">
                <wp:posOffset>0</wp:posOffset>
              </wp:positionH>
              <wp:positionV relativeFrom="paragraph">
                <wp:posOffset>199390</wp:posOffset>
              </wp:positionV>
              <wp:extent cx="5989320" cy="0"/>
              <wp:effectExtent l="9525" t="6350" r="11430" b="1270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6567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2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s+ViOZ2AanTwJaQYEo11/hPXHQpGiSWQjsDk9Ox8IEKKISTco/RW&#10;SBnVlgr1JV7OJrOY4LQULDhDmLOHfSUtOpEwL/GLVYHnMczqo2IRrOWEbW62J0JebbhcqoAHpQCd&#10;m3UdiB/LdLlZbBb5KJ/MN6M8revRx22Vj+bb7MOsntZVVWc/A7UsL1rBGFeB3TCcWf534t+eyXWs&#10;7uN5b0PyFj32C8gO/0g6ahnkuw7CXrPLzg4awzzG4NvbCQP/uAf78YWvfwE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HQyy2&#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Human Resources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66DC"/>
    <w:multiLevelType w:val="hybridMultilevel"/>
    <w:tmpl w:val="C5A0236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 w15:restartNumberingAfterBreak="0">
    <w:nsid w:val="109A05BA"/>
    <w:multiLevelType w:val="hybridMultilevel"/>
    <w:tmpl w:val="AB7EAB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16513AA"/>
    <w:multiLevelType w:val="hybridMultilevel"/>
    <w:tmpl w:val="336C3854"/>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3" w15:restartNumberingAfterBreak="0">
    <w:nsid w:val="12226405"/>
    <w:multiLevelType w:val="hybridMultilevel"/>
    <w:tmpl w:val="95AA209C"/>
    <w:lvl w:ilvl="0" w:tplc="3409000B">
      <w:numFmt w:val="bullet"/>
      <w:lvlText w:val=""/>
      <w:lvlJc w:val="left"/>
      <w:pPr>
        <w:ind w:left="720" w:hanging="360"/>
      </w:pPr>
      <w:rPr>
        <w:rFonts w:ascii="Wingdings" w:eastAsia="Times New Roman"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630D30"/>
    <w:multiLevelType w:val="hybridMultilevel"/>
    <w:tmpl w:val="21DA0FA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126C7A96"/>
    <w:multiLevelType w:val="hybridMultilevel"/>
    <w:tmpl w:val="273A682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6" w15:restartNumberingAfterBreak="0">
    <w:nsid w:val="14523C24"/>
    <w:multiLevelType w:val="hybridMultilevel"/>
    <w:tmpl w:val="D78217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BB366DF"/>
    <w:multiLevelType w:val="hybridMultilevel"/>
    <w:tmpl w:val="81C2592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ECA5885"/>
    <w:multiLevelType w:val="hybridMultilevel"/>
    <w:tmpl w:val="5DE8EFC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9" w15:restartNumberingAfterBreak="0">
    <w:nsid w:val="23582081"/>
    <w:multiLevelType w:val="hybridMultilevel"/>
    <w:tmpl w:val="7736E70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0" w15:restartNumberingAfterBreak="0">
    <w:nsid w:val="23EF3B0E"/>
    <w:multiLevelType w:val="hybridMultilevel"/>
    <w:tmpl w:val="E3C46B1E"/>
    <w:lvl w:ilvl="0" w:tplc="400C6A64">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46E3E56"/>
    <w:multiLevelType w:val="hybridMultilevel"/>
    <w:tmpl w:val="370ADC6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2" w15:restartNumberingAfterBreak="0">
    <w:nsid w:val="257B0EE3"/>
    <w:multiLevelType w:val="hybridMultilevel"/>
    <w:tmpl w:val="85EAE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7116B2C"/>
    <w:multiLevelType w:val="hybridMultilevel"/>
    <w:tmpl w:val="0D5836BC"/>
    <w:lvl w:ilvl="0" w:tplc="34090019">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28101F30"/>
    <w:multiLevelType w:val="hybridMultilevel"/>
    <w:tmpl w:val="4C98E7D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2A5E1022"/>
    <w:multiLevelType w:val="hybridMultilevel"/>
    <w:tmpl w:val="872AEAA2"/>
    <w:lvl w:ilvl="0" w:tplc="64660282">
      <w:start w:val="4"/>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B2A28DF"/>
    <w:multiLevelType w:val="hybridMultilevel"/>
    <w:tmpl w:val="F9A4D112"/>
    <w:lvl w:ilvl="0" w:tplc="F9086472">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7" w15:restartNumberingAfterBreak="0">
    <w:nsid w:val="2B5773E9"/>
    <w:multiLevelType w:val="hybridMultilevel"/>
    <w:tmpl w:val="46C2EC54"/>
    <w:lvl w:ilvl="0" w:tplc="34090019">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15:restartNumberingAfterBreak="0">
    <w:nsid w:val="302B315D"/>
    <w:multiLevelType w:val="hybridMultilevel"/>
    <w:tmpl w:val="E478806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31DD3137"/>
    <w:multiLevelType w:val="hybridMultilevel"/>
    <w:tmpl w:val="762845AC"/>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0" w15:restartNumberingAfterBreak="0">
    <w:nsid w:val="353D23E1"/>
    <w:multiLevelType w:val="hybridMultilevel"/>
    <w:tmpl w:val="FF6EABDE"/>
    <w:lvl w:ilvl="0" w:tplc="C1BE4204">
      <w:start w:val="3"/>
      <w:numFmt w:val="bullet"/>
      <w:lvlText w:val=""/>
      <w:lvlJc w:val="left"/>
      <w:pPr>
        <w:ind w:left="1080" w:hanging="360"/>
      </w:pPr>
      <w:rPr>
        <w:rFonts w:ascii="Wingdings" w:eastAsia="Times New Roman"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3A01028F"/>
    <w:multiLevelType w:val="hybridMultilevel"/>
    <w:tmpl w:val="A0623DD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87912DE"/>
    <w:multiLevelType w:val="hybridMultilevel"/>
    <w:tmpl w:val="4DAC3522"/>
    <w:lvl w:ilvl="0" w:tplc="07546782">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23" w15:restartNumberingAfterBreak="0">
    <w:nsid w:val="4B28775B"/>
    <w:multiLevelType w:val="hybridMultilevel"/>
    <w:tmpl w:val="6BD2C5DE"/>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4" w15:restartNumberingAfterBreak="0">
    <w:nsid w:val="4D5336D6"/>
    <w:multiLevelType w:val="hybridMultilevel"/>
    <w:tmpl w:val="CD8026F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2E972B0"/>
    <w:multiLevelType w:val="hybridMultilevel"/>
    <w:tmpl w:val="198EB7A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6" w15:restartNumberingAfterBreak="0">
    <w:nsid w:val="543F2C63"/>
    <w:multiLevelType w:val="hybridMultilevel"/>
    <w:tmpl w:val="077C5FAE"/>
    <w:lvl w:ilvl="0" w:tplc="DE8C358E">
      <w:start w:val="3"/>
      <w:numFmt w:val="bullet"/>
      <w:lvlText w:val=""/>
      <w:lvlJc w:val="left"/>
      <w:pPr>
        <w:ind w:left="1080" w:hanging="360"/>
      </w:pPr>
      <w:rPr>
        <w:rFonts w:ascii="Wingdings" w:eastAsia="Times New Roman"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55445E9B"/>
    <w:multiLevelType w:val="hybridMultilevel"/>
    <w:tmpl w:val="62C6D4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5FB4820"/>
    <w:multiLevelType w:val="hybridMultilevel"/>
    <w:tmpl w:val="90208FB8"/>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9" w15:restartNumberingAfterBreak="0">
    <w:nsid w:val="56F7793A"/>
    <w:multiLevelType w:val="multilevel"/>
    <w:tmpl w:val="4570515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ascii="Times New Roman" w:eastAsia="Times New Roman" w:hAnsi="Times New Roman" w:cs="Times New Roman"/>
        <w:b w:val="0"/>
        <w:i w:val="0"/>
      </w:rPr>
    </w:lvl>
    <w:lvl w:ilvl="2">
      <w:start w:val="1"/>
      <w:numFmt w:val="decimal"/>
      <w:lvlText w:val="%3."/>
      <w:lvlJc w:val="left"/>
      <w:pPr>
        <w:tabs>
          <w:tab w:val="num" w:pos="1350"/>
        </w:tabs>
        <w:ind w:left="135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71678CF"/>
    <w:multiLevelType w:val="hybridMultilevel"/>
    <w:tmpl w:val="D688AEE2"/>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31" w15:restartNumberingAfterBreak="0">
    <w:nsid w:val="67DE0EDA"/>
    <w:multiLevelType w:val="hybridMultilevel"/>
    <w:tmpl w:val="FED494C2"/>
    <w:lvl w:ilvl="0" w:tplc="34090005">
      <w:start w:val="1"/>
      <w:numFmt w:val="bullet"/>
      <w:lvlText w:val=""/>
      <w:lvlJc w:val="left"/>
      <w:pPr>
        <w:ind w:left="990" w:hanging="360"/>
      </w:pPr>
      <w:rPr>
        <w:rFonts w:ascii="Wingdings" w:hAnsi="Wingdings"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32" w15:restartNumberingAfterBreak="0">
    <w:nsid w:val="776C2997"/>
    <w:multiLevelType w:val="hybridMultilevel"/>
    <w:tmpl w:val="93A469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3" w15:restartNumberingAfterBreak="0">
    <w:nsid w:val="7A7704AB"/>
    <w:multiLevelType w:val="hybridMultilevel"/>
    <w:tmpl w:val="07EAF3AA"/>
    <w:lvl w:ilvl="0" w:tplc="34090019">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4" w15:restartNumberingAfterBreak="0">
    <w:nsid w:val="7B194D71"/>
    <w:multiLevelType w:val="hybridMultilevel"/>
    <w:tmpl w:val="A42800F8"/>
    <w:lvl w:ilvl="0" w:tplc="15A852F2">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num w:numId="1">
    <w:abstractNumId w:val="29"/>
  </w:num>
  <w:num w:numId="2">
    <w:abstractNumId w:val="31"/>
  </w:num>
  <w:num w:numId="3">
    <w:abstractNumId w:val="19"/>
  </w:num>
  <w:num w:numId="4">
    <w:abstractNumId w:val="5"/>
  </w:num>
  <w:num w:numId="5">
    <w:abstractNumId w:val="8"/>
  </w:num>
  <w:num w:numId="6">
    <w:abstractNumId w:val="33"/>
  </w:num>
  <w:num w:numId="7">
    <w:abstractNumId w:val="24"/>
  </w:num>
  <w:num w:numId="8">
    <w:abstractNumId w:val="26"/>
  </w:num>
  <w:num w:numId="9">
    <w:abstractNumId w:val="20"/>
  </w:num>
  <w:num w:numId="10">
    <w:abstractNumId w:val="10"/>
  </w:num>
  <w:num w:numId="11">
    <w:abstractNumId w:val="17"/>
  </w:num>
  <w:num w:numId="12">
    <w:abstractNumId w:val="7"/>
  </w:num>
  <w:num w:numId="13">
    <w:abstractNumId w:val="21"/>
  </w:num>
  <w:num w:numId="14">
    <w:abstractNumId w:val="32"/>
  </w:num>
  <w:num w:numId="15">
    <w:abstractNumId w:val="1"/>
  </w:num>
  <w:num w:numId="16">
    <w:abstractNumId w:val="18"/>
  </w:num>
  <w:num w:numId="17">
    <w:abstractNumId w:val="14"/>
  </w:num>
  <w:num w:numId="18">
    <w:abstractNumId w:val="13"/>
  </w:num>
  <w:num w:numId="19">
    <w:abstractNumId w:val="16"/>
  </w:num>
  <w:num w:numId="20">
    <w:abstractNumId w:val="9"/>
  </w:num>
  <w:num w:numId="21">
    <w:abstractNumId w:val="28"/>
  </w:num>
  <w:num w:numId="22">
    <w:abstractNumId w:val="25"/>
  </w:num>
  <w:num w:numId="23">
    <w:abstractNumId w:val="34"/>
  </w:num>
  <w:num w:numId="24">
    <w:abstractNumId w:val="22"/>
  </w:num>
  <w:num w:numId="25">
    <w:abstractNumId w:val="0"/>
  </w:num>
  <w:num w:numId="26">
    <w:abstractNumId w:val="2"/>
  </w:num>
  <w:num w:numId="27">
    <w:abstractNumId w:val="30"/>
  </w:num>
  <w:num w:numId="28">
    <w:abstractNumId w:val="12"/>
  </w:num>
  <w:num w:numId="29">
    <w:abstractNumId w:val="6"/>
  </w:num>
  <w:num w:numId="30">
    <w:abstractNumId w:val="4"/>
  </w:num>
  <w:num w:numId="31">
    <w:abstractNumId w:val="23"/>
  </w:num>
  <w:num w:numId="32">
    <w:abstractNumId w:val="15"/>
  </w:num>
  <w:num w:numId="33">
    <w:abstractNumId w:val="11"/>
  </w:num>
  <w:num w:numId="34">
    <w:abstractNumId w:val="3"/>
  </w:num>
  <w:num w:numId="35">
    <w:abstractNumId w:val="2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GL">
    <w15:presenceInfo w15:providerId="None" w15:userId="JGL"/>
  </w15:person>
  <w15:person w15:author="Noel Cainglet">
    <w15:presenceInfo w15:providerId="Windows Live" w15:userId="ed5b392c0599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0CC3"/>
    <w:rsid w:val="00000E12"/>
    <w:rsid w:val="00001016"/>
    <w:rsid w:val="000010AD"/>
    <w:rsid w:val="00001477"/>
    <w:rsid w:val="000014A2"/>
    <w:rsid w:val="00001821"/>
    <w:rsid w:val="00001A35"/>
    <w:rsid w:val="00001F5A"/>
    <w:rsid w:val="0000269A"/>
    <w:rsid w:val="000027FB"/>
    <w:rsid w:val="00002A17"/>
    <w:rsid w:val="00002B74"/>
    <w:rsid w:val="00002DB2"/>
    <w:rsid w:val="00002E09"/>
    <w:rsid w:val="00002E93"/>
    <w:rsid w:val="00002EF8"/>
    <w:rsid w:val="0000350E"/>
    <w:rsid w:val="00003623"/>
    <w:rsid w:val="0000365D"/>
    <w:rsid w:val="00003AF9"/>
    <w:rsid w:val="0000449C"/>
    <w:rsid w:val="00004729"/>
    <w:rsid w:val="0000482A"/>
    <w:rsid w:val="000049E4"/>
    <w:rsid w:val="00004AF9"/>
    <w:rsid w:val="00004AFB"/>
    <w:rsid w:val="00004CAD"/>
    <w:rsid w:val="00004CD9"/>
    <w:rsid w:val="0000518D"/>
    <w:rsid w:val="0000594C"/>
    <w:rsid w:val="00005B53"/>
    <w:rsid w:val="000061C2"/>
    <w:rsid w:val="000064BD"/>
    <w:rsid w:val="0000739A"/>
    <w:rsid w:val="000074F8"/>
    <w:rsid w:val="00007949"/>
    <w:rsid w:val="00007A0F"/>
    <w:rsid w:val="00007A58"/>
    <w:rsid w:val="00007B4B"/>
    <w:rsid w:val="0001023D"/>
    <w:rsid w:val="00010929"/>
    <w:rsid w:val="00010AB8"/>
    <w:rsid w:val="00010BE5"/>
    <w:rsid w:val="00010BEA"/>
    <w:rsid w:val="00011567"/>
    <w:rsid w:val="00012544"/>
    <w:rsid w:val="000126C7"/>
    <w:rsid w:val="00013282"/>
    <w:rsid w:val="00013639"/>
    <w:rsid w:val="00013735"/>
    <w:rsid w:val="000137C2"/>
    <w:rsid w:val="00014086"/>
    <w:rsid w:val="00014928"/>
    <w:rsid w:val="0001514E"/>
    <w:rsid w:val="000152A6"/>
    <w:rsid w:val="00015C2F"/>
    <w:rsid w:val="00015E8C"/>
    <w:rsid w:val="00015ED4"/>
    <w:rsid w:val="00015F4F"/>
    <w:rsid w:val="0001632C"/>
    <w:rsid w:val="000168AC"/>
    <w:rsid w:val="00016AD5"/>
    <w:rsid w:val="00016B18"/>
    <w:rsid w:val="000173F1"/>
    <w:rsid w:val="00020156"/>
    <w:rsid w:val="00020517"/>
    <w:rsid w:val="00020945"/>
    <w:rsid w:val="00021016"/>
    <w:rsid w:val="00021403"/>
    <w:rsid w:val="00022231"/>
    <w:rsid w:val="000224FE"/>
    <w:rsid w:val="0002261E"/>
    <w:rsid w:val="000226B2"/>
    <w:rsid w:val="00022715"/>
    <w:rsid w:val="0002286C"/>
    <w:rsid w:val="000228C0"/>
    <w:rsid w:val="00022D57"/>
    <w:rsid w:val="00022FE0"/>
    <w:rsid w:val="0002306F"/>
    <w:rsid w:val="00023697"/>
    <w:rsid w:val="00023720"/>
    <w:rsid w:val="00023887"/>
    <w:rsid w:val="00023D8C"/>
    <w:rsid w:val="00023E3D"/>
    <w:rsid w:val="00023EC5"/>
    <w:rsid w:val="00024361"/>
    <w:rsid w:val="00024BE1"/>
    <w:rsid w:val="00024BFB"/>
    <w:rsid w:val="000253FA"/>
    <w:rsid w:val="000254B1"/>
    <w:rsid w:val="000256E0"/>
    <w:rsid w:val="00025819"/>
    <w:rsid w:val="00025977"/>
    <w:rsid w:val="00026451"/>
    <w:rsid w:val="00026512"/>
    <w:rsid w:val="00026717"/>
    <w:rsid w:val="000267B4"/>
    <w:rsid w:val="00026879"/>
    <w:rsid w:val="00026ED7"/>
    <w:rsid w:val="0002726E"/>
    <w:rsid w:val="00027544"/>
    <w:rsid w:val="000275ED"/>
    <w:rsid w:val="00027686"/>
    <w:rsid w:val="000276E6"/>
    <w:rsid w:val="00027822"/>
    <w:rsid w:val="00027D3B"/>
    <w:rsid w:val="00030C1A"/>
    <w:rsid w:val="00030E39"/>
    <w:rsid w:val="00031687"/>
    <w:rsid w:val="00031B4E"/>
    <w:rsid w:val="00031D35"/>
    <w:rsid w:val="00031D50"/>
    <w:rsid w:val="00031F00"/>
    <w:rsid w:val="00032FE5"/>
    <w:rsid w:val="00033183"/>
    <w:rsid w:val="000333B1"/>
    <w:rsid w:val="000336A3"/>
    <w:rsid w:val="00033A56"/>
    <w:rsid w:val="00033AEB"/>
    <w:rsid w:val="00034DDA"/>
    <w:rsid w:val="0003521C"/>
    <w:rsid w:val="00035BED"/>
    <w:rsid w:val="00035C1B"/>
    <w:rsid w:val="0003642B"/>
    <w:rsid w:val="0003659C"/>
    <w:rsid w:val="000369B8"/>
    <w:rsid w:val="000372D6"/>
    <w:rsid w:val="00037312"/>
    <w:rsid w:val="00037830"/>
    <w:rsid w:val="0003799F"/>
    <w:rsid w:val="000401F7"/>
    <w:rsid w:val="00040354"/>
    <w:rsid w:val="000404D2"/>
    <w:rsid w:val="0004050C"/>
    <w:rsid w:val="0004091C"/>
    <w:rsid w:val="00040D0B"/>
    <w:rsid w:val="00040FEC"/>
    <w:rsid w:val="000416F6"/>
    <w:rsid w:val="000417CD"/>
    <w:rsid w:val="00041898"/>
    <w:rsid w:val="00041984"/>
    <w:rsid w:val="00041D00"/>
    <w:rsid w:val="0004252C"/>
    <w:rsid w:val="00042654"/>
    <w:rsid w:val="00042F87"/>
    <w:rsid w:val="0004308A"/>
    <w:rsid w:val="000431B5"/>
    <w:rsid w:val="0004326B"/>
    <w:rsid w:val="00043556"/>
    <w:rsid w:val="00043702"/>
    <w:rsid w:val="00043C3F"/>
    <w:rsid w:val="0004430F"/>
    <w:rsid w:val="00044757"/>
    <w:rsid w:val="00044AE8"/>
    <w:rsid w:val="00044D3F"/>
    <w:rsid w:val="00045850"/>
    <w:rsid w:val="00045ECF"/>
    <w:rsid w:val="000460A6"/>
    <w:rsid w:val="00046269"/>
    <w:rsid w:val="00046291"/>
    <w:rsid w:val="00046D0E"/>
    <w:rsid w:val="00046E8B"/>
    <w:rsid w:val="00047256"/>
    <w:rsid w:val="0004764B"/>
    <w:rsid w:val="00047730"/>
    <w:rsid w:val="00047955"/>
    <w:rsid w:val="000479F5"/>
    <w:rsid w:val="00050338"/>
    <w:rsid w:val="00050890"/>
    <w:rsid w:val="000517BE"/>
    <w:rsid w:val="00051AF1"/>
    <w:rsid w:val="00051D35"/>
    <w:rsid w:val="00051D65"/>
    <w:rsid w:val="000522C2"/>
    <w:rsid w:val="0005259C"/>
    <w:rsid w:val="0005292F"/>
    <w:rsid w:val="00052C58"/>
    <w:rsid w:val="00052C6D"/>
    <w:rsid w:val="000535D3"/>
    <w:rsid w:val="00053A62"/>
    <w:rsid w:val="00053A6C"/>
    <w:rsid w:val="00053B34"/>
    <w:rsid w:val="00053C46"/>
    <w:rsid w:val="0005454D"/>
    <w:rsid w:val="000546ED"/>
    <w:rsid w:val="00054923"/>
    <w:rsid w:val="00054AAC"/>
    <w:rsid w:val="00055067"/>
    <w:rsid w:val="0005533F"/>
    <w:rsid w:val="00055862"/>
    <w:rsid w:val="00055964"/>
    <w:rsid w:val="00055D49"/>
    <w:rsid w:val="00056206"/>
    <w:rsid w:val="0005640A"/>
    <w:rsid w:val="00056682"/>
    <w:rsid w:val="0005676F"/>
    <w:rsid w:val="00056C3C"/>
    <w:rsid w:val="00056C57"/>
    <w:rsid w:val="0005784F"/>
    <w:rsid w:val="00057B75"/>
    <w:rsid w:val="00060058"/>
    <w:rsid w:val="000608C0"/>
    <w:rsid w:val="000611D4"/>
    <w:rsid w:val="000611E5"/>
    <w:rsid w:val="00061F70"/>
    <w:rsid w:val="000620E9"/>
    <w:rsid w:val="000621E3"/>
    <w:rsid w:val="00062552"/>
    <w:rsid w:val="0006273C"/>
    <w:rsid w:val="00062959"/>
    <w:rsid w:val="0006302A"/>
    <w:rsid w:val="00063097"/>
    <w:rsid w:val="00063111"/>
    <w:rsid w:val="0006433C"/>
    <w:rsid w:val="00064799"/>
    <w:rsid w:val="000648F8"/>
    <w:rsid w:val="000656C0"/>
    <w:rsid w:val="0006582A"/>
    <w:rsid w:val="0006601D"/>
    <w:rsid w:val="00066204"/>
    <w:rsid w:val="000667BC"/>
    <w:rsid w:val="00066914"/>
    <w:rsid w:val="00066C6F"/>
    <w:rsid w:val="00066EC7"/>
    <w:rsid w:val="000670C6"/>
    <w:rsid w:val="00067672"/>
    <w:rsid w:val="00067831"/>
    <w:rsid w:val="00067C56"/>
    <w:rsid w:val="00067C87"/>
    <w:rsid w:val="000700F9"/>
    <w:rsid w:val="00070146"/>
    <w:rsid w:val="00070A7A"/>
    <w:rsid w:val="00070DDA"/>
    <w:rsid w:val="00070E65"/>
    <w:rsid w:val="000710E9"/>
    <w:rsid w:val="0007176C"/>
    <w:rsid w:val="00071DF5"/>
    <w:rsid w:val="00071EC6"/>
    <w:rsid w:val="00071FCF"/>
    <w:rsid w:val="0007213A"/>
    <w:rsid w:val="00072574"/>
    <w:rsid w:val="00072707"/>
    <w:rsid w:val="00072FFD"/>
    <w:rsid w:val="00073552"/>
    <w:rsid w:val="0007364A"/>
    <w:rsid w:val="000739B8"/>
    <w:rsid w:val="00073DAA"/>
    <w:rsid w:val="00074486"/>
    <w:rsid w:val="000744C5"/>
    <w:rsid w:val="00075137"/>
    <w:rsid w:val="000755B4"/>
    <w:rsid w:val="000756DF"/>
    <w:rsid w:val="00075784"/>
    <w:rsid w:val="00075DA4"/>
    <w:rsid w:val="000763E0"/>
    <w:rsid w:val="00076F0A"/>
    <w:rsid w:val="00077C1F"/>
    <w:rsid w:val="00080508"/>
    <w:rsid w:val="00080565"/>
    <w:rsid w:val="00080758"/>
    <w:rsid w:val="000808E3"/>
    <w:rsid w:val="00080F0D"/>
    <w:rsid w:val="000813AC"/>
    <w:rsid w:val="00081966"/>
    <w:rsid w:val="00081C38"/>
    <w:rsid w:val="00082099"/>
    <w:rsid w:val="00082459"/>
    <w:rsid w:val="000824A6"/>
    <w:rsid w:val="000826BE"/>
    <w:rsid w:val="00082917"/>
    <w:rsid w:val="00082CC3"/>
    <w:rsid w:val="00082FED"/>
    <w:rsid w:val="00083415"/>
    <w:rsid w:val="00083DA0"/>
    <w:rsid w:val="00083EA8"/>
    <w:rsid w:val="0008411C"/>
    <w:rsid w:val="00084243"/>
    <w:rsid w:val="00084A52"/>
    <w:rsid w:val="00084A68"/>
    <w:rsid w:val="00084B64"/>
    <w:rsid w:val="00084D33"/>
    <w:rsid w:val="00084F46"/>
    <w:rsid w:val="0008522E"/>
    <w:rsid w:val="00085705"/>
    <w:rsid w:val="00085BA8"/>
    <w:rsid w:val="00085D0F"/>
    <w:rsid w:val="00086123"/>
    <w:rsid w:val="0008646B"/>
    <w:rsid w:val="000872D1"/>
    <w:rsid w:val="0008796A"/>
    <w:rsid w:val="00087AC5"/>
    <w:rsid w:val="00087B16"/>
    <w:rsid w:val="00087FD6"/>
    <w:rsid w:val="00090164"/>
    <w:rsid w:val="000908B7"/>
    <w:rsid w:val="00091907"/>
    <w:rsid w:val="0009215D"/>
    <w:rsid w:val="000924A4"/>
    <w:rsid w:val="00092B46"/>
    <w:rsid w:val="00092D71"/>
    <w:rsid w:val="0009342F"/>
    <w:rsid w:val="000936AD"/>
    <w:rsid w:val="00093B79"/>
    <w:rsid w:val="00093CD7"/>
    <w:rsid w:val="00093F1E"/>
    <w:rsid w:val="00093FC9"/>
    <w:rsid w:val="000942C1"/>
    <w:rsid w:val="00094718"/>
    <w:rsid w:val="00094741"/>
    <w:rsid w:val="00094B60"/>
    <w:rsid w:val="00094CA8"/>
    <w:rsid w:val="00094DF1"/>
    <w:rsid w:val="00094E54"/>
    <w:rsid w:val="00095027"/>
    <w:rsid w:val="0009510D"/>
    <w:rsid w:val="0009545D"/>
    <w:rsid w:val="000956D1"/>
    <w:rsid w:val="000958BC"/>
    <w:rsid w:val="000959FB"/>
    <w:rsid w:val="00095E25"/>
    <w:rsid w:val="00096146"/>
    <w:rsid w:val="00096449"/>
    <w:rsid w:val="00096AD2"/>
    <w:rsid w:val="00096EBD"/>
    <w:rsid w:val="00096F8E"/>
    <w:rsid w:val="0009763F"/>
    <w:rsid w:val="00097ECB"/>
    <w:rsid w:val="000A0020"/>
    <w:rsid w:val="000A05F8"/>
    <w:rsid w:val="000A0B70"/>
    <w:rsid w:val="000A0CEE"/>
    <w:rsid w:val="000A0DEA"/>
    <w:rsid w:val="000A1015"/>
    <w:rsid w:val="000A1857"/>
    <w:rsid w:val="000A19AA"/>
    <w:rsid w:val="000A1D2B"/>
    <w:rsid w:val="000A1E58"/>
    <w:rsid w:val="000A2685"/>
    <w:rsid w:val="000A366C"/>
    <w:rsid w:val="000A3DA5"/>
    <w:rsid w:val="000A3DEB"/>
    <w:rsid w:val="000A406B"/>
    <w:rsid w:val="000A432C"/>
    <w:rsid w:val="000A4425"/>
    <w:rsid w:val="000A45B5"/>
    <w:rsid w:val="000A4736"/>
    <w:rsid w:val="000A47BD"/>
    <w:rsid w:val="000A4825"/>
    <w:rsid w:val="000A4C2C"/>
    <w:rsid w:val="000A53A9"/>
    <w:rsid w:val="000A56A5"/>
    <w:rsid w:val="000A570F"/>
    <w:rsid w:val="000A5782"/>
    <w:rsid w:val="000A5FE0"/>
    <w:rsid w:val="000A608A"/>
    <w:rsid w:val="000A6F02"/>
    <w:rsid w:val="000A73DB"/>
    <w:rsid w:val="000A7487"/>
    <w:rsid w:val="000A76D2"/>
    <w:rsid w:val="000A7E55"/>
    <w:rsid w:val="000B02A4"/>
    <w:rsid w:val="000B0344"/>
    <w:rsid w:val="000B0C5B"/>
    <w:rsid w:val="000B0D3B"/>
    <w:rsid w:val="000B0D97"/>
    <w:rsid w:val="000B1449"/>
    <w:rsid w:val="000B155A"/>
    <w:rsid w:val="000B1A94"/>
    <w:rsid w:val="000B1B23"/>
    <w:rsid w:val="000B2739"/>
    <w:rsid w:val="000B314E"/>
    <w:rsid w:val="000B3623"/>
    <w:rsid w:val="000B37EA"/>
    <w:rsid w:val="000B3CC2"/>
    <w:rsid w:val="000B43E9"/>
    <w:rsid w:val="000B4596"/>
    <w:rsid w:val="000B4C49"/>
    <w:rsid w:val="000B501D"/>
    <w:rsid w:val="000B523A"/>
    <w:rsid w:val="000B617A"/>
    <w:rsid w:val="000B63ED"/>
    <w:rsid w:val="000B6630"/>
    <w:rsid w:val="000B67FC"/>
    <w:rsid w:val="000B6873"/>
    <w:rsid w:val="000B68A2"/>
    <w:rsid w:val="000B6E01"/>
    <w:rsid w:val="000B7372"/>
    <w:rsid w:val="000B75CF"/>
    <w:rsid w:val="000B7BAC"/>
    <w:rsid w:val="000B7EE4"/>
    <w:rsid w:val="000C0213"/>
    <w:rsid w:val="000C033F"/>
    <w:rsid w:val="000C04B4"/>
    <w:rsid w:val="000C0EB2"/>
    <w:rsid w:val="000C11E3"/>
    <w:rsid w:val="000C1391"/>
    <w:rsid w:val="000C144A"/>
    <w:rsid w:val="000C1455"/>
    <w:rsid w:val="000C194A"/>
    <w:rsid w:val="000C1C68"/>
    <w:rsid w:val="000C1E8E"/>
    <w:rsid w:val="000C2686"/>
    <w:rsid w:val="000C2C0D"/>
    <w:rsid w:val="000C3225"/>
    <w:rsid w:val="000C3461"/>
    <w:rsid w:val="000C3563"/>
    <w:rsid w:val="000C3A35"/>
    <w:rsid w:val="000C3B05"/>
    <w:rsid w:val="000C3C8F"/>
    <w:rsid w:val="000C40C9"/>
    <w:rsid w:val="000C42E6"/>
    <w:rsid w:val="000C47B2"/>
    <w:rsid w:val="000C49BB"/>
    <w:rsid w:val="000C4A5C"/>
    <w:rsid w:val="000C4C4B"/>
    <w:rsid w:val="000C4E9B"/>
    <w:rsid w:val="000C5A99"/>
    <w:rsid w:val="000C5F1B"/>
    <w:rsid w:val="000C608D"/>
    <w:rsid w:val="000C75FB"/>
    <w:rsid w:val="000C79ED"/>
    <w:rsid w:val="000C79FE"/>
    <w:rsid w:val="000C7ACE"/>
    <w:rsid w:val="000D01E5"/>
    <w:rsid w:val="000D02F0"/>
    <w:rsid w:val="000D0668"/>
    <w:rsid w:val="000D090D"/>
    <w:rsid w:val="000D0939"/>
    <w:rsid w:val="000D09C1"/>
    <w:rsid w:val="000D0BC6"/>
    <w:rsid w:val="000D0D7B"/>
    <w:rsid w:val="000D0E26"/>
    <w:rsid w:val="000D1493"/>
    <w:rsid w:val="000D15A4"/>
    <w:rsid w:val="000D17F4"/>
    <w:rsid w:val="000D1B21"/>
    <w:rsid w:val="000D2A8C"/>
    <w:rsid w:val="000D2E60"/>
    <w:rsid w:val="000D3420"/>
    <w:rsid w:val="000D382B"/>
    <w:rsid w:val="000D3A6D"/>
    <w:rsid w:val="000D3F65"/>
    <w:rsid w:val="000D4002"/>
    <w:rsid w:val="000D402A"/>
    <w:rsid w:val="000D41B1"/>
    <w:rsid w:val="000D461B"/>
    <w:rsid w:val="000D4A50"/>
    <w:rsid w:val="000D4B95"/>
    <w:rsid w:val="000D4D4C"/>
    <w:rsid w:val="000D4FD7"/>
    <w:rsid w:val="000D5067"/>
    <w:rsid w:val="000D60C3"/>
    <w:rsid w:val="000D6622"/>
    <w:rsid w:val="000D6E41"/>
    <w:rsid w:val="000D713D"/>
    <w:rsid w:val="000D73DF"/>
    <w:rsid w:val="000D761C"/>
    <w:rsid w:val="000D7715"/>
    <w:rsid w:val="000D7C59"/>
    <w:rsid w:val="000D7D61"/>
    <w:rsid w:val="000E00BE"/>
    <w:rsid w:val="000E0162"/>
    <w:rsid w:val="000E1251"/>
    <w:rsid w:val="000E130C"/>
    <w:rsid w:val="000E14BF"/>
    <w:rsid w:val="000E2BC3"/>
    <w:rsid w:val="000E2CD2"/>
    <w:rsid w:val="000E308F"/>
    <w:rsid w:val="000E326A"/>
    <w:rsid w:val="000E32B2"/>
    <w:rsid w:val="000E34DF"/>
    <w:rsid w:val="000E383F"/>
    <w:rsid w:val="000E3AE1"/>
    <w:rsid w:val="000E3E4E"/>
    <w:rsid w:val="000E3F0D"/>
    <w:rsid w:val="000E4259"/>
    <w:rsid w:val="000E516A"/>
    <w:rsid w:val="000E58D3"/>
    <w:rsid w:val="000E58D6"/>
    <w:rsid w:val="000E5D4F"/>
    <w:rsid w:val="000E617F"/>
    <w:rsid w:val="000E6239"/>
    <w:rsid w:val="000E6DFF"/>
    <w:rsid w:val="000E70E3"/>
    <w:rsid w:val="000E7345"/>
    <w:rsid w:val="000E7419"/>
    <w:rsid w:val="000E7AB2"/>
    <w:rsid w:val="000E7BE4"/>
    <w:rsid w:val="000E7CB7"/>
    <w:rsid w:val="000E7DCF"/>
    <w:rsid w:val="000E7F8D"/>
    <w:rsid w:val="000F1282"/>
    <w:rsid w:val="000F1AE9"/>
    <w:rsid w:val="000F1FFE"/>
    <w:rsid w:val="000F27EE"/>
    <w:rsid w:val="000F28B5"/>
    <w:rsid w:val="000F306B"/>
    <w:rsid w:val="000F31E6"/>
    <w:rsid w:val="000F326B"/>
    <w:rsid w:val="000F3322"/>
    <w:rsid w:val="000F371A"/>
    <w:rsid w:val="000F3D8E"/>
    <w:rsid w:val="000F3F67"/>
    <w:rsid w:val="000F42BD"/>
    <w:rsid w:val="000F4544"/>
    <w:rsid w:val="000F46BE"/>
    <w:rsid w:val="000F4930"/>
    <w:rsid w:val="000F4F29"/>
    <w:rsid w:val="000F5447"/>
    <w:rsid w:val="000F7503"/>
    <w:rsid w:val="000F7518"/>
    <w:rsid w:val="000F78B1"/>
    <w:rsid w:val="000F79D7"/>
    <w:rsid w:val="000F7CD4"/>
    <w:rsid w:val="000F7D15"/>
    <w:rsid w:val="00100191"/>
    <w:rsid w:val="0010035B"/>
    <w:rsid w:val="0010082F"/>
    <w:rsid w:val="0010096C"/>
    <w:rsid w:val="001009EA"/>
    <w:rsid w:val="00100B24"/>
    <w:rsid w:val="00100F26"/>
    <w:rsid w:val="00101054"/>
    <w:rsid w:val="0010112A"/>
    <w:rsid w:val="001013DC"/>
    <w:rsid w:val="00101CE0"/>
    <w:rsid w:val="00101ED5"/>
    <w:rsid w:val="001023A9"/>
    <w:rsid w:val="00102A9B"/>
    <w:rsid w:val="00102DD4"/>
    <w:rsid w:val="00102E6E"/>
    <w:rsid w:val="00103015"/>
    <w:rsid w:val="00103149"/>
    <w:rsid w:val="00103178"/>
    <w:rsid w:val="001031C6"/>
    <w:rsid w:val="00103848"/>
    <w:rsid w:val="001038EF"/>
    <w:rsid w:val="00103AD6"/>
    <w:rsid w:val="00103EA1"/>
    <w:rsid w:val="00103EAD"/>
    <w:rsid w:val="00103EAF"/>
    <w:rsid w:val="00104D14"/>
    <w:rsid w:val="00105435"/>
    <w:rsid w:val="001055C2"/>
    <w:rsid w:val="00105709"/>
    <w:rsid w:val="0010574E"/>
    <w:rsid w:val="001059D1"/>
    <w:rsid w:val="00105E57"/>
    <w:rsid w:val="00105ED5"/>
    <w:rsid w:val="00106115"/>
    <w:rsid w:val="00106358"/>
    <w:rsid w:val="001063DC"/>
    <w:rsid w:val="00106F92"/>
    <w:rsid w:val="00107212"/>
    <w:rsid w:val="001077EE"/>
    <w:rsid w:val="001078D6"/>
    <w:rsid w:val="00107B35"/>
    <w:rsid w:val="00107D49"/>
    <w:rsid w:val="0011004C"/>
    <w:rsid w:val="0011011D"/>
    <w:rsid w:val="0011015C"/>
    <w:rsid w:val="0011020C"/>
    <w:rsid w:val="0011031D"/>
    <w:rsid w:val="00110C2C"/>
    <w:rsid w:val="00110C81"/>
    <w:rsid w:val="00110EAA"/>
    <w:rsid w:val="00111801"/>
    <w:rsid w:val="00111D9F"/>
    <w:rsid w:val="00111E5E"/>
    <w:rsid w:val="0011373A"/>
    <w:rsid w:val="00113ACE"/>
    <w:rsid w:val="00113EF3"/>
    <w:rsid w:val="00114281"/>
    <w:rsid w:val="0011495F"/>
    <w:rsid w:val="00114B6D"/>
    <w:rsid w:val="00114D79"/>
    <w:rsid w:val="001158A4"/>
    <w:rsid w:val="00115B54"/>
    <w:rsid w:val="00115D1A"/>
    <w:rsid w:val="00115D21"/>
    <w:rsid w:val="001162F8"/>
    <w:rsid w:val="0011653F"/>
    <w:rsid w:val="00116792"/>
    <w:rsid w:val="001169F6"/>
    <w:rsid w:val="00117044"/>
    <w:rsid w:val="0011754B"/>
    <w:rsid w:val="00120038"/>
    <w:rsid w:val="001200EE"/>
    <w:rsid w:val="0012020B"/>
    <w:rsid w:val="00120BE3"/>
    <w:rsid w:val="00120F8E"/>
    <w:rsid w:val="001210EF"/>
    <w:rsid w:val="0012144C"/>
    <w:rsid w:val="0012144F"/>
    <w:rsid w:val="001214DC"/>
    <w:rsid w:val="0012167C"/>
    <w:rsid w:val="00121740"/>
    <w:rsid w:val="00121C44"/>
    <w:rsid w:val="00121D18"/>
    <w:rsid w:val="00121D7D"/>
    <w:rsid w:val="001222A9"/>
    <w:rsid w:val="001222EF"/>
    <w:rsid w:val="001225A1"/>
    <w:rsid w:val="00122C99"/>
    <w:rsid w:val="00122FF6"/>
    <w:rsid w:val="001232A6"/>
    <w:rsid w:val="00123459"/>
    <w:rsid w:val="00123BBC"/>
    <w:rsid w:val="00124203"/>
    <w:rsid w:val="001242FE"/>
    <w:rsid w:val="001246DE"/>
    <w:rsid w:val="00124A3F"/>
    <w:rsid w:val="001252F0"/>
    <w:rsid w:val="001261B4"/>
    <w:rsid w:val="001262B5"/>
    <w:rsid w:val="00126451"/>
    <w:rsid w:val="001268C3"/>
    <w:rsid w:val="00127C98"/>
    <w:rsid w:val="00127FBB"/>
    <w:rsid w:val="001303A0"/>
    <w:rsid w:val="00130477"/>
    <w:rsid w:val="0013054A"/>
    <w:rsid w:val="001307E2"/>
    <w:rsid w:val="0013086A"/>
    <w:rsid w:val="00130F54"/>
    <w:rsid w:val="00131508"/>
    <w:rsid w:val="00131595"/>
    <w:rsid w:val="001322F6"/>
    <w:rsid w:val="00132377"/>
    <w:rsid w:val="00132405"/>
    <w:rsid w:val="00132C99"/>
    <w:rsid w:val="00132F13"/>
    <w:rsid w:val="001338EF"/>
    <w:rsid w:val="00133987"/>
    <w:rsid w:val="001340E0"/>
    <w:rsid w:val="001343FF"/>
    <w:rsid w:val="00134438"/>
    <w:rsid w:val="0013458A"/>
    <w:rsid w:val="0013472C"/>
    <w:rsid w:val="001347C9"/>
    <w:rsid w:val="00134813"/>
    <w:rsid w:val="001350F6"/>
    <w:rsid w:val="0013527A"/>
    <w:rsid w:val="001357C1"/>
    <w:rsid w:val="00135894"/>
    <w:rsid w:val="00135AEB"/>
    <w:rsid w:val="00135BCD"/>
    <w:rsid w:val="0013632F"/>
    <w:rsid w:val="00136D38"/>
    <w:rsid w:val="001371B0"/>
    <w:rsid w:val="00137A8D"/>
    <w:rsid w:val="00140867"/>
    <w:rsid w:val="00140955"/>
    <w:rsid w:val="001409A1"/>
    <w:rsid w:val="00140A62"/>
    <w:rsid w:val="00140B63"/>
    <w:rsid w:val="00140F00"/>
    <w:rsid w:val="0014107A"/>
    <w:rsid w:val="0014118E"/>
    <w:rsid w:val="00141562"/>
    <w:rsid w:val="00141784"/>
    <w:rsid w:val="00141A30"/>
    <w:rsid w:val="00142146"/>
    <w:rsid w:val="00142332"/>
    <w:rsid w:val="0014267A"/>
    <w:rsid w:val="0014283A"/>
    <w:rsid w:val="00142921"/>
    <w:rsid w:val="00142C90"/>
    <w:rsid w:val="00142E41"/>
    <w:rsid w:val="00142E7D"/>
    <w:rsid w:val="00143321"/>
    <w:rsid w:val="001434DF"/>
    <w:rsid w:val="001438A1"/>
    <w:rsid w:val="00143B99"/>
    <w:rsid w:val="00143BB3"/>
    <w:rsid w:val="00143DEA"/>
    <w:rsid w:val="00143F4E"/>
    <w:rsid w:val="001441AF"/>
    <w:rsid w:val="001447F0"/>
    <w:rsid w:val="001448DB"/>
    <w:rsid w:val="001449B4"/>
    <w:rsid w:val="001449D5"/>
    <w:rsid w:val="001460CB"/>
    <w:rsid w:val="001464D1"/>
    <w:rsid w:val="00146C8A"/>
    <w:rsid w:val="00146D0E"/>
    <w:rsid w:val="00146DE4"/>
    <w:rsid w:val="00147BF0"/>
    <w:rsid w:val="001502F8"/>
    <w:rsid w:val="001504B5"/>
    <w:rsid w:val="00150BAE"/>
    <w:rsid w:val="00150ED3"/>
    <w:rsid w:val="00150FA4"/>
    <w:rsid w:val="00151529"/>
    <w:rsid w:val="00151DEB"/>
    <w:rsid w:val="001522E6"/>
    <w:rsid w:val="001529C2"/>
    <w:rsid w:val="001534D3"/>
    <w:rsid w:val="001534D8"/>
    <w:rsid w:val="00153CE5"/>
    <w:rsid w:val="00153EE7"/>
    <w:rsid w:val="0015400F"/>
    <w:rsid w:val="001542FC"/>
    <w:rsid w:val="00154692"/>
    <w:rsid w:val="001546F5"/>
    <w:rsid w:val="00154BE9"/>
    <w:rsid w:val="00155457"/>
    <w:rsid w:val="00155563"/>
    <w:rsid w:val="001558BC"/>
    <w:rsid w:val="00155F7E"/>
    <w:rsid w:val="00156763"/>
    <w:rsid w:val="001568AA"/>
    <w:rsid w:val="00156AA3"/>
    <w:rsid w:val="001573E1"/>
    <w:rsid w:val="0015798D"/>
    <w:rsid w:val="001579E7"/>
    <w:rsid w:val="00157C24"/>
    <w:rsid w:val="00160A8F"/>
    <w:rsid w:val="00160C50"/>
    <w:rsid w:val="001611D9"/>
    <w:rsid w:val="00161340"/>
    <w:rsid w:val="00161696"/>
    <w:rsid w:val="001617D4"/>
    <w:rsid w:val="00161E14"/>
    <w:rsid w:val="001626A8"/>
    <w:rsid w:val="00162F2F"/>
    <w:rsid w:val="0016302F"/>
    <w:rsid w:val="001632A3"/>
    <w:rsid w:val="00163AC2"/>
    <w:rsid w:val="00164091"/>
    <w:rsid w:val="0016424E"/>
    <w:rsid w:val="00164D1D"/>
    <w:rsid w:val="00164F76"/>
    <w:rsid w:val="00164FE9"/>
    <w:rsid w:val="001655CC"/>
    <w:rsid w:val="00165DC4"/>
    <w:rsid w:val="0016641A"/>
    <w:rsid w:val="0016671B"/>
    <w:rsid w:val="00166E29"/>
    <w:rsid w:val="00166EE8"/>
    <w:rsid w:val="001671D8"/>
    <w:rsid w:val="00167894"/>
    <w:rsid w:val="00167899"/>
    <w:rsid w:val="00167A06"/>
    <w:rsid w:val="00167A44"/>
    <w:rsid w:val="00170332"/>
    <w:rsid w:val="00170502"/>
    <w:rsid w:val="00170985"/>
    <w:rsid w:val="00170B95"/>
    <w:rsid w:val="0017118F"/>
    <w:rsid w:val="00171897"/>
    <w:rsid w:val="00171AA5"/>
    <w:rsid w:val="00171AD8"/>
    <w:rsid w:val="00172097"/>
    <w:rsid w:val="00172117"/>
    <w:rsid w:val="001722E8"/>
    <w:rsid w:val="001728F3"/>
    <w:rsid w:val="00173616"/>
    <w:rsid w:val="001739CA"/>
    <w:rsid w:val="00173B54"/>
    <w:rsid w:val="00173DE9"/>
    <w:rsid w:val="00173FD1"/>
    <w:rsid w:val="00174136"/>
    <w:rsid w:val="00174363"/>
    <w:rsid w:val="001744D0"/>
    <w:rsid w:val="00174913"/>
    <w:rsid w:val="00174A6D"/>
    <w:rsid w:val="00174F8F"/>
    <w:rsid w:val="00175234"/>
    <w:rsid w:val="001752E0"/>
    <w:rsid w:val="00175477"/>
    <w:rsid w:val="00175830"/>
    <w:rsid w:val="00175C41"/>
    <w:rsid w:val="00175D95"/>
    <w:rsid w:val="00176075"/>
    <w:rsid w:val="00176445"/>
    <w:rsid w:val="001769EA"/>
    <w:rsid w:val="001771C8"/>
    <w:rsid w:val="00177634"/>
    <w:rsid w:val="00177709"/>
    <w:rsid w:val="00177BFB"/>
    <w:rsid w:val="00177D13"/>
    <w:rsid w:val="00177D2C"/>
    <w:rsid w:val="00177FDA"/>
    <w:rsid w:val="001800E5"/>
    <w:rsid w:val="001809E2"/>
    <w:rsid w:val="00181331"/>
    <w:rsid w:val="0018151D"/>
    <w:rsid w:val="001816AF"/>
    <w:rsid w:val="00181F4E"/>
    <w:rsid w:val="0018203B"/>
    <w:rsid w:val="0018261B"/>
    <w:rsid w:val="0018267B"/>
    <w:rsid w:val="00182AE0"/>
    <w:rsid w:val="00182EAF"/>
    <w:rsid w:val="00182F78"/>
    <w:rsid w:val="00183334"/>
    <w:rsid w:val="0018384D"/>
    <w:rsid w:val="00183C78"/>
    <w:rsid w:val="00183FE0"/>
    <w:rsid w:val="00184475"/>
    <w:rsid w:val="00185BD3"/>
    <w:rsid w:val="00185E23"/>
    <w:rsid w:val="0018606B"/>
    <w:rsid w:val="001862FE"/>
    <w:rsid w:val="0018676E"/>
    <w:rsid w:val="00186CE8"/>
    <w:rsid w:val="0018732A"/>
    <w:rsid w:val="00187C62"/>
    <w:rsid w:val="00187D01"/>
    <w:rsid w:val="00190601"/>
    <w:rsid w:val="00190C56"/>
    <w:rsid w:val="001918AA"/>
    <w:rsid w:val="00191ED4"/>
    <w:rsid w:val="00192575"/>
    <w:rsid w:val="0019274F"/>
    <w:rsid w:val="0019279F"/>
    <w:rsid w:val="00192956"/>
    <w:rsid w:val="00193219"/>
    <w:rsid w:val="00193944"/>
    <w:rsid w:val="001939DD"/>
    <w:rsid w:val="00193A68"/>
    <w:rsid w:val="00193CD7"/>
    <w:rsid w:val="00193FDA"/>
    <w:rsid w:val="00194179"/>
    <w:rsid w:val="001948AE"/>
    <w:rsid w:val="0019499B"/>
    <w:rsid w:val="00194BEE"/>
    <w:rsid w:val="00195000"/>
    <w:rsid w:val="00195445"/>
    <w:rsid w:val="00195BA8"/>
    <w:rsid w:val="00195E02"/>
    <w:rsid w:val="00196102"/>
    <w:rsid w:val="00196539"/>
    <w:rsid w:val="00196B94"/>
    <w:rsid w:val="00196BA3"/>
    <w:rsid w:val="00196D94"/>
    <w:rsid w:val="0019745A"/>
    <w:rsid w:val="00197661"/>
    <w:rsid w:val="00197D31"/>
    <w:rsid w:val="00197ED2"/>
    <w:rsid w:val="001A012E"/>
    <w:rsid w:val="001A0305"/>
    <w:rsid w:val="001A038D"/>
    <w:rsid w:val="001A0478"/>
    <w:rsid w:val="001A05F1"/>
    <w:rsid w:val="001A06A1"/>
    <w:rsid w:val="001A088E"/>
    <w:rsid w:val="001A0A70"/>
    <w:rsid w:val="001A0BC0"/>
    <w:rsid w:val="001A0D8A"/>
    <w:rsid w:val="001A18A4"/>
    <w:rsid w:val="001A1A1D"/>
    <w:rsid w:val="001A2925"/>
    <w:rsid w:val="001A29CA"/>
    <w:rsid w:val="001A2F52"/>
    <w:rsid w:val="001A3534"/>
    <w:rsid w:val="001A4337"/>
    <w:rsid w:val="001A4651"/>
    <w:rsid w:val="001A4A21"/>
    <w:rsid w:val="001A4F6A"/>
    <w:rsid w:val="001A50E0"/>
    <w:rsid w:val="001A57DD"/>
    <w:rsid w:val="001A5979"/>
    <w:rsid w:val="001A5A6A"/>
    <w:rsid w:val="001A5F25"/>
    <w:rsid w:val="001A6784"/>
    <w:rsid w:val="001A6B9A"/>
    <w:rsid w:val="001A6BFA"/>
    <w:rsid w:val="001A7309"/>
    <w:rsid w:val="001A7368"/>
    <w:rsid w:val="001A739D"/>
    <w:rsid w:val="001A7616"/>
    <w:rsid w:val="001B00E0"/>
    <w:rsid w:val="001B0170"/>
    <w:rsid w:val="001B0696"/>
    <w:rsid w:val="001B16D6"/>
    <w:rsid w:val="001B19C0"/>
    <w:rsid w:val="001B1F19"/>
    <w:rsid w:val="001B1FDD"/>
    <w:rsid w:val="001B2037"/>
    <w:rsid w:val="001B2083"/>
    <w:rsid w:val="001B2310"/>
    <w:rsid w:val="001B238D"/>
    <w:rsid w:val="001B23E8"/>
    <w:rsid w:val="001B2EDE"/>
    <w:rsid w:val="001B37AF"/>
    <w:rsid w:val="001B3C66"/>
    <w:rsid w:val="001B3D58"/>
    <w:rsid w:val="001B3D8D"/>
    <w:rsid w:val="001B4318"/>
    <w:rsid w:val="001B44F1"/>
    <w:rsid w:val="001B4E44"/>
    <w:rsid w:val="001B4F35"/>
    <w:rsid w:val="001B565C"/>
    <w:rsid w:val="001B57CF"/>
    <w:rsid w:val="001B698F"/>
    <w:rsid w:val="001B72E9"/>
    <w:rsid w:val="001B784F"/>
    <w:rsid w:val="001B7970"/>
    <w:rsid w:val="001B7ACE"/>
    <w:rsid w:val="001B7CCC"/>
    <w:rsid w:val="001B7E17"/>
    <w:rsid w:val="001C04A9"/>
    <w:rsid w:val="001C072E"/>
    <w:rsid w:val="001C0987"/>
    <w:rsid w:val="001C0C86"/>
    <w:rsid w:val="001C0F23"/>
    <w:rsid w:val="001C1345"/>
    <w:rsid w:val="001C16A9"/>
    <w:rsid w:val="001C2170"/>
    <w:rsid w:val="001C22EA"/>
    <w:rsid w:val="001C262C"/>
    <w:rsid w:val="001C26C5"/>
    <w:rsid w:val="001C2732"/>
    <w:rsid w:val="001C346C"/>
    <w:rsid w:val="001C348C"/>
    <w:rsid w:val="001C35F3"/>
    <w:rsid w:val="001C3615"/>
    <w:rsid w:val="001C3664"/>
    <w:rsid w:val="001C37C6"/>
    <w:rsid w:val="001C390F"/>
    <w:rsid w:val="001C3EFE"/>
    <w:rsid w:val="001C40E7"/>
    <w:rsid w:val="001C45F3"/>
    <w:rsid w:val="001C4837"/>
    <w:rsid w:val="001C49A9"/>
    <w:rsid w:val="001C4ACA"/>
    <w:rsid w:val="001C4B57"/>
    <w:rsid w:val="001C4DB2"/>
    <w:rsid w:val="001C4F1B"/>
    <w:rsid w:val="001C4F96"/>
    <w:rsid w:val="001C5AD4"/>
    <w:rsid w:val="001C5B09"/>
    <w:rsid w:val="001C5DEB"/>
    <w:rsid w:val="001C5F4C"/>
    <w:rsid w:val="001C6058"/>
    <w:rsid w:val="001C62A4"/>
    <w:rsid w:val="001C62B2"/>
    <w:rsid w:val="001C68E5"/>
    <w:rsid w:val="001C6A9F"/>
    <w:rsid w:val="001C6D64"/>
    <w:rsid w:val="001C715C"/>
    <w:rsid w:val="001C7523"/>
    <w:rsid w:val="001C7790"/>
    <w:rsid w:val="001D0626"/>
    <w:rsid w:val="001D0646"/>
    <w:rsid w:val="001D0761"/>
    <w:rsid w:val="001D0C1D"/>
    <w:rsid w:val="001D19BB"/>
    <w:rsid w:val="001D2006"/>
    <w:rsid w:val="001D20F9"/>
    <w:rsid w:val="001D368A"/>
    <w:rsid w:val="001D37CA"/>
    <w:rsid w:val="001D37D6"/>
    <w:rsid w:val="001D3C89"/>
    <w:rsid w:val="001D4977"/>
    <w:rsid w:val="001D540E"/>
    <w:rsid w:val="001D563C"/>
    <w:rsid w:val="001D57E0"/>
    <w:rsid w:val="001D603C"/>
    <w:rsid w:val="001D6302"/>
    <w:rsid w:val="001D6C59"/>
    <w:rsid w:val="001D7464"/>
    <w:rsid w:val="001D7674"/>
    <w:rsid w:val="001D7B3D"/>
    <w:rsid w:val="001E05C2"/>
    <w:rsid w:val="001E0767"/>
    <w:rsid w:val="001E0A1D"/>
    <w:rsid w:val="001E0AC7"/>
    <w:rsid w:val="001E0F8E"/>
    <w:rsid w:val="001E1047"/>
    <w:rsid w:val="001E10AB"/>
    <w:rsid w:val="001E1567"/>
    <w:rsid w:val="001E15C7"/>
    <w:rsid w:val="001E1B07"/>
    <w:rsid w:val="001E2046"/>
    <w:rsid w:val="001E20E6"/>
    <w:rsid w:val="001E2185"/>
    <w:rsid w:val="001E2484"/>
    <w:rsid w:val="001E2EB5"/>
    <w:rsid w:val="001E2F79"/>
    <w:rsid w:val="001E302F"/>
    <w:rsid w:val="001E3190"/>
    <w:rsid w:val="001E3287"/>
    <w:rsid w:val="001E391A"/>
    <w:rsid w:val="001E3B2E"/>
    <w:rsid w:val="001E3D59"/>
    <w:rsid w:val="001E3DB5"/>
    <w:rsid w:val="001E3E3D"/>
    <w:rsid w:val="001E3F0A"/>
    <w:rsid w:val="001E3F70"/>
    <w:rsid w:val="001E428C"/>
    <w:rsid w:val="001E43DD"/>
    <w:rsid w:val="001E48E2"/>
    <w:rsid w:val="001E631D"/>
    <w:rsid w:val="001E6A2F"/>
    <w:rsid w:val="001E6B24"/>
    <w:rsid w:val="001E723E"/>
    <w:rsid w:val="001E7458"/>
    <w:rsid w:val="001E76C9"/>
    <w:rsid w:val="001E79A0"/>
    <w:rsid w:val="001E7E46"/>
    <w:rsid w:val="001E7F2F"/>
    <w:rsid w:val="001F044B"/>
    <w:rsid w:val="001F0761"/>
    <w:rsid w:val="001F0BD1"/>
    <w:rsid w:val="001F124F"/>
    <w:rsid w:val="001F1738"/>
    <w:rsid w:val="001F1BC4"/>
    <w:rsid w:val="001F2232"/>
    <w:rsid w:val="001F2886"/>
    <w:rsid w:val="001F2D62"/>
    <w:rsid w:val="001F31E8"/>
    <w:rsid w:val="001F33AC"/>
    <w:rsid w:val="001F364B"/>
    <w:rsid w:val="001F3AB1"/>
    <w:rsid w:val="001F3C7A"/>
    <w:rsid w:val="001F3D76"/>
    <w:rsid w:val="001F3E96"/>
    <w:rsid w:val="001F4A72"/>
    <w:rsid w:val="001F4AF6"/>
    <w:rsid w:val="001F4D0E"/>
    <w:rsid w:val="001F514B"/>
    <w:rsid w:val="001F53E7"/>
    <w:rsid w:val="001F55B3"/>
    <w:rsid w:val="001F5F0A"/>
    <w:rsid w:val="001F6ABC"/>
    <w:rsid w:val="001F6DEB"/>
    <w:rsid w:val="001F73A1"/>
    <w:rsid w:val="001F79CE"/>
    <w:rsid w:val="001F7B58"/>
    <w:rsid w:val="001F7F43"/>
    <w:rsid w:val="0020064A"/>
    <w:rsid w:val="00200825"/>
    <w:rsid w:val="00200B5F"/>
    <w:rsid w:val="00200CA6"/>
    <w:rsid w:val="00200CB7"/>
    <w:rsid w:val="002011A9"/>
    <w:rsid w:val="0020128B"/>
    <w:rsid w:val="00201ACC"/>
    <w:rsid w:val="0020265A"/>
    <w:rsid w:val="00202965"/>
    <w:rsid w:val="00203052"/>
    <w:rsid w:val="0020313B"/>
    <w:rsid w:val="0020353E"/>
    <w:rsid w:val="00203582"/>
    <w:rsid w:val="0020371A"/>
    <w:rsid w:val="00203F98"/>
    <w:rsid w:val="002041A4"/>
    <w:rsid w:val="0020489F"/>
    <w:rsid w:val="00204FF2"/>
    <w:rsid w:val="002055CE"/>
    <w:rsid w:val="00205728"/>
    <w:rsid w:val="00205D92"/>
    <w:rsid w:val="00206216"/>
    <w:rsid w:val="00206833"/>
    <w:rsid w:val="00206ABF"/>
    <w:rsid w:val="00206F61"/>
    <w:rsid w:val="002072F9"/>
    <w:rsid w:val="00207976"/>
    <w:rsid w:val="00207A8F"/>
    <w:rsid w:val="00207AC6"/>
    <w:rsid w:val="0021056B"/>
    <w:rsid w:val="00210C5A"/>
    <w:rsid w:val="00210E94"/>
    <w:rsid w:val="00210EDC"/>
    <w:rsid w:val="00211226"/>
    <w:rsid w:val="0021218F"/>
    <w:rsid w:val="002124A0"/>
    <w:rsid w:val="002129FF"/>
    <w:rsid w:val="0021369B"/>
    <w:rsid w:val="0021390A"/>
    <w:rsid w:val="00213AF5"/>
    <w:rsid w:val="002142B2"/>
    <w:rsid w:val="00214B94"/>
    <w:rsid w:val="00214D29"/>
    <w:rsid w:val="00215114"/>
    <w:rsid w:val="00215A42"/>
    <w:rsid w:val="00215A46"/>
    <w:rsid w:val="00216235"/>
    <w:rsid w:val="00216D96"/>
    <w:rsid w:val="00217617"/>
    <w:rsid w:val="002178E5"/>
    <w:rsid w:val="00217A2A"/>
    <w:rsid w:val="00217FF5"/>
    <w:rsid w:val="00217FF6"/>
    <w:rsid w:val="00220415"/>
    <w:rsid w:val="0022088F"/>
    <w:rsid w:val="00220A4B"/>
    <w:rsid w:val="00220C91"/>
    <w:rsid w:val="00220E8C"/>
    <w:rsid w:val="002211FD"/>
    <w:rsid w:val="0022165F"/>
    <w:rsid w:val="00221A20"/>
    <w:rsid w:val="00221FCF"/>
    <w:rsid w:val="0022209D"/>
    <w:rsid w:val="0022211B"/>
    <w:rsid w:val="00222284"/>
    <w:rsid w:val="0022230F"/>
    <w:rsid w:val="002226B3"/>
    <w:rsid w:val="00222E93"/>
    <w:rsid w:val="00223206"/>
    <w:rsid w:val="00223863"/>
    <w:rsid w:val="0022401F"/>
    <w:rsid w:val="00224050"/>
    <w:rsid w:val="00224321"/>
    <w:rsid w:val="002246CD"/>
    <w:rsid w:val="0022472C"/>
    <w:rsid w:val="00224B5C"/>
    <w:rsid w:val="00224C5F"/>
    <w:rsid w:val="00224C73"/>
    <w:rsid w:val="00224C81"/>
    <w:rsid w:val="00224F3D"/>
    <w:rsid w:val="00225112"/>
    <w:rsid w:val="00225350"/>
    <w:rsid w:val="00225713"/>
    <w:rsid w:val="002259B6"/>
    <w:rsid w:val="00225B9A"/>
    <w:rsid w:val="00226586"/>
    <w:rsid w:val="00227015"/>
    <w:rsid w:val="002270BD"/>
    <w:rsid w:val="0022722B"/>
    <w:rsid w:val="00227307"/>
    <w:rsid w:val="002273B4"/>
    <w:rsid w:val="00227B3F"/>
    <w:rsid w:val="002302AD"/>
    <w:rsid w:val="0023051E"/>
    <w:rsid w:val="002306E1"/>
    <w:rsid w:val="00230803"/>
    <w:rsid w:val="00230BBB"/>
    <w:rsid w:val="00230DFF"/>
    <w:rsid w:val="0023124E"/>
    <w:rsid w:val="00231335"/>
    <w:rsid w:val="002313B8"/>
    <w:rsid w:val="002315C9"/>
    <w:rsid w:val="00231873"/>
    <w:rsid w:val="00231B72"/>
    <w:rsid w:val="002321EC"/>
    <w:rsid w:val="00232341"/>
    <w:rsid w:val="00232BAC"/>
    <w:rsid w:val="00232C37"/>
    <w:rsid w:val="00232E35"/>
    <w:rsid w:val="002332E6"/>
    <w:rsid w:val="00233622"/>
    <w:rsid w:val="00233CFA"/>
    <w:rsid w:val="00234020"/>
    <w:rsid w:val="00234396"/>
    <w:rsid w:val="0023439E"/>
    <w:rsid w:val="0023453E"/>
    <w:rsid w:val="002347B7"/>
    <w:rsid w:val="002347C5"/>
    <w:rsid w:val="00234CF5"/>
    <w:rsid w:val="00234F96"/>
    <w:rsid w:val="00234FEC"/>
    <w:rsid w:val="0023535C"/>
    <w:rsid w:val="00235678"/>
    <w:rsid w:val="002357EC"/>
    <w:rsid w:val="00235F1D"/>
    <w:rsid w:val="002360D0"/>
    <w:rsid w:val="0023617F"/>
    <w:rsid w:val="0023630A"/>
    <w:rsid w:val="002363DF"/>
    <w:rsid w:val="0023685A"/>
    <w:rsid w:val="00236893"/>
    <w:rsid w:val="00236CBD"/>
    <w:rsid w:val="00237591"/>
    <w:rsid w:val="002375DB"/>
    <w:rsid w:val="00237787"/>
    <w:rsid w:val="00237C2A"/>
    <w:rsid w:val="002400FB"/>
    <w:rsid w:val="0024017B"/>
    <w:rsid w:val="00240A10"/>
    <w:rsid w:val="00240AFC"/>
    <w:rsid w:val="00240FF1"/>
    <w:rsid w:val="00241079"/>
    <w:rsid w:val="0024172F"/>
    <w:rsid w:val="00241E46"/>
    <w:rsid w:val="00242140"/>
    <w:rsid w:val="00242302"/>
    <w:rsid w:val="0024288C"/>
    <w:rsid w:val="00242D1E"/>
    <w:rsid w:val="002435D0"/>
    <w:rsid w:val="002438C1"/>
    <w:rsid w:val="00244470"/>
    <w:rsid w:val="00244567"/>
    <w:rsid w:val="002447DD"/>
    <w:rsid w:val="00244A79"/>
    <w:rsid w:val="00244E73"/>
    <w:rsid w:val="00244EB3"/>
    <w:rsid w:val="0024516E"/>
    <w:rsid w:val="002451CC"/>
    <w:rsid w:val="00245569"/>
    <w:rsid w:val="0024575C"/>
    <w:rsid w:val="00245DE7"/>
    <w:rsid w:val="00245E4C"/>
    <w:rsid w:val="00245EDE"/>
    <w:rsid w:val="002468A1"/>
    <w:rsid w:val="00247AE3"/>
    <w:rsid w:val="00247C2C"/>
    <w:rsid w:val="00250094"/>
    <w:rsid w:val="0025038F"/>
    <w:rsid w:val="002514BE"/>
    <w:rsid w:val="0025192D"/>
    <w:rsid w:val="00251C69"/>
    <w:rsid w:val="002521C9"/>
    <w:rsid w:val="00252465"/>
    <w:rsid w:val="00252678"/>
    <w:rsid w:val="0025324E"/>
    <w:rsid w:val="00253462"/>
    <w:rsid w:val="00253524"/>
    <w:rsid w:val="00253719"/>
    <w:rsid w:val="0025377F"/>
    <w:rsid w:val="00253E99"/>
    <w:rsid w:val="00253EA7"/>
    <w:rsid w:val="00254A0B"/>
    <w:rsid w:val="002559C9"/>
    <w:rsid w:val="00255C6A"/>
    <w:rsid w:val="00255D32"/>
    <w:rsid w:val="00256F12"/>
    <w:rsid w:val="00256FF8"/>
    <w:rsid w:val="002572EF"/>
    <w:rsid w:val="00257558"/>
    <w:rsid w:val="0025773D"/>
    <w:rsid w:val="0026031B"/>
    <w:rsid w:val="002607B1"/>
    <w:rsid w:val="00260C52"/>
    <w:rsid w:val="00260E0B"/>
    <w:rsid w:val="00260F08"/>
    <w:rsid w:val="002612B9"/>
    <w:rsid w:val="002613B5"/>
    <w:rsid w:val="00261633"/>
    <w:rsid w:val="0026177C"/>
    <w:rsid w:val="00261882"/>
    <w:rsid w:val="00261996"/>
    <w:rsid w:val="00261A86"/>
    <w:rsid w:val="0026217F"/>
    <w:rsid w:val="00262CDA"/>
    <w:rsid w:val="00262DDA"/>
    <w:rsid w:val="0026378C"/>
    <w:rsid w:val="00263B3C"/>
    <w:rsid w:val="00263C36"/>
    <w:rsid w:val="00263E0B"/>
    <w:rsid w:val="00263FE2"/>
    <w:rsid w:val="00264447"/>
    <w:rsid w:val="00264C79"/>
    <w:rsid w:val="00264D72"/>
    <w:rsid w:val="00265286"/>
    <w:rsid w:val="002652D1"/>
    <w:rsid w:val="002652FB"/>
    <w:rsid w:val="00265550"/>
    <w:rsid w:val="002657F4"/>
    <w:rsid w:val="002658FF"/>
    <w:rsid w:val="00265F31"/>
    <w:rsid w:val="00266286"/>
    <w:rsid w:val="00266F63"/>
    <w:rsid w:val="002670FE"/>
    <w:rsid w:val="0026711F"/>
    <w:rsid w:val="002672AF"/>
    <w:rsid w:val="00267680"/>
    <w:rsid w:val="00267851"/>
    <w:rsid w:val="00267A40"/>
    <w:rsid w:val="00267DE3"/>
    <w:rsid w:val="00270A6E"/>
    <w:rsid w:val="00271047"/>
    <w:rsid w:val="002715AA"/>
    <w:rsid w:val="00271B34"/>
    <w:rsid w:val="00271C55"/>
    <w:rsid w:val="0027210F"/>
    <w:rsid w:val="0027223B"/>
    <w:rsid w:val="002724B2"/>
    <w:rsid w:val="00272D3C"/>
    <w:rsid w:val="002737F2"/>
    <w:rsid w:val="00273C48"/>
    <w:rsid w:val="002742B0"/>
    <w:rsid w:val="0027432D"/>
    <w:rsid w:val="00274D6F"/>
    <w:rsid w:val="0027513B"/>
    <w:rsid w:val="00275235"/>
    <w:rsid w:val="0027577C"/>
    <w:rsid w:val="00275C55"/>
    <w:rsid w:val="00275E1F"/>
    <w:rsid w:val="00276057"/>
    <w:rsid w:val="002764BA"/>
    <w:rsid w:val="00276882"/>
    <w:rsid w:val="00276A43"/>
    <w:rsid w:val="00276D14"/>
    <w:rsid w:val="002771D6"/>
    <w:rsid w:val="0027774F"/>
    <w:rsid w:val="002812E9"/>
    <w:rsid w:val="00281345"/>
    <w:rsid w:val="0028143A"/>
    <w:rsid w:val="0028156E"/>
    <w:rsid w:val="00281EBF"/>
    <w:rsid w:val="00281FFB"/>
    <w:rsid w:val="002823D6"/>
    <w:rsid w:val="0028252F"/>
    <w:rsid w:val="0028288E"/>
    <w:rsid w:val="00282A28"/>
    <w:rsid w:val="00283AEF"/>
    <w:rsid w:val="00284366"/>
    <w:rsid w:val="00284666"/>
    <w:rsid w:val="00284829"/>
    <w:rsid w:val="00284D1D"/>
    <w:rsid w:val="00285066"/>
    <w:rsid w:val="0028509A"/>
    <w:rsid w:val="002859AA"/>
    <w:rsid w:val="002859BC"/>
    <w:rsid w:val="00285B41"/>
    <w:rsid w:val="00285CB9"/>
    <w:rsid w:val="002868B3"/>
    <w:rsid w:val="002868B5"/>
    <w:rsid w:val="00286A99"/>
    <w:rsid w:val="00286B08"/>
    <w:rsid w:val="00286BA0"/>
    <w:rsid w:val="00286F6D"/>
    <w:rsid w:val="0028728E"/>
    <w:rsid w:val="00287303"/>
    <w:rsid w:val="00287AE1"/>
    <w:rsid w:val="00287B07"/>
    <w:rsid w:val="00287C5D"/>
    <w:rsid w:val="00287D02"/>
    <w:rsid w:val="00290210"/>
    <w:rsid w:val="00290370"/>
    <w:rsid w:val="0029054C"/>
    <w:rsid w:val="00290631"/>
    <w:rsid w:val="0029097B"/>
    <w:rsid w:val="00290DB2"/>
    <w:rsid w:val="00290DBD"/>
    <w:rsid w:val="00290E28"/>
    <w:rsid w:val="002918A6"/>
    <w:rsid w:val="00291BFB"/>
    <w:rsid w:val="00291E00"/>
    <w:rsid w:val="002928BC"/>
    <w:rsid w:val="00293E16"/>
    <w:rsid w:val="002946C7"/>
    <w:rsid w:val="00294862"/>
    <w:rsid w:val="0029495D"/>
    <w:rsid w:val="00294AFA"/>
    <w:rsid w:val="00294CC7"/>
    <w:rsid w:val="00294DD6"/>
    <w:rsid w:val="0029512A"/>
    <w:rsid w:val="0029526E"/>
    <w:rsid w:val="002959B0"/>
    <w:rsid w:val="00295AC0"/>
    <w:rsid w:val="00295B16"/>
    <w:rsid w:val="00295D1F"/>
    <w:rsid w:val="00295FA0"/>
    <w:rsid w:val="0029655A"/>
    <w:rsid w:val="0029656A"/>
    <w:rsid w:val="00296D9A"/>
    <w:rsid w:val="00296EB3"/>
    <w:rsid w:val="002977CE"/>
    <w:rsid w:val="002A0892"/>
    <w:rsid w:val="002A095D"/>
    <w:rsid w:val="002A0E84"/>
    <w:rsid w:val="002A16B2"/>
    <w:rsid w:val="002A17A6"/>
    <w:rsid w:val="002A1838"/>
    <w:rsid w:val="002A19D0"/>
    <w:rsid w:val="002A1C10"/>
    <w:rsid w:val="002A1CD0"/>
    <w:rsid w:val="002A1E0D"/>
    <w:rsid w:val="002A2429"/>
    <w:rsid w:val="002A25A7"/>
    <w:rsid w:val="002A268A"/>
    <w:rsid w:val="002A2AC2"/>
    <w:rsid w:val="002A2AD9"/>
    <w:rsid w:val="002A2B21"/>
    <w:rsid w:val="002A3356"/>
    <w:rsid w:val="002A3ABB"/>
    <w:rsid w:val="002A3DE5"/>
    <w:rsid w:val="002A43A2"/>
    <w:rsid w:val="002A45B2"/>
    <w:rsid w:val="002A4706"/>
    <w:rsid w:val="002A49DA"/>
    <w:rsid w:val="002A49E9"/>
    <w:rsid w:val="002A558F"/>
    <w:rsid w:val="002A618A"/>
    <w:rsid w:val="002A6634"/>
    <w:rsid w:val="002A6D54"/>
    <w:rsid w:val="002A739B"/>
    <w:rsid w:val="002A7449"/>
    <w:rsid w:val="002A7E38"/>
    <w:rsid w:val="002A7ED7"/>
    <w:rsid w:val="002A7FBC"/>
    <w:rsid w:val="002B00A3"/>
    <w:rsid w:val="002B02FC"/>
    <w:rsid w:val="002B03EB"/>
    <w:rsid w:val="002B04EC"/>
    <w:rsid w:val="002B0AE6"/>
    <w:rsid w:val="002B0D42"/>
    <w:rsid w:val="002B1097"/>
    <w:rsid w:val="002B15C6"/>
    <w:rsid w:val="002B15E0"/>
    <w:rsid w:val="002B1888"/>
    <w:rsid w:val="002B1BB2"/>
    <w:rsid w:val="002B21C0"/>
    <w:rsid w:val="002B27A5"/>
    <w:rsid w:val="002B2988"/>
    <w:rsid w:val="002B2C6C"/>
    <w:rsid w:val="002B411C"/>
    <w:rsid w:val="002B423C"/>
    <w:rsid w:val="002B4261"/>
    <w:rsid w:val="002B42DF"/>
    <w:rsid w:val="002B4F3E"/>
    <w:rsid w:val="002B5366"/>
    <w:rsid w:val="002B583C"/>
    <w:rsid w:val="002B5A46"/>
    <w:rsid w:val="002B5ADA"/>
    <w:rsid w:val="002B5D69"/>
    <w:rsid w:val="002B6674"/>
    <w:rsid w:val="002B7280"/>
    <w:rsid w:val="002B79E3"/>
    <w:rsid w:val="002B7AB3"/>
    <w:rsid w:val="002B7F74"/>
    <w:rsid w:val="002C01AE"/>
    <w:rsid w:val="002C066D"/>
    <w:rsid w:val="002C07DA"/>
    <w:rsid w:val="002C0980"/>
    <w:rsid w:val="002C0A3C"/>
    <w:rsid w:val="002C0B28"/>
    <w:rsid w:val="002C0BB1"/>
    <w:rsid w:val="002C13CA"/>
    <w:rsid w:val="002C153B"/>
    <w:rsid w:val="002C181C"/>
    <w:rsid w:val="002C252B"/>
    <w:rsid w:val="002C2950"/>
    <w:rsid w:val="002C2A6D"/>
    <w:rsid w:val="002C33CC"/>
    <w:rsid w:val="002C34DC"/>
    <w:rsid w:val="002C368E"/>
    <w:rsid w:val="002C39A1"/>
    <w:rsid w:val="002C3A61"/>
    <w:rsid w:val="002C3C8E"/>
    <w:rsid w:val="002C3E88"/>
    <w:rsid w:val="002C3FD5"/>
    <w:rsid w:val="002C4345"/>
    <w:rsid w:val="002C4505"/>
    <w:rsid w:val="002C48BB"/>
    <w:rsid w:val="002C4C23"/>
    <w:rsid w:val="002C4C49"/>
    <w:rsid w:val="002C5B6F"/>
    <w:rsid w:val="002C63AE"/>
    <w:rsid w:val="002C662D"/>
    <w:rsid w:val="002C6751"/>
    <w:rsid w:val="002C682E"/>
    <w:rsid w:val="002C6A13"/>
    <w:rsid w:val="002C6F17"/>
    <w:rsid w:val="002C72B6"/>
    <w:rsid w:val="002C7827"/>
    <w:rsid w:val="002C782C"/>
    <w:rsid w:val="002C7899"/>
    <w:rsid w:val="002C7942"/>
    <w:rsid w:val="002C7DEE"/>
    <w:rsid w:val="002C7DF8"/>
    <w:rsid w:val="002C7FB3"/>
    <w:rsid w:val="002D0014"/>
    <w:rsid w:val="002D02EF"/>
    <w:rsid w:val="002D08AE"/>
    <w:rsid w:val="002D148F"/>
    <w:rsid w:val="002D16E6"/>
    <w:rsid w:val="002D170C"/>
    <w:rsid w:val="002D18AC"/>
    <w:rsid w:val="002D231E"/>
    <w:rsid w:val="002D2523"/>
    <w:rsid w:val="002D2A1A"/>
    <w:rsid w:val="002D2BE1"/>
    <w:rsid w:val="002D2C40"/>
    <w:rsid w:val="002D319C"/>
    <w:rsid w:val="002D34F5"/>
    <w:rsid w:val="002D372D"/>
    <w:rsid w:val="002D3BEC"/>
    <w:rsid w:val="002D3CFA"/>
    <w:rsid w:val="002D4725"/>
    <w:rsid w:val="002D4B3A"/>
    <w:rsid w:val="002D4FCE"/>
    <w:rsid w:val="002D5631"/>
    <w:rsid w:val="002D5CF9"/>
    <w:rsid w:val="002D5EDA"/>
    <w:rsid w:val="002D60D6"/>
    <w:rsid w:val="002D6123"/>
    <w:rsid w:val="002D6602"/>
    <w:rsid w:val="002D67A4"/>
    <w:rsid w:val="002D6D1E"/>
    <w:rsid w:val="002D7224"/>
    <w:rsid w:val="002D760F"/>
    <w:rsid w:val="002D79CA"/>
    <w:rsid w:val="002D7D56"/>
    <w:rsid w:val="002D7E92"/>
    <w:rsid w:val="002E00FB"/>
    <w:rsid w:val="002E0180"/>
    <w:rsid w:val="002E04D9"/>
    <w:rsid w:val="002E08C2"/>
    <w:rsid w:val="002E0900"/>
    <w:rsid w:val="002E0A97"/>
    <w:rsid w:val="002E107A"/>
    <w:rsid w:val="002E10C8"/>
    <w:rsid w:val="002E16D8"/>
    <w:rsid w:val="002E188A"/>
    <w:rsid w:val="002E21CE"/>
    <w:rsid w:val="002E2474"/>
    <w:rsid w:val="002E28FA"/>
    <w:rsid w:val="002E2DAE"/>
    <w:rsid w:val="002E3276"/>
    <w:rsid w:val="002E39E0"/>
    <w:rsid w:val="002E3AF5"/>
    <w:rsid w:val="002E3AFD"/>
    <w:rsid w:val="002E46C6"/>
    <w:rsid w:val="002E4836"/>
    <w:rsid w:val="002E4C86"/>
    <w:rsid w:val="002E4E80"/>
    <w:rsid w:val="002E546E"/>
    <w:rsid w:val="002E56AD"/>
    <w:rsid w:val="002E5A81"/>
    <w:rsid w:val="002E5AA5"/>
    <w:rsid w:val="002E61BD"/>
    <w:rsid w:val="002E623C"/>
    <w:rsid w:val="002E6281"/>
    <w:rsid w:val="002E6E84"/>
    <w:rsid w:val="002E6EF5"/>
    <w:rsid w:val="002E7158"/>
    <w:rsid w:val="002E7316"/>
    <w:rsid w:val="002E7BDC"/>
    <w:rsid w:val="002E7CE1"/>
    <w:rsid w:val="002E7D65"/>
    <w:rsid w:val="002F002D"/>
    <w:rsid w:val="002F003D"/>
    <w:rsid w:val="002F0438"/>
    <w:rsid w:val="002F0915"/>
    <w:rsid w:val="002F0922"/>
    <w:rsid w:val="002F0B39"/>
    <w:rsid w:val="002F1672"/>
    <w:rsid w:val="002F18D3"/>
    <w:rsid w:val="002F1C60"/>
    <w:rsid w:val="002F1DE9"/>
    <w:rsid w:val="002F22C8"/>
    <w:rsid w:val="002F23B7"/>
    <w:rsid w:val="002F2811"/>
    <w:rsid w:val="002F3005"/>
    <w:rsid w:val="002F3026"/>
    <w:rsid w:val="002F381B"/>
    <w:rsid w:val="002F3A83"/>
    <w:rsid w:val="002F3FEB"/>
    <w:rsid w:val="002F4BC4"/>
    <w:rsid w:val="002F505A"/>
    <w:rsid w:val="002F5947"/>
    <w:rsid w:val="002F5DD7"/>
    <w:rsid w:val="002F5FBB"/>
    <w:rsid w:val="002F623C"/>
    <w:rsid w:val="002F648E"/>
    <w:rsid w:val="002F649D"/>
    <w:rsid w:val="002F6EF0"/>
    <w:rsid w:val="002F7134"/>
    <w:rsid w:val="002F721E"/>
    <w:rsid w:val="002F7B56"/>
    <w:rsid w:val="003000A2"/>
    <w:rsid w:val="0030061A"/>
    <w:rsid w:val="00300A9C"/>
    <w:rsid w:val="00300FA7"/>
    <w:rsid w:val="003015BE"/>
    <w:rsid w:val="003017C1"/>
    <w:rsid w:val="00301C81"/>
    <w:rsid w:val="003023D7"/>
    <w:rsid w:val="0030269D"/>
    <w:rsid w:val="00302B52"/>
    <w:rsid w:val="00302B71"/>
    <w:rsid w:val="00302C36"/>
    <w:rsid w:val="003031F9"/>
    <w:rsid w:val="00303601"/>
    <w:rsid w:val="00303911"/>
    <w:rsid w:val="0030394D"/>
    <w:rsid w:val="00304BFC"/>
    <w:rsid w:val="00304D2D"/>
    <w:rsid w:val="00304D2E"/>
    <w:rsid w:val="00305026"/>
    <w:rsid w:val="00305212"/>
    <w:rsid w:val="003055A1"/>
    <w:rsid w:val="00305A6E"/>
    <w:rsid w:val="00305BF6"/>
    <w:rsid w:val="00305ED9"/>
    <w:rsid w:val="00305FCE"/>
    <w:rsid w:val="00306084"/>
    <w:rsid w:val="00306348"/>
    <w:rsid w:val="0030654D"/>
    <w:rsid w:val="0030683D"/>
    <w:rsid w:val="0030786E"/>
    <w:rsid w:val="00307DEE"/>
    <w:rsid w:val="0031046F"/>
    <w:rsid w:val="00310D0A"/>
    <w:rsid w:val="0031119D"/>
    <w:rsid w:val="0031123C"/>
    <w:rsid w:val="00311245"/>
    <w:rsid w:val="003112CB"/>
    <w:rsid w:val="003114B8"/>
    <w:rsid w:val="003114E2"/>
    <w:rsid w:val="00311967"/>
    <w:rsid w:val="003119D2"/>
    <w:rsid w:val="00311A7F"/>
    <w:rsid w:val="00311D97"/>
    <w:rsid w:val="00312DD2"/>
    <w:rsid w:val="00313023"/>
    <w:rsid w:val="003131E7"/>
    <w:rsid w:val="00313259"/>
    <w:rsid w:val="0031332A"/>
    <w:rsid w:val="00313370"/>
    <w:rsid w:val="003133EF"/>
    <w:rsid w:val="00313645"/>
    <w:rsid w:val="00313D0E"/>
    <w:rsid w:val="00314334"/>
    <w:rsid w:val="003145BC"/>
    <w:rsid w:val="00314A95"/>
    <w:rsid w:val="00314F2D"/>
    <w:rsid w:val="00315553"/>
    <w:rsid w:val="0031592A"/>
    <w:rsid w:val="0031634C"/>
    <w:rsid w:val="0031651D"/>
    <w:rsid w:val="00316CE1"/>
    <w:rsid w:val="00316F1F"/>
    <w:rsid w:val="0031716B"/>
    <w:rsid w:val="00317A79"/>
    <w:rsid w:val="00317DF7"/>
    <w:rsid w:val="00320264"/>
    <w:rsid w:val="0032162E"/>
    <w:rsid w:val="00321A47"/>
    <w:rsid w:val="0032215C"/>
    <w:rsid w:val="003226EA"/>
    <w:rsid w:val="00322A5C"/>
    <w:rsid w:val="00322F12"/>
    <w:rsid w:val="00322F7C"/>
    <w:rsid w:val="00323524"/>
    <w:rsid w:val="003235DA"/>
    <w:rsid w:val="003236EF"/>
    <w:rsid w:val="00323923"/>
    <w:rsid w:val="00323BDB"/>
    <w:rsid w:val="00323DCC"/>
    <w:rsid w:val="00323EBA"/>
    <w:rsid w:val="003243F5"/>
    <w:rsid w:val="0032443A"/>
    <w:rsid w:val="00324AB4"/>
    <w:rsid w:val="00324BF1"/>
    <w:rsid w:val="00324CE4"/>
    <w:rsid w:val="003251D3"/>
    <w:rsid w:val="00325DC5"/>
    <w:rsid w:val="00326486"/>
    <w:rsid w:val="003264E7"/>
    <w:rsid w:val="0032698B"/>
    <w:rsid w:val="00326A72"/>
    <w:rsid w:val="00326ACD"/>
    <w:rsid w:val="003272B9"/>
    <w:rsid w:val="003272E8"/>
    <w:rsid w:val="00327336"/>
    <w:rsid w:val="00327701"/>
    <w:rsid w:val="0032786F"/>
    <w:rsid w:val="003279C9"/>
    <w:rsid w:val="00327C67"/>
    <w:rsid w:val="00327C6D"/>
    <w:rsid w:val="00330385"/>
    <w:rsid w:val="003304F0"/>
    <w:rsid w:val="00330EBD"/>
    <w:rsid w:val="003310B5"/>
    <w:rsid w:val="0033123C"/>
    <w:rsid w:val="0033191B"/>
    <w:rsid w:val="003319B9"/>
    <w:rsid w:val="00331F82"/>
    <w:rsid w:val="0033231E"/>
    <w:rsid w:val="00332B53"/>
    <w:rsid w:val="00332DF4"/>
    <w:rsid w:val="00332F36"/>
    <w:rsid w:val="00333026"/>
    <w:rsid w:val="00333036"/>
    <w:rsid w:val="0033310D"/>
    <w:rsid w:val="003331B2"/>
    <w:rsid w:val="003332B9"/>
    <w:rsid w:val="0033374E"/>
    <w:rsid w:val="00334626"/>
    <w:rsid w:val="003349A7"/>
    <w:rsid w:val="00334A01"/>
    <w:rsid w:val="00334A79"/>
    <w:rsid w:val="00334D7E"/>
    <w:rsid w:val="00335077"/>
    <w:rsid w:val="00335BD2"/>
    <w:rsid w:val="00336016"/>
    <w:rsid w:val="003360A4"/>
    <w:rsid w:val="003366A2"/>
    <w:rsid w:val="003368AF"/>
    <w:rsid w:val="00336BFD"/>
    <w:rsid w:val="00336C50"/>
    <w:rsid w:val="00336DC2"/>
    <w:rsid w:val="00336DC8"/>
    <w:rsid w:val="00337234"/>
    <w:rsid w:val="0033761F"/>
    <w:rsid w:val="0033774D"/>
    <w:rsid w:val="00337754"/>
    <w:rsid w:val="00337ABE"/>
    <w:rsid w:val="00337B08"/>
    <w:rsid w:val="003402FE"/>
    <w:rsid w:val="003403B6"/>
    <w:rsid w:val="003403DD"/>
    <w:rsid w:val="00340600"/>
    <w:rsid w:val="0034073B"/>
    <w:rsid w:val="00340BF9"/>
    <w:rsid w:val="00340E48"/>
    <w:rsid w:val="00341099"/>
    <w:rsid w:val="00341562"/>
    <w:rsid w:val="003416AA"/>
    <w:rsid w:val="00341704"/>
    <w:rsid w:val="00341AC6"/>
    <w:rsid w:val="00341BD9"/>
    <w:rsid w:val="0034231C"/>
    <w:rsid w:val="003423AC"/>
    <w:rsid w:val="00342B8B"/>
    <w:rsid w:val="003430FE"/>
    <w:rsid w:val="003431AF"/>
    <w:rsid w:val="00343933"/>
    <w:rsid w:val="00343992"/>
    <w:rsid w:val="00343C03"/>
    <w:rsid w:val="00343E08"/>
    <w:rsid w:val="00344090"/>
    <w:rsid w:val="0034427F"/>
    <w:rsid w:val="00344469"/>
    <w:rsid w:val="003447BF"/>
    <w:rsid w:val="0034483C"/>
    <w:rsid w:val="00344AC2"/>
    <w:rsid w:val="00344C95"/>
    <w:rsid w:val="00345020"/>
    <w:rsid w:val="0034527A"/>
    <w:rsid w:val="003456EA"/>
    <w:rsid w:val="003456F6"/>
    <w:rsid w:val="00345736"/>
    <w:rsid w:val="0034598C"/>
    <w:rsid w:val="0034643B"/>
    <w:rsid w:val="00346771"/>
    <w:rsid w:val="0034679F"/>
    <w:rsid w:val="003468B5"/>
    <w:rsid w:val="00346E23"/>
    <w:rsid w:val="00346EDE"/>
    <w:rsid w:val="00346F5A"/>
    <w:rsid w:val="00347263"/>
    <w:rsid w:val="003477FF"/>
    <w:rsid w:val="0034798B"/>
    <w:rsid w:val="00347AC2"/>
    <w:rsid w:val="00347C0D"/>
    <w:rsid w:val="00350637"/>
    <w:rsid w:val="00350BA0"/>
    <w:rsid w:val="00350EA9"/>
    <w:rsid w:val="003512F3"/>
    <w:rsid w:val="003514CB"/>
    <w:rsid w:val="003515B8"/>
    <w:rsid w:val="00352670"/>
    <w:rsid w:val="0035267C"/>
    <w:rsid w:val="00352718"/>
    <w:rsid w:val="00352FC4"/>
    <w:rsid w:val="003531A6"/>
    <w:rsid w:val="00353285"/>
    <w:rsid w:val="00353515"/>
    <w:rsid w:val="0035359E"/>
    <w:rsid w:val="0035385E"/>
    <w:rsid w:val="00353A24"/>
    <w:rsid w:val="00353FBB"/>
    <w:rsid w:val="003549AF"/>
    <w:rsid w:val="00354A6F"/>
    <w:rsid w:val="00354BBC"/>
    <w:rsid w:val="00354D16"/>
    <w:rsid w:val="0035535B"/>
    <w:rsid w:val="003556FE"/>
    <w:rsid w:val="00355778"/>
    <w:rsid w:val="00355BCE"/>
    <w:rsid w:val="00355EDC"/>
    <w:rsid w:val="00356286"/>
    <w:rsid w:val="00356461"/>
    <w:rsid w:val="00356744"/>
    <w:rsid w:val="00356AE0"/>
    <w:rsid w:val="0035726A"/>
    <w:rsid w:val="00357B88"/>
    <w:rsid w:val="00357CCD"/>
    <w:rsid w:val="00357D58"/>
    <w:rsid w:val="00360125"/>
    <w:rsid w:val="003602EB"/>
    <w:rsid w:val="00360581"/>
    <w:rsid w:val="003605A1"/>
    <w:rsid w:val="00360842"/>
    <w:rsid w:val="003614FE"/>
    <w:rsid w:val="00361CD9"/>
    <w:rsid w:val="003620BE"/>
    <w:rsid w:val="00362311"/>
    <w:rsid w:val="00362839"/>
    <w:rsid w:val="00363147"/>
    <w:rsid w:val="00363238"/>
    <w:rsid w:val="00363369"/>
    <w:rsid w:val="003636E2"/>
    <w:rsid w:val="00363E48"/>
    <w:rsid w:val="00363F03"/>
    <w:rsid w:val="00363F9E"/>
    <w:rsid w:val="003640A6"/>
    <w:rsid w:val="00364D5F"/>
    <w:rsid w:val="00364E5D"/>
    <w:rsid w:val="00364E81"/>
    <w:rsid w:val="00364F9B"/>
    <w:rsid w:val="00365659"/>
    <w:rsid w:val="0036585B"/>
    <w:rsid w:val="00365AA2"/>
    <w:rsid w:val="0036648E"/>
    <w:rsid w:val="00366558"/>
    <w:rsid w:val="00366C5A"/>
    <w:rsid w:val="00366DA7"/>
    <w:rsid w:val="00367252"/>
    <w:rsid w:val="0036789C"/>
    <w:rsid w:val="00367D0D"/>
    <w:rsid w:val="00367F3D"/>
    <w:rsid w:val="00367F6B"/>
    <w:rsid w:val="003705A5"/>
    <w:rsid w:val="003706EB"/>
    <w:rsid w:val="003715F2"/>
    <w:rsid w:val="0037196A"/>
    <w:rsid w:val="00371984"/>
    <w:rsid w:val="00371A0B"/>
    <w:rsid w:val="00371D9E"/>
    <w:rsid w:val="00372364"/>
    <w:rsid w:val="0037256F"/>
    <w:rsid w:val="00372A9C"/>
    <w:rsid w:val="00372B35"/>
    <w:rsid w:val="0037339A"/>
    <w:rsid w:val="00373730"/>
    <w:rsid w:val="003739FB"/>
    <w:rsid w:val="00373DB4"/>
    <w:rsid w:val="00374127"/>
    <w:rsid w:val="003741D1"/>
    <w:rsid w:val="00374AEF"/>
    <w:rsid w:val="00374EF0"/>
    <w:rsid w:val="00375187"/>
    <w:rsid w:val="00375A5E"/>
    <w:rsid w:val="00375EAC"/>
    <w:rsid w:val="00375ED8"/>
    <w:rsid w:val="0037652D"/>
    <w:rsid w:val="00376A53"/>
    <w:rsid w:val="0037750A"/>
    <w:rsid w:val="0037774F"/>
    <w:rsid w:val="0037781B"/>
    <w:rsid w:val="00377908"/>
    <w:rsid w:val="00377BB7"/>
    <w:rsid w:val="00377BE4"/>
    <w:rsid w:val="00377E6D"/>
    <w:rsid w:val="00380221"/>
    <w:rsid w:val="003802F9"/>
    <w:rsid w:val="003803A2"/>
    <w:rsid w:val="003808F4"/>
    <w:rsid w:val="0038105F"/>
    <w:rsid w:val="003817CB"/>
    <w:rsid w:val="00381863"/>
    <w:rsid w:val="00381A59"/>
    <w:rsid w:val="00381EBE"/>
    <w:rsid w:val="0038209B"/>
    <w:rsid w:val="003823DC"/>
    <w:rsid w:val="003826E3"/>
    <w:rsid w:val="00382C5C"/>
    <w:rsid w:val="00382D92"/>
    <w:rsid w:val="00384199"/>
    <w:rsid w:val="00384227"/>
    <w:rsid w:val="003846C8"/>
    <w:rsid w:val="00384899"/>
    <w:rsid w:val="00384B35"/>
    <w:rsid w:val="0038510E"/>
    <w:rsid w:val="0038548C"/>
    <w:rsid w:val="00385D0E"/>
    <w:rsid w:val="00385E68"/>
    <w:rsid w:val="00386186"/>
    <w:rsid w:val="00386A6F"/>
    <w:rsid w:val="0038725C"/>
    <w:rsid w:val="0038769D"/>
    <w:rsid w:val="00387865"/>
    <w:rsid w:val="00387CED"/>
    <w:rsid w:val="00387E00"/>
    <w:rsid w:val="00390424"/>
    <w:rsid w:val="00390741"/>
    <w:rsid w:val="00390C88"/>
    <w:rsid w:val="00390CC2"/>
    <w:rsid w:val="00390E9A"/>
    <w:rsid w:val="00391431"/>
    <w:rsid w:val="00391574"/>
    <w:rsid w:val="00391D91"/>
    <w:rsid w:val="0039214E"/>
    <w:rsid w:val="003927F3"/>
    <w:rsid w:val="00392D3C"/>
    <w:rsid w:val="00392E7F"/>
    <w:rsid w:val="0039325A"/>
    <w:rsid w:val="003934EC"/>
    <w:rsid w:val="0039399C"/>
    <w:rsid w:val="00393C0A"/>
    <w:rsid w:val="00393CAE"/>
    <w:rsid w:val="00393F21"/>
    <w:rsid w:val="00393F29"/>
    <w:rsid w:val="00393F3E"/>
    <w:rsid w:val="00394359"/>
    <w:rsid w:val="00394781"/>
    <w:rsid w:val="00394E6E"/>
    <w:rsid w:val="003956CA"/>
    <w:rsid w:val="00395B83"/>
    <w:rsid w:val="00395E23"/>
    <w:rsid w:val="003964C9"/>
    <w:rsid w:val="003968A5"/>
    <w:rsid w:val="00396980"/>
    <w:rsid w:val="00396B4C"/>
    <w:rsid w:val="00396B64"/>
    <w:rsid w:val="00396EF1"/>
    <w:rsid w:val="00397083"/>
    <w:rsid w:val="00397199"/>
    <w:rsid w:val="003975CD"/>
    <w:rsid w:val="00397755"/>
    <w:rsid w:val="003978D1"/>
    <w:rsid w:val="003A0142"/>
    <w:rsid w:val="003A0818"/>
    <w:rsid w:val="003A09F7"/>
    <w:rsid w:val="003A0A02"/>
    <w:rsid w:val="003A0B63"/>
    <w:rsid w:val="003A0C9E"/>
    <w:rsid w:val="003A0EFF"/>
    <w:rsid w:val="003A115D"/>
    <w:rsid w:val="003A12DF"/>
    <w:rsid w:val="003A180D"/>
    <w:rsid w:val="003A19F8"/>
    <w:rsid w:val="003A1A4F"/>
    <w:rsid w:val="003A1FF4"/>
    <w:rsid w:val="003A2381"/>
    <w:rsid w:val="003A2961"/>
    <w:rsid w:val="003A2EAD"/>
    <w:rsid w:val="003A2FC0"/>
    <w:rsid w:val="003A3044"/>
    <w:rsid w:val="003A416B"/>
    <w:rsid w:val="003A43D3"/>
    <w:rsid w:val="003A4A97"/>
    <w:rsid w:val="003A53B3"/>
    <w:rsid w:val="003A5B8F"/>
    <w:rsid w:val="003A5D5A"/>
    <w:rsid w:val="003A650D"/>
    <w:rsid w:val="003A6525"/>
    <w:rsid w:val="003A65E6"/>
    <w:rsid w:val="003A6CB3"/>
    <w:rsid w:val="003A6ED4"/>
    <w:rsid w:val="003A7C17"/>
    <w:rsid w:val="003B00F7"/>
    <w:rsid w:val="003B077F"/>
    <w:rsid w:val="003B1443"/>
    <w:rsid w:val="003B1984"/>
    <w:rsid w:val="003B1B65"/>
    <w:rsid w:val="003B21BF"/>
    <w:rsid w:val="003B2410"/>
    <w:rsid w:val="003B2711"/>
    <w:rsid w:val="003B2A11"/>
    <w:rsid w:val="003B2CE7"/>
    <w:rsid w:val="003B2FB6"/>
    <w:rsid w:val="003B3203"/>
    <w:rsid w:val="003B338F"/>
    <w:rsid w:val="003B36A5"/>
    <w:rsid w:val="003B370B"/>
    <w:rsid w:val="003B41F7"/>
    <w:rsid w:val="003B475D"/>
    <w:rsid w:val="003B4BC9"/>
    <w:rsid w:val="003B4FF9"/>
    <w:rsid w:val="003B5845"/>
    <w:rsid w:val="003B58C6"/>
    <w:rsid w:val="003B61EF"/>
    <w:rsid w:val="003B6A31"/>
    <w:rsid w:val="003B6DB4"/>
    <w:rsid w:val="003B6DC1"/>
    <w:rsid w:val="003B72A9"/>
    <w:rsid w:val="003B76AD"/>
    <w:rsid w:val="003B78C2"/>
    <w:rsid w:val="003C0072"/>
    <w:rsid w:val="003C054F"/>
    <w:rsid w:val="003C05F8"/>
    <w:rsid w:val="003C081C"/>
    <w:rsid w:val="003C0BAE"/>
    <w:rsid w:val="003C0C17"/>
    <w:rsid w:val="003C10D1"/>
    <w:rsid w:val="003C170B"/>
    <w:rsid w:val="003C1BB2"/>
    <w:rsid w:val="003C1EC7"/>
    <w:rsid w:val="003C2376"/>
    <w:rsid w:val="003C2BBE"/>
    <w:rsid w:val="003C361E"/>
    <w:rsid w:val="003C381A"/>
    <w:rsid w:val="003C3A11"/>
    <w:rsid w:val="003C3C73"/>
    <w:rsid w:val="003C3D4C"/>
    <w:rsid w:val="003C400E"/>
    <w:rsid w:val="003C48DB"/>
    <w:rsid w:val="003C4F6D"/>
    <w:rsid w:val="003C50D8"/>
    <w:rsid w:val="003C515D"/>
    <w:rsid w:val="003C5531"/>
    <w:rsid w:val="003C5BFB"/>
    <w:rsid w:val="003C6169"/>
    <w:rsid w:val="003C689D"/>
    <w:rsid w:val="003C6975"/>
    <w:rsid w:val="003C6A0C"/>
    <w:rsid w:val="003C6A3C"/>
    <w:rsid w:val="003C6B64"/>
    <w:rsid w:val="003C6D20"/>
    <w:rsid w:val="003C6EB1"/>
    <w:rsid w:val="003C78F5"/>
    <w:rsid w:val="003C7C7A"/>
    <w:rsid w:val="003C7E1E"/>
    <w:rsid w:val="003D0319"/>
    <w:rsid w:val="003D039C"/>
    <w:rsid w:val="003D04EF"/>
    <w:rsid w:val="003D085F"/>
    <w:rsid w:val="003D09A3"/>
    <w:rsid w:val="003D152C"/>
    <w:rsid w:val="003D1C86"/>
    <w:rsid w:val="003D2409"/>
    <w:rsid w:val="003D2594"/>
    <w:rsid w:val="003D2C6E"/>
    <w:rsid w:val="003D302F"/>
    <w:rsid w:val="003D3144"/>
    <w:rsid w:val="003D3205"/>
    <w:rsid w:val="003D3274"/>
    <w:rsid w:val="003D37B7"/>
    <w:rsid w:val="003D4463"/>
    <w:rsid w:val="003D5070"/>
    <w:rsid w:val="003D59E8"/>
    <w:rsid w:val="003D5B5B"/>
    <w:rsid w:val="003D5B8D"/>
    <w:rsid w:val="003D64D7"/>
    <w:rsid w:val="003D6986"/>
    <w:rsid w:val="003D6C2F"/>
    <w:rsid w:val="003D6FEA"/>
    <w:rsid w:val="003D7D1C"/>
    <w:rsid w:val="003D7E3E"/>
    <w:rsid w:val="003E04D6"/>
    <w:rsid w:val="003E0CF3"/>
    <w:rsid w:val="003E0EB9"/>
    <w:rsid w:val="003E1345"/>
    <w:rsid w:val="003E1385"/>
    <w:rsid w:val="003E15C1"/>
    <w:rsid w:val="003E17B9"/>
    <w:rsid w:val="003E194F"/>
    <w:rsid w:val="003E1C41"/>
    <w:rsid w:val="003E2423"/>
    <w:rsid w:val="003E248B"/>
    <w:rsid w:val="003E418B"/>
    <w:rsid w:val="003E4204"/>
    <w:rsid w:val="003E4794"/>
    <w:rsid w:val="003E4848"/>
    <w:rsid w:val="003E4A3F"/>
    <w:rsid w:val="003E4B80"/>
    <w:rsid w:val="003E4C28"/>
    <w:rsid w:val="003E5170"/>
    <w:rsid w:val="003E5631"/>
    <w:rsid w:val="003E57D7"/>
    <w:rsid w:val="003E5AC1"/>
    <w:rsid w:val="003E5C1F"/>
    <w:rsid w:val="003E662D"/>
    <w:rsid w:val="003E68B9"/>
    <w:rsid w:val="003E7541"/>
    <w:rsid w:val="003E79D1"/>
    <w:rsid w:val="003F01AB"/>
    <w:rsid w:val="003F01D8"/>
    <w:rsid w:val="003F0328"/>
    <w:rsid w:val="003F0494"/>
    <w:rsid w:val="003F0566"/>
    <w:rsid w:val="003F0A44"/>
    <w:rsid w:val="003F0D0E"/>
    <w:rsid w:val="003F0D34"/>
    <w:rsid w:val="003F109D"/>
    <w:rsid w:val="003F1116"/>
    <w:rsid w:val="003F15B8"/>
    <w:rsid w:val="003F1B42"/>
    <w:rsid w:val="003F1D97"/>
    <w:rsid w:val="003F258C"/>
    <w:rsid w:val="003F261E"/>
    <w:rsid w:val="003F26AC"/>
    <w:rsid w:val="003F27D1"/>
    <w:rsid w:val="003F293C"/>
    <w:rsid w:val="003F2AC5"/>
    <w:rsid w:val="003F2B99"/>
    <w:rsid w:val="003F2C03"/>
    <w:rsid w:val="003F2C4F"/>
    <w:rsid w:val="003F2D22"/>
    <w:rsid w:val="003F3213"/>
    <w:rsid w:val="003F366E"/>
    <w:rsid w:val="003F3AA0"/>
    <w:rsid w:val="003F41A3"/>
    <w:rsid w:val="003F41FA"/>
    <w:rsid w:val="003F427A"/>
    <w:rsid w:val="003F46E4"/>
    <w:rsid w:val="003F5847"/>
    <w:rsid w:val="003F5BA3"/>
    <w:rsid w:val="003F635C"/>
    <w:rsid w:val="003F63D5"/>
    <w:rsid w:val="003F6678"/>
    <w:rsid w:val="003F68E6"/>
    <w:rsid w:val="003F69D2"/>
    <w:rsid w:val="003F78D5"/>
    <w:rsid w:val="0040031D"/>
    <w:rsid w:val="00400661"/>
    <w:rsid w:val="004006F8"/>
    <w:rsid w:val="00400B56"/>
    <w:rsid w:val="00400F93"/>
    <w:rsid w:val="0040109F"/>
    <w:rsid w:val="00401125"/>
    <w:rsid w:val="00401200"/>
    <w:rsid w:val="0040128D"/>
    <w:rsid w:val="00401918"/>
    <w:rsid w:val="00401BD3"/>
    <w:rsid w:val="00402370"/>
    <w:rsid w:val="00402376"/>
    <w:rsid w:val="0040251C"/>
    <w:rsid w:val="00403104"/>
    <w:rsid w:val="00403E58"/>
    <w:rsid w:val="00403F51"/>
    <w:rsid w:val="00404505"/>
    <w:rsid w:val="004047C4"/>
    <w:rsid w:val="004048ED"/>
    <w:rsid w:val="00404CCC"/>
    <w:rsid w:val="00404CE7"/>
    <w:rsid w:val="00404E68"/>
    <w:rsid w:val="004051B3"/>
    <w:rsid w:val="00405339"/>
    <w:rsid w:val="00405460"/>
    <w:rsid w:val="004066CC"/>
    <w:rsid w:val="0040699F"/>
    <w:rsid w:val="004074DB"/>
    <w:rsid w:val="00407682"/>
    <w:rsid w:val="00407923"/>
    <w:rsid w:val="00407E8F"/>
    <w:rsid w:val="00410192"/>
    <w:rsid w:val="0041061D"/>
    <w:rsid w:val="00410D66"/>
    <w:rsid w:val="004112D2"/>
    <w:rsid w:val="004118B1"/>
    <w:rsid w:val="0041206C"/>
    <w:rsid w:val="004124CF"/>
    <w:rsid w:val="00412896"/>
    <w:rsid w:val="0041350B"/>
    <w:rsid w:val="004135F0"/>
    <w:rsid w:val="00414003"/>
    <w:rsid w:val="004140D3"/>
    <w:rsid w:val="004149A5"/>
    <w:rsid w:val="00414CBA"/>
    <w:rsid w:val="0041531E"/>
    <w:rsid w:val="004155E7"/>
    <w:rsid w:val="004156EC"/>
    <w:rsid w:val="00415B5D"/>
    <w:rsid w:val="00415C1C"/>
    <w:rsid w:val="00415E3B"/>
    <w:rsid w:val="00415E99"/>
    <w:rsid w:val="00416393"/>
    <w:rsid w:val="00416BD3"/>
    <w:rsid w:val="00416D15"/>
    <w:rsid w:val="00416EE0"/>
    <w:rsid w:val="00416EF4"/>
    <w:rsid w:val="0041770F"/>
    <w:rsid w:val="00417758"/>
    <w:rsid w:val="00417A7D"/>
    <w:rsid w:val="00417B75"/>
    <w:rsid w:val="00420008"/>
    <w:rsid w:val="0042012A"/>
    <w:rsid w:val="00420309"/>
    <w:rsid w:val="00420AFE"/>
    <w:rsid w:val="00420BE5"/>
    <w:rsid w:val="00420D2D"/>
    <w:rsid w:val="00420E2E"/>
    <w:rsid w:val="00421122"/>
    <w:rsid w:val="004211A5"/>
    <w:rsid w:val="004214A9"/>
    <w:rsid w:val="0042166F"/>
    <w:rsid w:val="00421A81"/>
    <w:rsid w:val="00421B03"/>
    <w:rsid w:val="00421B92"/>
    <w:rsid w:val="0042210A"/>
    <w:rsid w:val="00422275"/>
    <w:rsid w:val="00422667"/>
    <w:rsid w:val="0042269B"/>
    <w:rsid w:val="00422843"/>
    <w:rsid w:val="004236F6"/>
    <w:rsid w:val="00423B25"/>
    <w:rsid w:val="00424441"/>
    <w:rsid w:val="004249A3"/>
    <w:rsid w:val="00424AB5"/>
    <w:rsid w:val="00425236"/>
    <w:rsid w:val="004252C9"/>
    <w:rsid w:val="0042575F"/>
    <w:rsid w:val="0042579F"/>
    <w:rsid w:val="004257F1"/>
    <w:rsid w:val="00425898"/>
    <w:rsid w:val="004262BD"/>
    <w:rsid w:val="00426521"/>
    <w:rsid w:val="00426693"/>
    <w:rsid w:val="00426F8B"/>
    <w:rsid w:val="00426FCF"/>
    <w:rsid w:val="00426FD9"/>
    <w:rsid w:val="00426FF9"/>
    <w:rsid w:val="0042700D"/>
    <w:rsid w:val="004273DC"/>
    <w:rsid w:val="00427732"/>
    <w:rsid w:val="004277DA"/>
    <w:rsid w:val="00430150"/>
    <w:rsid w:val="00430230"/>
    <w:rsid w:val="00430314"/>
    <w:rsid w:val="004306C6"/>
    <w:rsid w:val="004307B8"/>
    <w:rsid w:val="00430842"/>
    <w:rsid w:val="00430894"/>
    <w:rsid w:val="00430CDD"/>
    <w:rsid w:val="004310F9"/>
    <w:rsid w:val="00431740"/>
    <w:rsid w:val="00431CD3"/>
    <w:rsid w:val="00431E24"/>
    <w:rsid w:val="00432137"/>
    <w:rsid w:val="0043232D"/>
    <w:rsid w:val="0043267C"/>
    <w:rsid w:val="00432C34"/>
    <w:rsid w:val="004337F5"/>
    <w:rsid w:val="00433869"/>
    <w:rsid w:val="00433E05"/>
    <w:rsid w:val="00434335"/>
    <w:rsid w:val="0043466D"/>
    <w:rsid w:val="004349B9"/>
    <w:rsid w:val="00434E9D"/>
    <w:rsid w:val="00435006"/>
    <w:rsid w:val="00435156"/>
    <w:rsid w:val="004361EC"/>
    <w:rsid w:val="00436205"/>
    <w:rsid w:val="004362BD"/>
    <w:rsid w:val="004364D5"/>
    <w:rsid w:val="004368D2"/>
    <w:rsid w:val="00436B24"/>
    <w:rsid w:val="00436B3E"/>
    <w:rsid w:val="00436C27"/>
    <w:rsid w:val="00437049"/>
    <w:rsid w:val="004376D6"/>
    <w:rsid w:val="00437D7C"/>
    <w:rsid w:val="004405C3"/>
    <w:rsid w:val="00441D63"/>
    <w:rsid w:val="004427DE"/>
    <w:rsid w:val="0044284A"/>
    <w:rsid w:val="00442F0B"/>
    <w:rsid w:val="0044301E"/>
    <w:rsid w:val="0044302D"/>
    <w:rsid w:val="004430D6"/>
    <w:rsid w:val="004430E1"/>
    <w:rsid w:val="00443116"/>
    <w:rsid w:val="004431D3"/>
    <w:rsid w:val="00443664"/>
    <w:rsid w:val="004439C1"/>
    <w:rsid w:val="00443ADF"/>
    <w:rsid w:val="004442E6"/>
    <w:rsid w:val="00444554"/>
    <w:rsid w:val="00444623"/>
    <w:rsid w:val="00444A18"/>
    <w:rsid w:val="004451FD"/>
    <w:rsid w:val="004452FB"/>
    <w:rsid w:val="00445AB5"/>
    <w:rsid w:val="00445C13"/>
    <w:rsid w:val="004462AE"/>
    <w:rsid w:val="0044631E"/>
    <w:rsid w:val="00446664"/>
    <w:rsid w:val="004468CC"/>
    <w:rsid w:val="0044692C"/>
    <w:rsid w:val="00446A27"/>
    <w:rsid w:val="00446F80"/>
    <w:rsid w:val="0044768D"/>
    <w:rsid w:val="00447CAE"/>
    <w:rsid w:val="00447CDB"/>
    <w:rsid w:val="00447EFE"/>
    <w:rsid w:val="0045029A"/>
    <w:rsid w:val="004511D1"/>
    <w:rsid w:val="00451B37"/>
    <w:rsid w:val="00451F4E"/>
    <w:rsid w:val="00452B0F"/>
    <w:rsid w:val="00452EE8"/>
    <w:rsid w:val="004533D1"/>
    <w:rsid w:val="0045343C"/>
    <w:rsid w:val="00453513"/>
    <w:rsid w:val="00453666"/>
    <w:rsid w:val="00454954"/>
    <w:rsid w:val="00454BBB"/>
    <w:rsid w:val="00454EA5"/>
    <w:rsid w:val="004550BB"/>
    <w:rsid w:val="004555FA"/>
    <w:rsid w:val="0045568E"/>
    <w:rsid w:val="00455F13"/>
    <w:rsid w:val="004564DE"/>
    <w:rsid w:val="0045675F"/>
    <w:rsid w:val="0045685D"/>
    <w:rsid w:val="00456FFD"/>
    <w:rsid w:val="004570F3"/>
    <w:rsid w:val="004574D9"/>
    <w:rsid w:val="004600C4"/>
    <w:rsid w:val="00460358"/>
    <w:rsid w:val="004606FF"/>
    <w:rsid w:val="00460822"/>
    <w:rsid w:val="0046087C"/>
    <w:rsid w:val="00460C1B"/>
    <w:rsid w:val="00460E68"/>
    <w:rsid w:val="00461336"/>
    <w:rsid w:val="004617A3"/>
    <w:rsid w:val="004617AB"/>
    <w:rsid w:val="004617C6"/>
    <w:rsid w:val="004618C1"/>
    <w:rsid w:val="004619C4"/>
    <w:rsid w:val="00461F1A"/>
    <w:rsid w:val="00461F33"/>
    <w:rsid w:val="0046201B"/>
    <w:rsid w:val="0046240D"/>
    <w:rsid w:val="0046265A"/>
    <w:rsid w:val="00462859"/>
    <w:rsid w:val="00462B58"/>
    <w:rsid w:val="00462DE7"/>
    <w:rsid w:val="0046329E"/>
    <w:rsid w:val="00463A09"/>
    <w:rsid w:val="00463C43"/>
    <w:rsid w:val="004640ED"/>
    <w:rsid w:val="004654D9"/>
    <w:rsid w:val="00465780"/>
    <w:rsid w:val="00465787"/>
    <w:rsid w:val="00465CA2"/>
    <w:rsid w:val="00465F9D"/>
    <w:rsid w:val="004662E7"/>
    <w:rsid w:val="004665CB"/>
    <w:rsid w:val="00466779"/>
    <w:rsid w:val="00466D72"/>
    <w:rsid w:val="0046708B"/>
    <w:rsid w:val="00467B38"/>
    <w:rsid w:val="00467D22"/>
    <w:rsid w:val="00470131"/>
    <w:rsid w:val="00470BEC"/>
    <w:rsid w:val="004710A7"/>
    <w:rsid w:val="00471BB9"/>
    <w:rsid w:val="00471FE8"/>
    <w:rsid w:val="00472B46"/>
    <w:rsid w:val="00472C0A"/>
    <w:rsid w:val="00472E6E"/>
    <w:rsid w:val="0047314B"/>
    <w:rsid w:val="004734DC"/>
    <w:rsid w:val="004735FF"/>
    <w:rsid w:val="004736DF"/>
    <w:rsid w:val="004738F4"/>
    <w:rsid w:val="00473B4A"/>
    <w:rsid w:val="00473D3D"/>
    <w:rsid w:val="00474021"/>
    <w:rsid w:val="0047436A"/>
    <w:rsid w:val="00474E51"/>
    <w:rsid w:val="0047541F"/>
    <w:rsid w:val="00475565"/>
    <w:rsid w:val="00475886"/>
    <w:rsid w:val="00475C16"/>
    <w:rsid w:val="004766EE"/>
    <w:rsid w:val="004767E2"/>
    <w:rsid w:val="00476B69"/>
    <w:rsid w:val="00476C3B"/>
    <w:rsid w:val="00476CC6"/>
    <w:rsid w:val="0047701F"/>
    <w:rsid w:val="00477206"/>
    <w:rsid w:val="00477A0C"/>
    <w:rsid w:val="00477E3A"/>
    <w:rsid w:val="00480080"/>
    <w:rsid w:val="004804BA"/>
    <w:rsid w:val="00480738"/>
    <w:rsid w:val="004808BE"/>
    <w:rsid w:val="00480EF6"/>
    <w:rsid w:val="004823AE"/>
    <w:rsid w:val="0048249E"/>
    <w:rsid w:val="00482972"/>
    <w:rsid w:val="00482A26"/>
    <w:rsid w:val="00482F36"/>
    <w:rsid w:val="0048324D"/>
    <w:rsid w:val="00483ABF"/>
    <w:rsid w:val="004845DE"/>
    <w:rsid w:val="004847C7"/>
    <w:rsid w:val="00484892"/>
    <w:rsid w:val="004850D6"/>
    <w:rsid w:val="004854FA"/>
    <w:rsid w:val="00485997"/>
    <w:rsid w:val="00485B71"/>
    <w:rsid w:val="00485F66"/>
    <w:rsid w:val="00485F9C"/>
    <w:rsid w:val="004860B6"/>
    <w:rsid w:val="00486246"/>
    <w:rsid w:val="0048650F"/>
    <w:rsid w:val="00486530"/>
    <w:rsid w:val="00486590"/>
    <w:rsid w:val="00486CBF"/>
    <w:rsid w:val="00486F58"/>
    <w:rsid w:val="00487A54"/>
    <w:rsid w:val="004908FA"/>
    <w:rsid w:val="00490988"/>
    <w:rsid w:val="00490D8F"/>
    <w:rsid w:val="00490EE2"/>
    <w:rsid w:val="00490EF2"/>
    <w:rsid w:val="00491143"/>
    <w:rsid w:val="00491155"/>
    <w:rsid w:val="0049120D"/>
    <w:rsid w:val="0049187F"/>
    <w:rsid w:val="00491A9B"/>
    <w:rsid w:val="00491BD6"/>
    <w:rsid w:val="00491E89"/>
    <w:rsid w:val="00491F29"/>
    <w:rsid w:val="00491FC8"/>
    <w:rsid w:val="00492418"/>
    <w:rsid w:val="004925D9"/>
    <w:rsid w:val="0049275A"/>
    <w:rsid w:val="004933C6"/>
    <w:rsid w:val="004934BA"/>
    <w:rsid w:val="00493633"/>
    <w:rsid w:val="00493A46"/>
    <w:rsid w:val="00493C15"/>
    <w:rsid w:val="004940E8"/>
    <w:rsid w:val="00494B3C"/>
    <w:rsid w:val="00494CA2"/>
    <w:rsid w:val="00495122"/>
    <w:rsid w:val="00495645"/>
    <w:rsid w:val="00495928"/>
    <w:rsid w:val="00495C83"/>
    <w:rsid w:val="0049638C"/>
    <w:rsid w:val="00496474"/>
    <w:rsid w:val="004966A9"/>
    <w:rsid w:val="00496B21"/>
    <w:rsid w:val="00497083"/>
    <w:rsid w:val="0049712A"/>
    <w:rsid w:val="0049764F"/>
    <w:rsid w:val="004A0038"/>
    <w:rsid w:val="004A03A7"/>
    <w:rsid w:val="004A040D"/>
    <w:rsid w:val="004A0FB3"/>
    <w:rsid w:val="004A1EDA"/>
    <w:rsid w:val="004A1F29"/>
    <w:rsid w:val="004A25B5"/>
    <w:rsid w:val="004A2F1A"/>
    <w:rsid w:val="004A31D4"/>
    <w:rsid w:val="004A338E"/>
    <w:rsid w:val="004A397F"/>
    <w:rsid w:val="004A3BFD"/>
    <w:rsid w:val="004A3EA0"/>
    <w:rsid w:val="004A3F3E"/>
    <w:rsid w:val="004A4241"/>
    <w:rsid w:val="004A48D9"/>
    <w:rsid w:val="004A4A86"/>
    <w:rsid w:val="004A4BD7"/>
    <w:rsid w:val="004A4CD6"/>
    <w:rsid w:val="004A4D40"/>
    <w:rsid w:val="004A4F0C"/>
    <w:rsid w:val="004A559C"/>
    <w:rsid w:val="004A586A"/>
    <w:rsid w:val="004A5C59"/>
    <w:rsid w:val="004A5D97"/>
    <w:rsid w:val="004A5FF0"/>
    <w:rsid w:val="004A6362"/>
    <w:rsid w:val="004A6619"/>
    <w:rsid w:val="004A6808"/>
    <w:rsid w:val="004A68B0"/>
    <w:rsid w:val="004A6B3F"/>
    <w:rsid w:val="004A6E2D"/>
    <w:rsid w:val="004A7097"/>
    <w:rsid w:val="004A7A5F"/>
    <w:rsid w:val="004A7D39"/>
    <w:rsid w:val="004A7F9F"/>
    <w:rsid w:val="004A7FF0"/>
    <w:rsid w:val="004B0131"/>
    <w:rsid w:val="004B0461"/>
    <w:rsid w:val="004B07FA"/>
    <w:rsid w:val="004B09A8"/>
    <w:rsid w:val="004B0C1E"/>
    <w:rsid w:val="004B0D69"/>
    <w:rsid w:val="004B0F98"/>
    <w:rsid w:val="004B0FEB"/>
    <w:rsid w:val="004B107F"/>
    <w:rsid w:val="004B164C"/>
    <w:rsid w:val="004B1AE4"/>
    <w:rsid w:val="004B1DBC"/>
    <w:rsid w:val="004B1F4D"/>
    <w:rsid w:val="004B2265"/>
    <w:rsid w:val="004B2372"/>
    <w:rsid w:val="004B2468"/>
    <w:rsid w:val="004B26A4"/>
    <w:rsid w:val="004B28A4"/>
    <w:rsid w:val="004B2E97"/>
    <w:rsid w:val="004B30D0"/>
    <w:rsid w:val="004B315F"/>
    <w:rsid w:val="004B33B2"/>
    <w:rsid w:val="004B3761"/>
    <w:rsid w:val="004B3963"/>
    <w:rsid w:val="004B3B29"/>
    <w:rsid w:val="004B4443"/>
    <w:rsid w:val="004B4917"/>
    <w:rsid w:val="004B4ADE"/>
    <w:rsid w:val="004B4E71"/>
    <w:rsid w:val="004B52D6"/>
    <w:rsid w:val="004B576C"/>
    <w:rsid w:val="004B5BB2"/>
    <w:rsid w:val="004B6700"/>
    <w:rsid w:val="004B6C00"/>
    <w:rsid w:val="004B6C4A"/>
    <w:rsid w:val="004B6D60"/>
    <w:rsid w:val="004B6E31"/>
    <w:rsid w:val="004B7506"/>
    <w:rsid w:val="004B756E"/>
    <w:rsid w:val="004B78E2"/>
    <w:rsid w:val="004B7931"/>
    <w:rsid w:val="004C02EA"/>
    <w:rsid w:val="004C0312"/>
    <w:rsid w:val="004C0478"/>
    <w:rsid w:val="004C051E"/>
    <w:rsid w:val="004C0AE3"/>
    <w:rsid w:val="004C13E3"/>
    <w:rsid w:val="004C13EB"/>
    <w:rsid w:val="004C184C"/>
    <w:rsid w:val="004C1DEF"/>
    <w:rsid w:val="004C21A6"/>
    <w:rsid w:val="004C3A43"/>
    <w:rsid w:val="004C40FF"/>
    <w:rsid w:val="004C4240"/>
    <w:rsid w:val="004C44FE"/>
    <w:rsid w:val="004C466F"/>
    <w:rsid w:val="004C494D"/>
    <w:rsid w:val="004C4C55"/>
    <w:rsid w:val="004C4CE2"/>
    <w:rsid w:val="004C4D86"/>
    <w:rsid w:val="004C4E12"/>
    <w:rsid w:val="004C51F2"/>
    <w:rsid w:val="004C52B8"/>
    <w:rsid w:val="004C54D0"/>
    <w:rsid w:val="004C563F"/>
    <w:rsid w:val="004C5C61"/>
    <w:rsid w:val="004C5E49"/>
    <w:rsid w:val="004C670B"/>
    <w:rsid w:val="004C672D"/>
    <w:rsid w:val="004C6D73"/>
    <w:rsid w:val="004C6DB2"/>
    <w:rsid w:val="004D0006"/>
    <w:rsid w:val="004D00D5"/>
    <w:rsid w:val="004D02A3"/>
    <w:rsid w:val="004D02EA"/>
    <w:rsid w:val="004D0520"/>
    <w:rsid w:val="004D0A14"/>
    <w:rsid w:val="004D1088"/>
    <w:rsid w:val="004D13AE"/>
    <w:rsid w:val="004D1DB3"/>
    <w:rsid w:val="004D219D"/>
    <w:rsid w:val="004D309A"/>
    <w:rsid w:val="004D3F34"/>
    <w:rsid w:val="004D3FC7"/>
    <w:rsid w:val="004D430D"/>
    <w:rsid w:val="004D4323"/>
    <w:rsid w:val="004D4941"/>
    <w:rsid w:val="004D4C35"/>
    <w:rsid w:val="004D507D"/>
    <w:rsid w:val="004D50D8"/>
    <w:rsid w:val="004D5182"/>
    <w:rsid w:val="004D5521"/>
    <w:rsid w:val="004D5720"/>
    <w:rsid w:val="004D5728"/>
    <w:rsid w:val="004D584F"/>
    <w:rsid w:val="004D59BF"/>
    <w:rsid w:val="004D5DDB"/>
    <w:rsid w:val="004D6740"/>
    <w:rsid w:val="004D6CE1"/>
    <w:rsid w:val="004D6F5C"/>
    <w:rsid w:val="004D79A3"/>
    <w:rsid w:val="004D7AC6"/>
    <w:rsid w:val="004D7C8E"/>
    <w:rsid w:val="004D7D5C"/>
    <w:rsid w:val="004E0154"/>
    <w:rsid w:val="004E0318"/>
    <w:rsid w:val="004E06D7"/>
    <w:rsid w:val="004E0BD8"/>
    <w:rsid w:val="004E107C"/>
    <w:rsid w:val="004E1501"/>
    <w:rsid w:val="004E1942"/>
    <w:rsid w:val="004E20CB"/>
    <w:rsid w:val="004E21CE"/>
    <w:rsid w:val="004E21D6"/>
    <w:rsid w:val="004E24E3"/>
    <w:rsid w:val="004E2604"/>
    <w:rsid w:val="004E2939"/>
    <w:rsid w:val="004E2D14"/>
    <w:rsid w:val="004E2EA4"/>
    <w:rsid w:val="004E3320"/>
    <w:rsid w:val="004E34D7"/>
    <w:rsid w:val="004E373B"/>
    <w:rsid w:val="004E39C8"/>
    <w:rsid w:val="004E462F"/>
    <w:rsid w:val="004E52CD"/>
    <w:rsid w:val="004E5DF0"/>
    <w:rsid w:val="004E5EF2"/>
    <w:rsid w:val="004E643E"/>
    <w:rsid w:val="004E66B8"/>
    <w:rsid w:val="004E6980"/>
    <w:rsid w:val="004E6AD1"/>
    <w:rsid w:val="004E7374"/>
    <w:rsid w:val="004E753D"/>
    <w:rsid w:val="004E78BD"/>
    <w:rsid w:val="004E78F3"/>
    <w:rsid w:val="004E7F15"/>
    <w:rsid w:val="004F02A2"/>
    <w:rsid w:val="004F070F"/>
    <w:rsid w:val="004F0938"/>
    <w:rsid w:val="004F12E6"/>
    <w:rsid w:val="004F21DF"/>
    <w:rsid w:val="004F252C"/>
    <w:rsid w:val="004F2D6F"/>
    <w:rsid w:val="004F2ED1"/>
    <w:rsid w:val="004F328F"/>
    <w:rsid w:val="004F3603"/>
    <w:rsid w:val="004F3713"/>
    <w:rsid w:val="004F3A3D"/>
    <w:rsid w:val="004F40BE"/>
    <w:rsid w:val="004F4664"/>
    <w:rsid w:val="004F4AAF"/>
    <w:rsid w:val="004F4FB1"/>
    <w:rsid w:val="004F53CF"/>
    <w:rsid w:val="004F5425"/>
    <w:rsid w:val="004F575A"/>
    <w:rsid w:val="004F57D5"/>
    <w:rsid w:val="004F5820"/>
    <w:rsid w:val="004F59AD"/>
    <w:rsid w:val="004F5F4D"/>
    <w:rsid w:val="004F606C"/>
    <w:rsid w:val="004F615B"/>
    <w:rsid w:val="004F638F"/>
    <w:rsid w:val="004F6AA8"/>
    <w:rsid w:val="004F6C3B"/>
    <w:rsid w:val="004F7124"/>
    <w:rsid w:val="004F7184"/>
    <w:rsid w:val="004F76BF"/>
    <w:rsid w:val="004F7B37"/>
    <w:rsid w:val="004F7F25"/>
    <w:rsid w:val="0050003F"/>
    <w:rsid w:val="00500047"/>
    <w:rsid w:val="005006C5"/>
    <w:rsid w:val="005009C8"/>
    <w:rsid w:val="00500D93"/>
    <w:rsid w:val="00500DF3"/>
    <w:rsid w:val="00500E7D"/>
    <w:rsid w:val="0050104E"/>
    <w:rsid w:val="0050138F"/>
    <w:rsid w:val="00502BA3"/>
    <w:rsid w:val="00502C22"/>
    <w:rsid w:val="00502E71"/>
    <w:rsid w:val="00503480"/>
    <w:rsid w:val="00503830"/>
    <w:rsid w:val="00503E72"/>
    <w:rsid w:val="0050433C"/>
    <w:rsid w:val="005049C9"/>
    <w:rsid w:val="00504F50"/>
    <w:rsid w:val="0050578F"/>
    <w:rsid w:val="00505FB2"/>
    <w:rsid w:val="00505FB7"/>
    <w:rsid w:val="005069F0"/>
    <w:rsid w:val="00506A96"/>
    <w:rsid w:val="00506ACB"/>
    <w:rsid w:val="0050705A"/>
    <w:rsid w:val="005071B1"/>
    <w:rsid w:val="005075E2"/>
    <w:rsid w:val="0051022E"/>
    <w:rsid w:val="00510DB9"/>
    <w:rsid w:val="005117BC"/>
    <w:rsid w:val="005125D8"/>
    <w:rsid w:val="0051275E"/>
    <w:rsid w:val="00513046"/>
    <w:rsid w:val="00513307"/>
    <w:rsid w:val="005134A0"/>
    <w:rsid w:val="0051357C"/>
    <w:rsid w:val="005136AA"/>
    <w:rsid w:val="00513752"/>
    <w:rsid w:val="00514F25"/>
    <w:rsid w:val="005152A6"/>
    <w:rsid w:val="005156EA"/>
    <w:rsid w:val="00515A09"/>
    <w:rsid w:val="00515F61"/>
    <w:rsid w:val="00516803"/>
    <w:rsid w:val="00516D4B"/>
    <w:rsid w:val="005172A3"/>
    <w:rsid w:val="0051745B"/>
    <w:rsid w:val="005174E0"/>
    <w:rsid w:val="005179EC"/>
    <w:rsid w:val="00517B99"/>
    <w:rsid w:val="00517E87"/>
    <w:rsid w:val="00520130"/>
    <w:rsid w:val="00520642"/>
    <w:rsid w:val="005209D6"/>
    <w:rsid w:val="00520F51"/>
    <w:rsid w:val="00521124"/>
    <w:rsid w:val="00522115"/>
    <w:rsid w:val="00522452"/>
    <w:rsid w:val="005224EE"/>
    <w:rsid w:val="0052294B"/>
    <w:rsid w:val="00522C6A"/>
    <w:rsid w:val="00522D02"/>
    <w:rsid w:val="00522F22"/>
    <w:rsid w:val="005231DA"/>
    <w:rsid w:val="0052327E"/>
    <w:rsid w:val="00523C36"/>
    <w:rsid w:val="00523EC5"/>
    <w:rsid w:val="005243D4"/>
    <w:rsid w:val="0052446C"/>
    <w:rsid w:val="0052483C"/>
    <w:rsid w:val="00524CA9"/>
    <w:rsid w:val="00524FE6"/>
    <w:rsid w:val="005251EF"/>
    <w:rsid w:val="005256F1"/>
    <w:rsid w:val="00525CE9"/>
    <w:rsid w:val="00525D67"/>
    <w:rsid w:val="00526207"/>
    <w:rsid w:val="00526298"/>
    <w:rsid w:val="00526484"/>
    <w:rsid w:val="00526641"/>
    <w:rsid w:val="00526A84"/>
    <w:rsid w:val="00527825"/>
    <w:rsid w:val="00527C46"/>
    <w:rsid w:val="005303EA"/>
    <w:rsid w:val="00530E43"/>
    <w:rsid w:val="00531420"/>
    <w:rsid w:val="0053174E"/>
    <w:rsid w:val="00531BC2"/>
    <w:rsid w:val="00531BE6"/>
    <w:rsid w:val="00531C35"/>
    <w:rsid w:val="00531E2B"/>
    <w:rsid w:val="00531E43"/>
    <w:rsid w:val="00532224"/>
    <w:rsid w:val="005328E8"/>
    <w:rsid w:val="0053295E"/>
    <w:rsid w:val="00533AC6"/>
    <w:rsid w:val="00533B18"/>
    <w:rsid w:val="00533D29"/>
    <w:rsid w:val="00533E6C"/>
    <w:rsid w:val="00533F8D"/>
    <w:rsid w:val="0053417B"/>
    <w:rsid w:val="005341A2"/>
    <w:rsid w:val="00534256"/>
    <w:rsid w:val="00534EB0"/>
    <w:rsid w:val="00535044"/>
    <w:rsid w:val="0053555C"/>
    <w:rsid w:val="005355F9"/>
    <w:rsid w:val="00535827"/>
    <w:rsid w:val="005361A0"/>
    <w:rsid w:val="005363E2"/>
    <w:rsid w:val="00536749"/>
    <w:rsid w:val="00537101"/>
    <w:rsid w:val="005372A9"/>
    <w:rsid w:val="005372FB"/>
    <w:rsid w:val="00537452"/>
    <w:rsid w:val="00537A53"/>
    <w:rsid w:val="00537BD1"/>
    <w:rsid w:val="00537C4E"/>
    <w:rsid w:val="005400B2"/>
    <w:rsid w:val="0054017B"/>
    <w:rsid w:val="00540262"/>
    <w:rsid w:val="005403EF"/>
    <w:rsid w:val="005407E4"/>
    <w:rsid w:val="005408BC"/>
    <w:rsid w:val="005411DD"/>
    <w:rsid w:val="0054156E"/>
    <w:rsid w:val="005415BA"/>
    <w:rsid w:val="005419CD"/>
    <w:rsid w:val="00541B7D"/>
    <w:rsid w:val="00541BBB"/>
    <w:rsid w:val="00541CB6"/>
    <w:rsid w:val="00542378"/>
    <w:rsid w:val="00542536"/>
    <w:rsid w:val="005426FE"/>
    <w:rsid w:val="005427CD"/>
    <w:rsid w:val="005429C5"/>
    <w:rsid w:val="00542ADF"/>
    <w:rsid w:val="00542BD1"/>
    <w:rsid w:val="00542D55"/>
    <w:rsid w:val="00542F30"/>
    <w:rsid w:val="005433A2"/>
    <w:rsid w:val="00543634"/>
    <w:rsid w:val="00543859"/>
    <w:rsid w:val="005438A1"/>
    <w:rsid w:val="005438CE"/>
    <w:rsid w:val="00544079"/>
    <w:rsid w:val="005441BA"/>
    <w:rsid w:val="005444CD"/>
    <w:rsid w:val="00544B24"/>
    <w:rsid w:val="00545239"/>
    <w:rsid w:val="00545738"/>
    <w:rsid w:val="00545827"/>
    <w:rsid w:val="00546118"/>
    <w:rsid w:val="00546CE6"/>
    <w:rsid w:val="00546D57"/>
    <w:rsid w:val="00546DAA"/>
    <w:rsid w:val="00546FF3"/>
    <w:rsid w:val="005479A6"/>
    <w:rsid w:val="00547E3D"/>
    <w:rsid w:val="00547E63"/>
    <w:rsid w:val="00547F6C"/>
    <w:rsid w:val="005500CC"/>
    <w:rsid w:val="00550E41"/>
    <w:rsid w:val="00551324"/>
    <w:rsid w:val="00551447"/>
    <w:rsid w:val="005515E3"/>
    <w:rsid w:val="005516AB"/>
    <w:rsid w:val="005517C7"/>
    <w:rsid w:val="00551F76"/>
    <w:rsid w:val="0055209C"/>
    <w:rsid w:val="0055209D"/>
    <w:rsid w:val="005526B2"/>
    <w:rsid w:val="00552C90"/>
    <w:rsid w:val="005542AB"/>
    <w:rsid w:val="00554C87"/>
    <w:rsid w:val="00554D54"/>
    <w:rsid w:val="00554DBE"/>
    <w:rsid w:val="005551E6"/>
    <w:rsid w:val="00555A30"/>
    <w:rsid w:val="00555C2B"/>
    <w:rsid w:val="00555C97"/>
    <w:rsid w:val="005562CD"/>
    <w:rsid w:val="00556477"/>
    <w:rsid w:val="005566F5"/>
    <w:rsid w:val="00556E6C"/>
    <w:rsid w:val="005570D2"/>
    <w:rsid w:val="00557131"/>
    <w:rsid w:val="0055725C"/>
    <w:rsid w:val="005572C7"/>
    <w:rsid w:val="0055768D"/>
    <w:rsid w:val="0055799A"/>
    <w:rsid w:val="00560065"/>
    <w:rsid w:val="005601E1"/>
    <w:rsid w:val="00560209"/>
    <w:rsid w:val="0056030A"/>
    <w:rsid w:val="00560310"/>
    <w:rsid w:val="005608BD"/>
    <w:rsid w:val="00560944"/>
    <w:rsid w:val="00560951"/>
    <w:rsid w:val="00560C7C"/>
    <w:rsid w:val="005618E0"/>
    <w:rsid w:val="0056195C"/>
    <w:rsid w:val="00561CD3"/>
    <w:rsid w:val="0056215F"/>
    <w:rsid w:val="005626ED"/>
    <w:rsid w:val="00563C6C"/>
    <w:rsid w:val="00563F9D"/>
    <w:rsid w:val="00564157"/>
    <w:rsid w:val="0056456D"/>
    <w:rsid w:val="00564B78"/>
    <w:rsid w:val="00564DC8"/>
    <w:rsid w:val="00565011"/>
    <w:rsid w:val="00565325"/>
    <w:rsid w:val="00565357"/>
    <w:rsid w:val="00565440"/>
    <w:rsid w:val="005658AA"/>
    <w:rsid w:val="005658DA"/>
    <w:rsid w:val="00565B9B"/>
    <w:rsid w:val="00566560"/>
    <w:rsid w:val="00566575"/>
    <w:rsid w:val="0056683C"/>
    <w:rsid w:val="005669E9"/>
    <w:rsid w:val="005673EC"/>
    <w:rsid w:val="005675A9"/>
    <w:rsid w:val="005678AF"/>
    <w:rsid w:val="00567FA6"/>
    <w:rsid w:val="005701D6"/>
    <w:rsid w:val="00570266"/>
    <w:rsid w:val="005704A2"/>
    <w:rsid w:val="0057063B"/>
    <w:rsid w:val="00570B3C"/>
    <w:rsid w:val="00570DB5"/>
    <w:rsid w:val="0057136C"/>
    <w:rsid w:val="005713DC"/>
    <w:rsid w:val="005720B7"/>
    <w:rsid w:val="00572413"/>
    <w:rsid w:val="00572558"/>
    <w:rsid w:val="005727FF"/>
    <w:rsid w:val="00572FA0"/>
    <w:rsid w:val="0057329E"/>
    <w:rsid w:val="0057335C"/>
    <w:rsid w:val="0057369B"/>
    <w:rsid w:val="00573D3E"/>
    <w:rsid w:val="00573DA9"/>
    <w:rsid w:val="00573ED6"/>
    <w:rsid w:val="00574336"/>
    <w:rsid w:val="005743C3"/>
    <w:rsid w:val="0057451E"/>
    <w:rsid w:val="005746CD"/>
    <w:rsid w:val="005748A9"/>
    <w:rsid w:val="00574B47"/>
    <w:rsid w:val="00574CCA"/>
    <w:rsid w:val="00574CD6"/>
    <w:rsid w:val="00575610"/>
    <w:rsid w:val="00575F65"/>
    <w:rsid w:val="005761AA"/>
    <w:rsid w:val="00576684"/>
    <w:rsid w:val="00576C5E"/>
    <w:rsid w:val="00577224"/>
    <w:rsid w:val="00577773"/>
    <w:rsid w:val="00577A48"/>
    <w:rsid w:val="00577CD7"/>
    <w:rsid w:val="00577EBF"/>
    <w:rsid w:val="00577F30"/>
    <w:rsid w:val="0058047A"/>
    <w:rsid w:val="005804F2"/>
    <w:rsid w:val="0058051A"/>
    <w:rsid w:val="005808A5"/>
    <w:rsid w:val="005808F8"/>
    <w:rsid w:val="00580D67"/>
    <w:rsid w:val="00580F04"/>
    <w:rsid w:val="0058117E"/>
    <w:rsid w:val="0058220B"/>
    <w:rsid w:val="0058254C"/>
    <w:rsid w:val="00582AD6"/>
    <w:rsid w:val="00582BD7"/>
    <w:rsid w:val="00582C8C"/>
    <w:rsid w:val="00582E1B"/>
    <w:rsid w:val="0058346B"/>
    <w:rsid w:val="0058388E"/>
    <w:rsid w:val="00583D3A"/>
    <w:rsid w:val="00583E0B"/>
    <w:rsid w:val="00583F48"/>
    <w:rsid w:val="005842E4"/>
    <w:rsid w:val="00584B28"/>
    <w:rsid w:val="00584BE9"/>
    <w:rsid w:val="00585190"/>
    <w:rsid w:val="005856EA"/>
    <w:rsid w:val="00585927"/>
    <w:rsid w:val="00585989"/>
    <w:rsid w:val="005859DD"/>
    <w:rsid w:val="00585EEB"/>
    <w:rsid w:val="00586148"/>
    <w:rsid w:val="0058776C"/>
    <w:rsid w:val="00590166"/>
    <w:rsid w:val="00590251"/>
    <w:rsid w:val="005908FE"/>
    <w:rsid w:val="00591506"/>
    <w:rsid w:val="00591E59"/>
    <w:rsid w:val="00592930"/>
    <w:rsid w:val="0059294B"/>
    <w:rsid w:val="00593081"/>
    <w:rsid w:val="00593196"/>
    <w:rsid w:val="00594192"/>
    <w:rsid w:val="00594391"/>
    <w:rsid w:val="00594DE8"/>
    <w:rsid w:val="0059509F"/>
    <w:rsid w:val="0059521D"/>
    <w:rsid w:val="00595554"/>
    <w:rsid w:val="005957E0"/>
    <w:rsid w:val="00595F9E"/>
    <w:rsid w:val="00595FAD"/>
    <w:rsid w:val="005960C1"/>
    <w:rsid w:val="00596918"/>
    <w:rsid w:val="00596DD2"/>
    <w:rsid w:val="005972C0"/>
    <w:rsid w:val="005975D3"/>
    <w:rsid w:val="0059799D"/>
    <w:rsid w:val="00597B46"/>
    <w:rsid w:val="005A007D"/>
    <w:rsid w:val="005A0203"/>
    <w:rsid w:val="005A03AC"/>
    <w:rsid w:val="005A08CA"/>
    <w:rsid w:val="005A0D2B"/>
    <w:rsid w:val="005A12C3"/>
    <w:rsid w:val="005A157A"/>
    <w:rsid w:val="005A1701"/>
    <w:rsid w:val="005A19D2"/>
    <w:rsid w:val="005A23DC"/>
    <w:rsid w:val="005A30EF"/>
    <w:rsid w:val="005A353E"/>
    <w:rsid w:val="005A3572"/>
    <w:rsid w:val="005A37A3"/>
    <w:rsid w:val="005A38F2"/>
    <w:rsid w:val="005A415A"/>
    <w:rsid w:val="005A4B74"/>
    <w:rsid w:val="005A5018"/>
    <w:rsid w:val="005A502D"/>
    <w:rsid w:val="005A5255"/>
    <w:rsid w:val="005A5439"/>
    <w:rsid w:val="005A587E"/>
    <w:rsid w:val="005A59E6"/>
    <w:rsid w:val="005A5E0A"/>
    <w:rsid w:val="005A6212"/>
    <w:rsid w:val="005A6600"/>
    <w:rsid w:val="005A66BD"/>
    <w:rsid w:val="005A66CF"/>
    <w:rsid w:val="005A6CB1"/>
    <w:rsid w:val="005A7AF4"/>
    <w:rsid w:val="005B0067"/>
    <w:rsid w:val="005B0463"/>
    <w:rsid w:val="005B062F"/>
    <w:rsid w:val="005B098B"/>
    <w:rsid w:val="005B107E"/>
    <w:rsid w:val="005B15D0"/>
    <w:rsid w:val="005B1B2A"/>
    <w:rsid w:val="005B2057"/>
    <w:rsid w:val="005B2150"/>
    <w:rsid w:val="005B2677"/>
    <w:rsid w:val="005B2E15"/>
    <w:rsid w:val="005B3579"/>
    <w:rsid w:val="005B358E"/>
    <w:rsid w:val="005B37C4"/>
    <w:rsid w:val="005B3877"/>
    <w:rsid w:val="005B3E02"/>
    <w:rsid w:val="005B3F3D"/>
    <w:rsid w:val="005B41E9"/>
    <w:rsid w:val="005B42E3"/>
    <w:rsid w:val="005B4615"/>
    <w:rsid w:val="005B468A"/>
    <w:rsid w:val="005B4D04"/>
    <w:rsid w:val="005B4DC7"/>
    <w:rsid w:val="005B567A"/>
    <w:rsid w:val="005B590D"/>
    <w:rsid w:val="005B5B73"/>
    <w:rsid w:val="005B5C98"/>
    <w:rsid w:val="005B64D5"/>
    <w:rsid w:val="005B6C43"/>
    <w:rsid w:val="005B6C98"/>
    <w:rsid w:val="005B6E68"/>
    <w:rsid w:val="005B79E6"/>
    <w:rsid w:val="005C0266"/>
    <w:rsid w:val="005C02D9"/>
    <w:rsid w:val="005C065E"/>
    <w:rsid w:val="005C10CC"/>
    <w:rsid w:val="005C117B"/>
    <w:rsid w:val="005C1287"/>
    <w:rsid w:val="005C134B"/>
    <w:rsid w:val="005C185F"/>
    <w:rsid w:val="005C1A61"/>
    <w:rsid w:val="005C1B24"/>
    <w:rsid w:val="005C1F7D"/>
    <w:rsid w:val="005C20CA"/>
    <w:rsid w:val="005C2281"/>
    <w:rsid w:val="005C2F5A"/>
    <w:rsid w:val="005C3016"/>
    <w:rsid w:val="005C3104"/>
    <w:rsid w:val="005C3738"/>
    <w:rsid w:val="005C37C5"/>
    <w:rsid w:val="005C3B73"/>
    <w:rsid w:val="005C3F0D"/>
    <w:rsid w:val="005C47A2"/>
    <w:rsid w:val="005C4E26"/>
    <w:rsid w:val="005C50C8"/>
    <w:rsid w:val="005C528D"/>
    <w:rsid w:val="005C5537"/>
    <w:rsid w:val="005C5AD9"/>
    <w:rsid w:val="005C5BBE"/>
    <w:rsid w:val="005C5E31"/>
    <w:rsid w:val="005C6A29"/>
    <w:rsid w:val="005C7001"/>
    <w:rsid w:val="005C70CD"/>
    <w:rsid w:val="005C757A"/>
    <w:rsid w:val="005C79F2"/>
    <w:rsid w:val="005C7AA0"/>
    <w:rsid w:val="005C7B5C"/>
    <w:rsid w:val="005C7BB2"/>
    <w:rsid w:val="005C7DEF"/>
    <w:rsid w:val="005C7E65"/>
    <w:rsid w:val="005D026A"/>
    <w:rsid w:val="005D029D"/>
    <w:rsid w:val="005D03FC"/>
    <w:rsid w:val="005D0665"/>
    <w:rsid w:val="005D0797"/>
    <w:rsid w:val="005D0B4F"/>
    <w:rsid w:val="005D0BEA"/>
    <w:rsid w:val="005D1085"/>
    <w:rsid w:val="005D109B"/>
    <w:rsid w:val="005D1184"/>
    <w:rsid w:val="005D1B5E"/>
    <w:rsid w:val="005D1C74"/>
    <w:rsid w:val="005D2176"/>
    <w:rsid w:val="005D242F"/>
    <w:rsid w:val="005D246E"/>
    <w:rsid w:val="005D2B86"/>
    <w:rsid w:val="005D30A3"/>
    <w:rsid w:val="005D3AB3"/>
    <w:rsid w:val="005D41D7"/>
    <w:rsid w:val="005D4A74"/>
    <w:rsid w:val="005D4AFC"/>
    <w:rsid w:val="005D4BFD"/>
    <w:rsid w:val="005D4E86"/>
    <w:rsid w:val="005D4F01"/>
    <w:rsid w:val="005D524B"/>
    <w:rsid w:val="005D57D8"/>
    <w:rsid w:val="005D5897"/>
    <w:rsid w:val="005D63FC"/>
    <w:rsid w:val="005D66C8"/>
    <w:rsid w:val="005D6738"/>
    <w:rsid w:val="005D6859"/>
    <w:rsid w:val="005D6A41"/>
    <w:rsid w:val="005D7081"/>
    <w:rsid w:val="005D734B"/>
    <w:rsid w:val="005D7761"/>
    <w:rsid w:val="005D7AFD"/>
    <w:rsid w:val="005E0338"/>
    <w:rsid w:val="005E0416"/>
    <w:rsid w:val="005E08CA"/>
    <w:rsid w:val="005E0D73"/>
    <w:rsid w:val="005E0FF6"/>
    <w:rsid w:val="005E1D32"/>
    <w:rsid w:val="005E218B"/>
    <w:rsid w:val="005E2F76"/>
    <w:rsid w:val="005E300B"/>
    <w:rsid w:val="005E3130"/>
    <w:rsid w:val="005E3273"/>
    <w:rsid w:val="005E3304"/>
    <w:rsid w:val="005E3347"/>
    <w:rsid w:val="005E3355"/>
    <w:rsid w:val="005E34C2"/>
    <w:rsid w:val="005E352C"/>
    <w:rsid w:val="005E3739"/>
    <w:rsid w:val="005E37AB"/>
    <w:rsid w:val="005E3CE7"/>
    <w:rsid w:val="005E47A5"/>
    <w:rsid w:val="005E4BAD"/>
    <w:rsid w:val="005E4DE4"/>
    <w:rsid w:val="005E565A"/>
    <w:rsid w:val="005E5B0A"/>
    <w:rsid w:val="005E609D"/>
    <w:rsid w:val="005E630A"/>
    <w:rsid w:val="005E64E3"/>
    <w:rsid w:val="005E66C8"/>
    <w:rsid w:val="005E686D"/>
    <w:rsid w:val="005E6E83"/>
    <w:rsid w:val="005E6EDA"/>
    <w:rsid w:val="005E7403"/>
    <w:rsid w:val="005F07D3"/>
    <w:rsid w:val="005F0B96"/>
    <w:rsid w:val="005F0BAB"/>
    <w:rsid w:val="005F0C51"/>
    <w:rsid w:val="005F152D"/>
    <w:rsid w:val="005F185D"/>
    <w:rsid w:val="005F1B18"/>
    <w:rsid w:val="005F1CB7"/>
    <w:rsid w:val="005F2507"/>
    <w:rsid w:val="005F2A30"/>
    <w:rsid w:val="005F34A4"/>
    <w:rsid w:val="005F34B3"/>
    <w:rsid w:val="005F3969"/>
    <w:rsid w:val="005F3EEA"/>
    <w:rsid w:val="005F59FA"/>
    <w:rsid w:val="005F5A30"/>
    <w:rsid w:val="005F5BF2"/>
    <w:rsid w:val="005F616A"/>
    <w:rsid w:val="005F6D07"/>
    <w:rsid w:val="005F6DA9"/>
    <w:rsid w:val="005F6F6E"/>
    <w:rsid w:val="005F70F2"/>
    <w:rsid w:val="005F7104"/>
    <w:rsid w:val="005F738A"/>
    <w:rsid w:val="005F73C7"/>
    <w:rsid w:val="005F78A1"/>
    <w:rsid w:val="005F7920"/>
    <w:rsid w:val="005F79CA"/>
    <w:rsid w:val="005F7BDE"/>
    <w:rsid w:val="006002E9"/>
    <w:rsid w:val="00600696"/>
    <w:rsid w:val="00600B54"/>
    <w:rsid w:val="00600CF4"/>
    <w:rsid w:val="006013CC"/>
    <w:rsid w:val="00601407"/>
    <w:rsid w:val="006015FB"/>
    <w:rsid w:val="0060199B"/>
    <w:rsid w:val="00602230"/>
    <w:rsid w:val="006027E0"/>
    <w:rsid w:val="00602CA1"/>
    <w:rsid w:val="006034F5"/>
    <w:rsid w:val="006037BF"/>
    <w:rsid w:val="00603B9C"/>
    <w:rsid w:val="00603C8D"/>
    <w:rsid w:val="00604027"/>
    <w:rsid w:val="006044C9"/>
    <w:rsid w:val="00604849"/>
    <w:rsid w:val="006048A9"/>
    <w:rsid w:val="00604983"/>
    <w:rsid w:val="006050B1"/>
    <w:rsid w:val="006050DF"/>
    <w:rsid w:val="0060566C"/>
    <w:rsid w:val="00605A68"/>
    <w:rsid w:val="00605B5B"/>
    <w:rsid w:val="00605E1B"/>
    <w:rsid w:val="00605E3E"/>
    <w:rsid w:val="00605EF6"/>
    <w:rsid w:val="0060613D"/>
    <w:rsid w:val="00606323"/>
    <w:rsid w:val="0060642E"/>
    <w:rsid w:val="006067FC"/>
    <w:rsid w:val="00606AEC"/>
    <w:rsid w:val="00607276"/>
    <w:rsid w:val="006076C5"/>
    <w:rsid w:val="00607C4D"/>
    <w:rsid w:val="00607C95"/>
    <w:rsid w:val="00607CB0"/>
    <w:rsid w:val="0061031A"/>
    <w:rsid w:val="0061039D"/>
    <w:rsid w:val="0061040B"/>
    <w:rsid w:val="006110E3"/>
    <w:rsid w:val="0061116D"/>
    <w:rsid w:val="00612361"/>
    <w:rsid w:val="0061245A"/>
    <w:rsid w:val="00612523"/>
    <w:rsid w:val="0061255E"/>
    <w:rsid w:val="00612A38"/>
    <w:rsid w:val="00612BA3"/>
    <w:rsid w:val="00612CC5"/>
    <w:rsid w:val="00612DBD"/>
    <w:rsid w:val="00612ED7"/>
    <w:rsid w:val="006130DA"/>
    <w:rsid w:val="00613449"/>
    <w:rsid w:val="006136FA"/>
    <w:rsid w:val="0061375B"/>
    <w:rsid w:val="006138B3"/>
    <w:rsid w:val="00613D01"/>
    <w:rsid w:val="00613D15"/>
    <w:rsid w:val="00614908"/>
    <w:rsid w:val="0061496E"/>
    <w:rsid w:val="00614B90"/>
    <w:rsid w:val="00615090"/>
    <w:rsid w:val="006154ED"/>
    <w:rsid w:val="00615559"/>
    <w:rsid w:val="006158A0"/>
    <w:rsid w:val="00615F23"/>
    <w:rsid w:val="00615F3A"/>
    <w:rsid w:val="006163C2"/>
    <w:rsid w:val="00616858"/>
    <w:rsid w:val="006169C4"/>
    <w:rsid w:val="00616AD7"/>
    <w:rsid w:val="00616D54"/>
    <w:rsid w:val="0061704F"/>
    <w:rsid w:val="006174A0"/>
    <w:rsid w:val="00617826"/>
    <w:rsid w:val="00617BBE"/>
    <w:rsid w:val="00617C7D"/>
    <w:rsid w:val="00617FAC"/>
    <w:rsid w:val="006203C8"/>
    <w:rsid w:val="00620755"/>
    <w:rsid w:val="0062151B"/>
    <w:rsid w:val="0062198B"/>
    <w:rsid w:val="00621E29"/>
    <w:rsid w:val="0062279B"/>
    <w:rsid w:val="006227B8"/>
    <w:rsid w:val="00622941"/>
    <w:rsid w:val="00622E8B"/>
    <w:rsid w:val="006239D5"/>
    <w:rsid w:val="00623C38"/>
    <w:rsid w:val="00624757"/>
    <w:rsid w:val="00625530"/>
    <w:rsid w:val="006259F0"/>
    <w:rsid w:val="00625ECF"/>
    <w:rsid w:val="00626112"/>
    <w:rsid w:val="00626133"/>
    <w:rsid w:val="00626342"/>
    <w:rsid w:val="0062646D"/>
    <w:rsid w:val="00626F5C"/>
    <w:rsid w:val="0062708C"/>
    <w:rsid w:val="00627308"/>
    <w:rsid w:val="00627443"/>
    <w:rsid w:val="006278E1"/>
    <w:rsid w:val="00627D85"/>
    <w:rsid w:val="00627E2E"/>
    <w:rsid w:val="00630383"/>
    <w:rsid w:val="00630936"/>
    <w:rsid w:val="00630BFF"/>
    <w:rsid w:val="00630CE5"/>
    <w:rsid w:val="00631013"/>
    <w:rsid w:val="00631313"/>
    <w:rsid w:val="0063149B"/>
    <w:rsid w:val="00631A1E"/>
    <w:rsid w:val="00632116"/>
    <w:rsid w:val="00632396"/>
    <w:rsid w:val="0063345A"/>
    <w:rsid w:val="0063346B"/>
    <w:rsid w:val="00633633"/>
    <w:rsid w:val="00633B35"/>
    <w:rsid w:val="00633D21"/>
    <w:rsid w:val="006341F1"/>
    <w:rsid w:val="006342D7"/>
    <w:rsid w:val="00634CB4"/>
    <w:rsid w:val="00634F46"/>
    <w:rsid w:val="00635185"/>
    <w:rsid w:val="00635389"/>
    <w:rsid w:val="006355CB"/>
    <w:rsid w:val="006356F1"/>
    <w:rsid w:val="0063576C"/>
    <w:rsid w:val="006359B8"/>
    <w:rsid w:val="006359D8"/>
    <w:rsid w:val="00635A7B"/>
    <w:rsid w:val="00635E78"/>
    <w:rsid w:val="00635F81"/>
    <w:rsid w:val="006360DB"/>
    <w:rsid w:val="00636580"/>
    <w:rsid w:val="006367E2"/>
    <w:rsid w:val="006368BB"/>
    <w:rsid w:val="00636DEB"/>
    <w:rsid w:val="00637489"/>
    <w:rsid w:val="006376F7"/>
    <w:rsid w:val="00637B92"/>
    <w:rsid w:val="00637E3C"/>
    <w:rsid w:val="006400F4"/>
    <w:rsid w:val="006403AC"/>
    <w:rsid w:val="00640715"/>
    <w:rsid w:val="00640823"/>
    <w:rsid w:val="006408DD"/>
    <w:rsid w:val="00640CAF"/>
    <w:rsid w:val="00641118"/>
    <w:rsid w:val="00641605"/>
    <w:rsid w:val="0064165C"/>
    <w:rsid w:val="006419C1"/>
    <w:rsid w:val="00641C95"/>
    <w:rsid w:val="00641DE6"/>
    <w:rsid w:val="00641E56"/>
    <w:rsid w:val="00641F51"/>
    <w:rsid w:val="00641FCB"/>
    <w:rsid w:val="00642755"/>
    <w:rsid w:val="00642B35"/>
    <w:rsid w:val="00642F13"/>
    <w:rsid w:val="0064350E"/>
    <w:rsid w:val="006438B7"/>
    <w:rsid w:val="0064392C"/>
    <w:rsid w:val="00643BF3"/>
    <w:rsid w:val="00644451"/>
    <w:rsid w:val="0064464C"/>
    <w:rsid w:val="006446B4"/>
    <w:rsid w:val="0064473F"/>
    <w:rsid w:val="006449ED"/>
    <w:rsid w:val="00644DB4"/>
    <w:rsid w:val="00644DE9"/>
    <w:rsid w:val="00644ED2"/>
    <w:rsid w:val="00645171"/>
    <w:rsid w:val="006455CB"/>
    <w:rsid w:val="006456B9"/>
    <w:rsid w:val="006465B7"/>
    <w:rsid w:val="00646D20"/>
    <w:rsid w:val="00646E62"/>
    <w:rsid w:val="00647366"/>
    <w:rsid w:val="006473EC"/>
    <w:rsid w:val="00647DBD"/>
    <w:rsid w:val="00650832"/>
    <w:rsid w:val="00650C2C"/>
    <w:rsid w:val="0065104D"/>
    <w:rsid w:val="0065125E"/>
    <w:rsid w:val="00651879"/>
    <w:rsid w:val="0065187A"/>
    <w:rsid w:val="006518D5"/>
    <w:rsid w:val="006519EC"/>
    <w:rsid w:val="00651B50"/>
    <w:rsid w:val="00651B7C"/>
    <w:rsid w:val="00651E1C"/>
    <w:rsid w:val="006521F9"/>
    <w:rsid w:val="00652746"/>
    <w:rsid w:val="00652752"/>
    <w:rsid w:val="00652982"/>
    <w:rsid w:val="00653606"/>
    <w:rsid w:val="0065377F"/>
    <w:rsid w:val="00653ED6"/>
    <w:rsid w:val="00653F2F"/>
    <w:rsid w:val="0065407F"/>
    <w:rsid w:val="006546D0"/>
    <w:rsid w:val="006549D9"/>
    <w:rsid w:val="00654C90"/>
    <w:rsid w:val="00655217"/>
    <w:rsid w:val="00655E67"/>
    <w:rsid w:val="0065667A"/>
    <w:rsid w:val="00656A24"/>
    <w:rsid w:val="00656AF9"/>
    <w:rsid w:val="006570A4"/>
    <w:rsid w:val="00657997"/>
    <w:rsid w:val="006579AC"/>
    <w:rsid w:val="00660001"/>
    <w:rsid w:val="00660B39"/>
    <w:rsid w:val="00660C81"/>
    <w:rsid w:val="00660E10"/>
    <w:rsid w:val="00660E59"/>
    <w:rsid w:val="006614BC"/>
    <w:rsid w:val="006616F5"/>
    <w:rsid w:val="006618CD"/>
    <w:rsid w:val="00661A67"/>
    <w:rsid w:val="00661CA8"/>
    <w:rsid w:val="00661E71"/>
    <w:rsid w:val="006621FF"/>
    <w:rsid w:val="00662251"/>
    <w:rsid w:val="006625B6"/>
    <w:rsid w:val="006626C8"/>
    <w:rsid w:val="00662D8F"/>
    <w:rsid w:val="0066313C"/>
    <w:rsid w:val="00663588"/>
    <w:rsid w:val="00663AE6"/>
    <w:rsid w:val="00663F82"/>
    <w:rsid w:val="00664325"/>
    <w:rsid w:val="006643B1"/>
    <w:rsid w:val="006646F6"/>
    <w:rsid w:val="00664891"/>
    <w:rsid w:val="00664DBD"/>
    <w:rsid w:val="00664DF3"/>
    <w:rsid w:val="006652F7"/>
    <w:rsid w:val="0066532E"/>
    <w:rsid w:val="00665957"/>
    <w:rsid w:val="00665CDD"/>
    <w:rsid w:val="006662A4"/>
    <w:rsid w:val="006662CA"/>
    <w:rsid w:val="00666416"/>
    <w:rsid w:val="0066653B"/>
    <w:rsid w:val="006665BB"/>
    <w:rsid w:val="00666959"/>
    <w:rsid w:val="00666B93"/>
    <w:rsid w:val="00667080"/>
    <w:rsid w:val="006671E8"/>
    <w:rsid w:val="006672DD"/>
    <w:rsid w:val="00667813"/>
    <w:rsid w:val="00670268"/>
    <w:rsid w:val="006706AA"/>
    <w:rsid w:val="00670839"/>
    <w:rsid w:val="00670B78"/>
    <w:rsid w:val="00670C9F"/>
    <w:rsid w:val="00671160"/>
    <w:rsid w:val="0067152B"/>
    <w:rsid w:val="006717EC"/>
    <w:rsid w:val="00671B03"/>
    <w:rsid w:val="00671B43"/>
    <w:rsid w:val="00671B5F"/>
    <w:rsid w:val="00671E64"/>
    <w:rsid w:val="00672113"/>
    <w:rsid w:val="00672164"/>
    <w:rsid w:val="006725B4"/>
    <w:rsid w:val="00672D13"/>
    <w:rsid w:val="00673CC8"/>
    <w:rsid w:val="00673FDE"/>
    <w:rsid w:val="0067410A"/>
    <w:rsid w:val="00674326"/>
    <w:rsid w:val="00674A56"/>
    <w:rsid w:val="00674B61"/>
    <w:rsid w:val="00675145"/>
    <w:rsid w:val="006751C4"/>
    <w:rsid w:val="006753B2"/>
    <w:rsid w:val="00675800"/>
    <w:rsid w:val="00675990"/>
    <w:rsid w:val="00675A2E"/>
    <w:rsid w:val="00676064"/>
    <w:rsid w:val="00676075"/>
    <w:rsid w:val="00676125"/>
    <w:rsid w:val="006762C7"/>
    <w:rsid w:val="006763E5"/>
    <w:rsid w:val="00676563"/>
    <w:rsid w:val="006768C3"/>
    <w:rsid w:val="00676C55"/>
    <w:rsid w:val="00676F1B"/>
    <w:rsid w:val="00676FA2"/>
    <w:rsid w:val="0067730B"/>
    <w:rsid w:val="0067781C"/>
    <w:rsid w:val="00677891"/>
    <w:rsid w:val="00677969"/>
    <w:rsid w:val="00677D81"/>
    <w:rsid w:val="00680062"/>
    <w:rsid w:val="00680713"/>
    <w:rsid w:val="0068082B"/>
    <w:rsid w:val="00680938"/>
    <w:rsid w:val="00680AB3"/>
    <w:rsid w:val="00680C02"/>
    <w:rsid w:val="00680CED"/>
    <w:rsid w:val="00680F38"/>
    <w:rsid w:val="006811BD"/>
    <w:rsid w:val="00681344"/>
    <w:rsid w:val="00681482"/>
    <w:rsid w:val="00681629"/>
    <w:rsid w:val="0068181F"/>
    <w:rsid w:val="00681AD8"/>
    <w:rsid w:val="00681B96"/>
    <w:rsid w:val="00681BC0"/>
    <w:rsid w:val="00681CEE"/>
    <w:rsid w:val="00682A02"/>
    <w:rsid w:val="00682B63"/>
    <w:rsid w:val="00682DAA"/>
    <w:rsid w:val="00682E66"/>
    <w:rsid w:val="00683524"/>
    <w:rsid w:val="00683A0F"/>
    <w:rsid w:val="00683A1B"/>
    <w:rsid w:val="006840DC"/>
    <w:rsid w:val="00684148"/>
    <w:rsid w:val="006848EB"/>
    <w:rsid w:val="0068534C"/>
    <w:rsid w:val="00685B80"/>
    <w:rsid w:val="0068642E"/>
    <w:rsid w:val="006864D7"/>
    <w:rsid w:val="00686562"/>
    <w:rsid w:val="00686C75"/>
    <w:rsid w:val="0068790C"/>
    <w:rsid w:val="0069023F"/>
    <w:rsid w:val="00690796"/>
    <w:rsid w:val="0069092D"/>
    <w:rsid w:val="00690DCC"/>
    <w:rsid w:val="00690FE6"/>
    <w:rsid w:val="006910C9"/>
    <w:rsid w:val="006919A5"/>
    <w:rsid w:val="00691B38"/>
    <w:rsid w:val="00691EB3"/>
    <w:rsid w:val="00692A88"/>
    <w:rsid w:val="00692CC0"/>
    <w:rsid w:val="00692F02"/>
    <w:rsid w:val="00692FF9"/>
    <w:rsid w:val="0069304A"/>
    <w:rsid w:val="00693C72"/>
    <w:rsid w:val="00693CFE"/>
    <w:rsid w:val="0069443F"/>
    <w:rsid w:val="0069510A"/>
    <w:rsid w:val="00695166"/>
    <w:rsid w:val="0069570E"/>
    <w:rsid w:val="00695806"/>
    <w:rsid w:val="00695891"/>
    <w:rsid w:val="0069597F"/>
    <w:rsid w:val="00695A1E"/>
    <w:rsid w:val="00695BEF"/>
    <w:rsid w:val="00696002"/>
    <w:rsid w:val="00696132"/>
    <w:rsid w:val="00696401"/>
    <w:rsid w:val="0069640A"/>
    <w:rsid w:val="00696C85"/>
    <w:rsid w:val="006A0ACC"/>
    <w:rsid w:val="006A0E13"/>
    <w:rsid w:val="006A0F80"/>
    <w:rsid w:val="006A0FD6"/>
    <w:rsid w:val="006A1D56"/>
    <w:rsid w:val="006A2226"/>
    <w:rsid w:val="006A267B"/>
    <w:rsid w:val="006A2871"/>
    <w:rsid w:val="006A2B58"/>
    <w:rsid w:val="006A2B8C"/>
    <w:rsid w:val="006A2C91"/>
    <w:rsid w:val="006A2FAC"/>
    <w:rsid w:val="006A3503"/>
    <w:rsid w:val="006A361A"/>
    <w:rsid w:val="006A37B2"/>
    <w:rsid w:val="006A3BB9"/>
    <w:rsid w:val="006A44A3"/>
    <w:rsid w:val="006A4FDF"/>
    <w:rsid w:val="006A5590"/>
    <w:rsid w:val="006A5CC2"/>
    <w:rsid w:val="006A5F69"/>
    <w:rsid w:val="006A678E"/>
    <w:rsid w:val="006A6A85"/>
    <w:rsid w:val="006A6AFB"/>
    <w:rsid w:val="006A6B03"/>
    <w:rsid w:val="006A6E1C"/>
    <w:rsid w:val="006A70D0"/>
    <w:rsid w:val="006A7750"/>
    <w:rsid w:val="006A7F7D"/>
    <w:rsid w:val="006B035F"/>
    <w:rsid w:val="006B041D"/>
    <w:rsid w:val="006B060B"/>
    <w:rsid w:val="006B0687"/>
    <w:rsid w:val="006B09AC"/>
    <w:rsid w:val="006B10CD"/>
    <w:rsid w:val="006B123E"/>
    <w:rsid w:val="006B1488"/>
    <w:rsid w:val="006B16C4"/>
    <w:rsid w:val="006B1994"/>
    <w:rsid w:val="006B2A0A"/>
    <w:rsid w:val="006B2A5C"/>
    <w:rsid w:val="006B2BEC"/>
    <w:rsid w:val="006B30B9"/>
    <w:rsid w:val="006B34B7"/>
    <w:rsid w:val="006B3792"/>
    <w:rsid w:val="006B3D57"/>
    <w:rsid w:val="006B41C8"/>
    <w:rsid w:val="006B4791"/>
    <w:rsid w:val="006B4916"/>
    <w:rsid w:val="006B4FC4"/>
    <w:rsid w:val="006B52A1"/>
    <w:rsid w:val="006B542B"/>
    <w:rsid w:val="006B5576"/>
    <w:rsid w:val="006B5882"/>
    <w:rsid w:val="006B5CA6"/>
    <w:rsid w:val="006B63C8"/>
    <w:rsid w:val="006B6674"/>
    <w:rsid w:val="006B6767"/>
    <w:rsid w:val="006B68BE"/>
    <w:rsid w:val="006B6D97"/>
    <w:rsid w:val="006B7454"/>
    <w:rsid w:val="006B750B"/>
    <w:rsid w:val="006B7764"/>
    <w:rsid w:val="006B7771"/>
    <w:rsid w:val="006B7CA1"/>
    <w:rsid w:val="006B7E02"/>
    <w:rsid w:val="006C0332"/>
    <w:rsid w:val="006C043E"/>
    <w:rsid w:val="006C063E"/>
    <w:rsid w:val="006C0A28"/>
    <w:rsid w:val="006C0A4B"/>
    <w:rsid w:val="006C0E26"/>
    <w:rsid w:val="006C0F2E"/>
    <w:rsid w:val="006C13F4"/>
    <w:rsid w:val="006C1C42"/>
    <w:rsid w:val="006C262D"/>
    <w:rsid w:val="006C2775"/>
    <w:rsid w:val="006C302B"/>
    <w:rsid w:val="006C3324"/>
    <w:rsid w:val="006C38D9"/>
    <w:rsid w:val="006C3B92"/>
    <w:rsid w:val="006C422B"/>
    <w:rsid w:val="006C441C"/>
    <w:rsid w:val="006C44B4"/>
    <w:rsid w:val="006C5351"/>
    <w:rsid w:val="006C5ACF"/>
    <w:rsid w:val="006C5BBF"/>
    <w:rsid w:val="006C5FD8"/>
    <w:rsid w:val="006C630A"/>
    <w:rsid w:val="006C6ACE"/>
    <w:rsid w:val="006C6F6C"/>
    <w:rsid w:val="006C79BB"/>
    <w:rsid w:val="006C7DDC"/>
    <w:rsid w:val="006D0147"/>
    <w:rsid w:val="006D025D"/>
    <w:rsid w:val="006D034C"/>
    <w:rsid w:val="006D098F"/>
    <w:rsid w:val="006D0C86"/>
    <w:rsid w:val="006D0DAB"/>
    <w:rsid w:val="006D1461"/>
    <w:rsid w:val="006D1FBA"/>
    <w:rsid w:val="006D2504"/>
    <w:rsid w:val="006D250D"/>
    <w:rsid w:val="006D25AA"/>
    <w:rsid w:val="006D2CC7"/>
    <w:rsid w:val="006D2F88"/>
    <w:rsid w:val="006D354A"/>
    <w:rsid w:val="006D38C7"/>
    <w:rsid w:val="006D38D9"/>
    <w:rsid w:val="006D3AB3"/>
    <w:rsid w:val="006D3B89"/>
    <w:rsid w:val="006D3C17"/>
    <w:rsid w:val="006D3CA2"/>
    <w:rsid w:val="006D3F57"/>
    <w:rsid w:val="006D4022"/>
    <w:rsid w:val="006D42C0"/>
    <w:rsid w:val="006D42FB"/>
    <w:rsid w:val="006D490D"/>
    <w:rsid w:val="006D4918"/>
    <w:rsid w:val="006D5112"/>
    <w:rsid w:val="006D54DA"/>
    <w:rsid w:val="006D5940"/>
    <w:rsid w:val="006D5A82"/>
    <w:rsid w:val="006D5F07"/>
    <w:rsid w:val="006D6140"/>
    <w:rsid w:val="006D6156"/>
    <w:rsid w:val="006D6490"/>
    <w:rsid w:val="006D6C03"/>
    <w:rsid w:val="006D6CC4"/>
    <w:rsid w:val="006D70A7"/>
    <w:rsid w:val="006D71BB"/>
    <w:rsid w:val="006D72D2"/>
    <w:rsid w:val="006D78FB"/>
    <w:rsid w:val="006D7BDF"/>
    <w:rsid w:val="006D7C24"/>
    <w:rsid w:val="006E0596"/>
    <w:rsid w:val="006E085B"/>
    <w:rsid w:val="006E0BCC"/>
    <w:rsid w:val="006E1130"/>
    <w:rsid w:val="006E1248"/>
    <w:rsid w:val="006E15DC"/>
    <w:rsid w:val="006E194D"/>
    <w:rsid w:val="006E2014"/>
    <w:rsid w:val="006E2191"/>
    <w:rsid w:val="006E2482"/>
    <w:rsid w:val="006E262E"/>
    <w:rsid w:val="006E26EE"/>
    <w:rsid w:val="006E2910"/>
    <w:rsid w:val="006E3503"/>
    <w:rsid w:val="006E3B18"/>
    <w:rsid w:val="006E3D42"/>
    <w:rsid w:val="006E3DA7"/>
    <w:rsid w:val="006E431E"/>
    <w:rsid w:val="006E453B"/>
    <w:rsid w:val="006E4855"/>
    <w:rsid w:val="006E4D55"/>
    <w:rsid w:val="006E4F51"/>
    <w:rsid w:val="006E53DB"/>
    <w:rsid w:val="006E547F"/>
    <w:rsid w:val="006E5514"/>
    <w:rsid w:val="006E559D"/>
    <w:rsid w:val="006E5E41"/>
    <w:rsid w:val="006E5EFB"/>
    <w:rsid w:val="006E61A0"/>
    <w:rsid w:val="006E6233"/>
    <w:rsid w:val="006E66CF"/>
    <w:rsid w:val="006E78CA"/>
    <w:rsid w:val="006E7FFC"/>
    <w:rsid w:val="006F023E"/>
    <w:rsid w:val="006F0C7C"/>
    <w:rsid w:val="006F122F"/>
    <w:rsid w:val="006F17FA"/>
    <w:rsid w:val="006F2156"/>
    <w:rsid w:val="006F2B4D"/>
    <w:rsid w:val="006F2BC0"/>
    <w:rsid w:val="006F3AC7"/>
    <w:rsid w:val="006F3B00"/>
    <w:rsid w:val="006F3FC3"/>
    <w:rsid w:val="006F42D9"/>
    <w:rsid w:val="006F437D"/>
    <w:rsid w:val="006F4CE9"/>
    <w:rsid w:val="006F4EAD"/>
    <w:rsid w:val="006F4F70"/>
    <w:rsid w:val="006F50A7"/>
    <w:rsid w:val="006F584E"/>
    <w:rsid w:val="006F5B3C"/>
    <w:rsid w:val="006F5F9A"/>
    <w:rsid w:val="006F626C"/>
    <w:rsid w:val="006F62F1"/>
    <w:rsid w:val="006F657A"/>
    <w:rsid w:val="006F657E"/>
    <w:rsid w:val="006F68FC"/>
    <w:rsid w:val="006F6AEC"/>
    <w:rsid w:val="006F6C25"/>
    <w:rsid w:val="006F728A"/>
    <w:rsid w:val="006F75B8"/>
    <w:rsid w:val="006F78DA"/>
    <w:rsid w:val="006F79BC"/>
    <w:rsid w:val="006F7C7A"/>
    <w:rsid w:val="006F7F66"/>
    <w:rsid w:val="007001AE"/>
    <w:rsid w:val="00700359"/>
    <w:rsid w:val="00700366"/>
    <w:rsid w:val="007006F3"/>
    <w:rsid w:val="0070073D"/>
    <w:rsid w:val="007007C8"/>
    <w:rsid w:val="0070088D"/>
    <w:rsid w:val="00700DAF"/>
    <w:rsid w:val="00700DFD"/>
    <w:rsid w:val="0070179A"/>
    <w:rsid w:val="007019A6"/>
    <w:rsid w:val="007019D9"/>
    <w:rsid w:val="00701E92"/>
    <w:rsid w:val="00701F87"/>
    <w:rsid w:val="007028EB"/>
    <w:rsid w:val="0070355B"/>
    <w:rsid w:val="007036A2"/>
    <w:rsid w:val="00703798"/>
    <w:rsid w:val="00703E31"/>
    <w:rsid w:val="007042DB"/>
    <w:rsid w:val="00704469"/>
    <w:rsid w:val="00704707"/>
    <w:rsid w:val="00704BE4"/>
    <w:rsid w:val="00704C58"/>
    <w:rsid w:val="007051EF"/>
    <w:rsid w:val="007056CD"/>
    <w:rsid w:val="00705820"/>
    <w:rsid w:val="0070597D"/>
    <w:rsid w:val="00705FE8"/>
    <w:rsid w:val="00706013"/>
    <w:rsid w:val="00706136"/>
    <w:rsid w:val="00706359"/>
    <w:rsid w:val="007066E9"/>
    <w:rsid w:val="007074CB"/>
    <w:rsid w:val="0070782A"/>
    <w:rsid w:val="00707BCC"/>
    <w:rsid w:val="00707BF5"/>
    <w:rsid w:val="00707D12"/>
    <w:rsid w:val="00707E3D"/>
    <w:rsid w:val="0071014B"/>
    <w:rsid w:val="00710A5B"/>
    <w:rsid w:val="00710AE5"/>
    <w:rsid w:val="00710D34"/>
    <w:rsid w:val="007110C3"/>
    <w:rsid w:val="00711970"/>
    <w:rsid w:val="00711E4B"/>
    <w:rsid w:val="00712793"/>
    <w:rsid w:val="00712A08"/>
    <w:rsid w:val="00712A88"/>
    <w:rsid w:val="00712B14"/>
    <w:rsid w:val="00712C9A"/>
    <w:rsid w:val="00713065"/>
    <w:rsid w:val="00713B46"/>
    <w:rsid w:val="00714166"/>
    <w:rsid w:val="00714199"/>
    <w:rsid w:val="007142BD"/>
    <w:rsid w:val="007142C1"/>
    <w:rsid w:val="00714404"/>
    <w:rsid w:val="0071581B"/>
    <w:rsid w:val="0071643C"/>
    <w:rsid w:val="007165FB"/>
    <w:rsid w:val="00716A6A"/>
    <w:rsid w:val="00716C96"/>
    <w:rsid w:val="00716CCA"/>
    <w:rsid w:val="00716F90"/>
    <w:rsid w:val="00717027"/>
    <w:rsid w:val="0071703D"/>
    <w:rsid w:val="00717776"/>
    <w:rsid w:val="00717A3F"/>
    <w:rsid w:val="00717B20"/>
    <w:rsid w:val="007201A0"/>
    <w:rsid w:val="007206B5"/>
    <w:rsid w:val="00720D9B"/>
    <w:rsid w:val="00720EFF"/>
    <w:rsid w:val="00721441"/>
    <w:rsid w:val="007216A5"/>
    <w:rsid w:val="00721ABF"/>
    <w:rsid w:val="00721E99"/>
    <w:rsid w:val="00721ED8"/>
    <w:rsid w:val="0072263D"/>
    <w:rsid w:val="00722957"/>
    <w:rsid w:val="00722B1F"/>
    <w:rsid w:val="00722C09"/>
    <w:rsid w:val="00722D6A"/>
    <w:rsid w:val="00722D77"/>
    <w:rsid w:val="00722FD5"/>
    <w:rsid w:val="0072303C"/>
    <w:rsid w:val="007230B6"/>
    <w:rsid w:val="00723953"/>
    <w:rsid w:val="00723A90"/>
    <w:rsid w:val="00723C08"/>
    <w:rsid w:val="00724077"/>
    <w:rsid w:val="00724368"/>
    <w:rsid w:val="00724941"/>
    <w:rsid w:val="0072521D"/>
    <w:rsid w:val="007252E9"/>
    <w:rsid w:val="007254EE"/>
    <w:rsid w:val="00725979"/>
    <w:rsid w:val="0072605A"/>
    <w:rsid w:val="007260E8"/>
    <w:rsid w:val="007267F4"/>
    <w:rsid w:val="007268BA"/>
    <w:rsid w:val="00726BB9"/>
    <w:rsid w:val="00727215"/>
    <w:rsid w:val="007273CC"/>
    <w:rsid w:val="007274D0"/>
    <w:rsid w:val="00727BAA"/>
    <w:rsid w:val="00727EF8"/>
    <w:rsid w:val="0073050F"/>
    <w:rsid w:val="00730F26"/>
    <w:rsid w:val="0073151F"/>
    <w:rsid w:val="00731B11"/>
    <w:rsid w:val="00731BB9"/>
    <w:rsid w:val="00731F76"/>
    <w:rsid w:val="00732284"/>
    <w:rsid w:val="00732538"/>
    <w:rsid w:val="007328EA"/>
    <w:rsid w:val="00732C92"/>
    <w:rsid w:val="00732DAC"/>
    <w:rsid w:val="00732F61"/>
    <w:rsid w:val="007330B5"/>
    <w:rsid w:val="007331DF"/>
    <w:rsid w:val="007339F0"/>
    <w:rsid w:val="00733A02"/>
    <w:rsid w:val="00733A9A"/>
    <w:rsid w:val="007346EC"/>
    <w:rsid w:val="0073472A"/>
    <w:rsid w:val="00734AAD"/>
    <w:rsid w:val="007350FC"/>
    <w:rsid w:val="00735533"/>
    <w:rsid w:val="00735CD0"/>
    <w:rsid w:val="00736295"/>
    <w:rsid w:val="007363D3"/>
    <w:rsid w:val="00736A8D"/>
    <w:rsid w:val="00736B49"/>
    <w:rsid w:val="00736CCF"/>
    <w:rsid w:val="00736D62"/>
    <w:rsid w:val="00737843"/>
    <w:rsid w:val="00737BDD"/>
    <w:rsid w:val="00740F30"/>
    <w:rsid w:val="007417F1"/>
    <w:rsid w:val="007418DE"/>
    <w:rsid w:val="00741F8A"/>
    <w:rsid w:val="0074222C"/>
    <w:rsid w:val="0074246E"/>
    <w:rsid w:val="007429C3"/>
    <w:rsid w:val="00742BB2"/>
    <w:rsid w:val="007433F0"/>
    <w:rsid w:val="00743429"/>
    <w:rsid w:val="007436BA"/>
    <w:rsid w:val="00743A2D"/>
    <w:rsid w:val="00743F6A"/>
    <w:rsid w:val="0074406A"/>
    <w:rsid w:val="00744548"/>
    <w:rsid w:val="00744702"/>
    <w:rsid w:val="00744771"/>
    <w:rsid w:val="007449E7"/>
    <w:rsid w:val="00744A1A"/>
    <w:rsid w:val="00744A3E"/>
    <w:rsid w:val="00745478"/>
    <w:rsid w:val="007455A0"/>
    <w:rsid w:val="0074575F"/>
    <w:rsid w:val="00745B49"/>
    <w:rsid w:val="007466BF"/>
    <w:rsid w:val="00746891"/>
    <w:rsid w:val="007468ED"/>
    <w:rsid w:val="0074694F"/>
    <w:rsid w:val="00747177"/>
    <w:rsid w:val="00747384"/>
    <w:rsid w:val="00747B1F"/>
    <w:rsid w:val="0075030C"/>
    <w:rsid w:val="00750487"/>
    <w:rsid w:val="007504CC"/>
    <w:rsid w:val="00750821"/>
    <w:rsid w:val="00750FDE"/>
    <w:rsid w:val="00751349"/>
    <w:rsid w:val="00751387"/>
    <w:rsid w:val="00751635"/>
    <w:rsid w:val="0075163D"/>
    <w:rsid w:val="00751FB0"/>
    <w:rsid w:val="0075203D"/>
    <w:rsid w:val="00752481"/>
    <w:rsid w:val="00752735"/>
    <w:rsid w:val="007528EF"/>
    <w:rsid w:val="00752994"/>
    <w:rsid w:val="00752A74"/>
    <w:rsid w:val="00752A7A"/>
    <w:rsid w:val="00752C17"/>
    <w:rsid w:val="00752D81"/>
    <w:rsid w:val="007530CE"/>
    <w:rsid w:val="00753148"/>
    <w:rsid w:val="007532BF"/>
    <w:rsid w:val="00753673"/>
    <w:rsid w:val="00753861"/>
    <w:rsid w:val="00753FA3"/>
    <w:rsid w:val="00753FD3"/>
    <w:rsid w:val="00754038"/>
    <w:rsid w:val="007542AF"/>
    <w:rsid w:val="00754487"/>
    <w:rsid w:val="007546D7"/>
    <w:rsid w:val="00754777"/>
    <w:rsid w:val="00755C36"/>
    <w:rsid w:val="00755D9C"/>
    <w:rsid w:val="00755E46"/>
    <w:rsid w:val="00755F03"/>
    <w:rsid w:val="00756C3A"/>
    <w:rsid w:val="007570F2"/>
    <w:rsid w:val="0075716F"/>
    <w:rsid w:val="00757263"/>
    <w:rsid w:val="0075789B"/>
    <w:rsid w:val="00757A99"/>
    <w:rsid w:val="00757B2A"/>
    <w:rsid w:val="00760291"/>
    <w:rsid w:val="007604D2"/>
    <w:rsid w:val="00760924"/>
    <w:rsid w:val="00760990"/>
    <w:rsid w:val="007609B7"/>
    <w:rsid w:val="00760CBB"/>
    <w:rsid w:val="00761666"/>
    <w:rsid w:val="0076222D"/>
    <w:rsid w:val="007623FE"/>
    <w:rsid w:val="007629A3"/>
    <w:rsid w:val="00762A92"/>
    <w:rsid w:val="00762C54"/>
    <w:rsid w:val="007631F9"/>
    <w:rsid w:val="00763503"/>
    <w:rsid w:val="00763C7A"/>
    <w:rsid w:val="00763E4C"/>
    <w:rsid w:val="0076444A"/>
    <w:rsid w:val="00764B3A"/>
    <w:rsid w:val="00764C4F"/>
    <w:rsid w:val="00765221"/>
    <w:rsid w:val="007654DE"/>
    <w:rsid w:val="00765A93"/>
    <w:rsid w:val="00765DE0"/>
    <w:rsid w:val="00766400"/>
    <w:rsid w:val="00766E31"/>
    <w:rsid w:val="00766EFD"/>
    <w:rsid w:val="007671F0"/>
    <w:rsid w:val="007674CA"/>
    <w:rsid w:val="0076782C"/>
    <w:rsid w:val="00767F6D"/>
    <w:rsid w:val="00770A3A"/>
    <w:rsid w:val="00770E03"/>
    <w:rsid w:val="00770E30"/>
    <w:rsid w:val="00770F7F"/>
    <w:rsid w:val="0077124C"/>
    <w:rsid w:val="007713D2"/>
    <w:rsid w:val="0077151E"/>
    <w:rsid w:val="00771521"/>
    <w:rsid w:val="007719B9"/>
    <w:rsid w:val="007721C9"/>
    <w:rsid w:val="0077253D"/>
    <w:rsid w:val="0077271E"/>
    <w:rsid w:val="00772C88"/>
    <w:rsid w:val="00773036"/>
    <w:rsid w:val="00773295"/>
    <w:rsid w:val="007733E4"/>
    <w:rsid w:val="007737CB"/>
    <w:rsid w:val="007740E0"/>
    <w:rsid w:val="0077433B"/>
    <w:rsid w:val="0077451F"/>
    <w:rsid w:val="00774A8D"/>
    <w:rsid w:val="0077510C"/>
    <w:rsid w:val="007753FA"/>
    <w:rsid w:val="0077585D"/>
    <w:rsid w:val="0077599B"/>
    <w:rsid w:val="00775A35"/>
    <w:rsid w:val="00775C8B"/>
    <w:rsid w:val="0077622C"/>
    <w:rsid w:val="00776349"/>
    <w:rsid w:val="00777301"/>
    <w:rsid w:val="00777810"/>
    <w:rsid w:val="007778E5"/>
    <w:rsid w:val="00777AA8"/>
    <w:rsid w:val="00777B64"/>
    <w:rsid w:val="00777C16"/>
    <w:rsid w:val="0078031E"/>
    <w:rsid w:val="007808B4"/>
    <w:rsid w:val="007808CA"/>
    <w:rsid w:val="007808F9"/>
    <w:rsid w:val="00780C76"/>
    <w:rsid w:val="00781133"/>
    <w:rsid w:val="007818A0"/>
    <w:rsid w:val="00781D93"/>
    <w:rsid w:val="00782353"/>
    <w:rsid w:val="0078241A"/>
    <w:rsid w:val="00782716"/>
    <w:rsid w:val="00782BA6"/>
    <w:rsid w:val="00782C51"/>
    <w:rsid w:val="00783007"/>
    <w:rsid w:val="00783293"/>
    <w:rsid w:val="00783352"/>
    <w:rsid w:val="00783757"/>
    <w:rsid w:val="007839E1"/>
    <w:rsid w:val="00784008"/>
    <w:rsid w:val="007843EB"/>
    <w:rsid w:val="00784533"/>
    <w:rsid w:val="00784BD6"/>
    <w:rsid w:val="00784E83"/>
    <w:rsid w:val="00785288"/>
    <w:rsid w:val="00785746"/>
    <w:rsid w:val="00785A2E"/>
    <w:rsid w:val="00785A90"/>
    <w:rsid w:val="00785DD0"/>
    <w:rsid w:val="00785E1D"/>
    <w:rsid w:val="00786215"/>
    <w:rsid w:val="00786754"/>
    <w:rsid w:val="00786A08"/>
    <w:rsid w:val="00786A79"/>
    <w:rsid w:val="00786DB1"/>
    <w:rsid w:val="007870C8"/>
    <w:rsid w:val="007872AD"/>
    <w:rsid w:val="007873F1"/>
    <w:rsid w:val="00787435"/>
    <w:rsid w:val="0078773E"/>
    <w:rsid w:val="0078773F"/>
    <w:rsid w:val="00787C4A"/>
    <w:rsid w:val="00787FAF"/>
    <w:rsid w:val="0079009E"/>
    <w:rsid w:val="00791094"/>
    <w:rsid w:val="007914D6"/>
    <w:rsid w:val="00791970"/>
    <w:rsid w:val="00792449"/>
    <w:rsid w:val="0079249E"/>
    <w:rsid w:val="007925B1"/>
    <w:rsid w:val="007928AD"/>
    <w:rsid w:val="00792B6B"/>
    <w:rsid w:val="00792BA6"/>
    <w:rsid w:val="00793043"/>
    <w:rsid w:val="00793050"/>
    <w:rsid w:val="007932D3"/>
    <w:rsid w:val="0079346D"/>
    <w:rsid w:val="007938CE"/>
    <w:rsid w:val="00794048"/>
    <w:rsid w:val="00794082"/>
    <w:rsid w:val="007943D6"/>
    <w:rsid w:val="007945BF"/>
    <w:rsid w:val="00794ECE"/>
    <w:rsid w:val="007950AB"/>
    <w:rsid w:val="0079577A"/>
    <w:rsid w:val="007957BC"/>
    <w:rsid w:val="0079582F"/>
    <w:rsid w:val="00795E38"/>
    <w:rsid w:val="00796195"/>
    <w:rsid w:val="007969E7"/>
    <w:rsid w:val="00796E18"/>
    <w:rsid w:val="00796EDE"/>
    <w:rsid w:val="00797612"/>
    <w:rsid w:val="00797638"/>
    <w:rsid w:val="00797922"/>
    <w:rsid w:val="00797F33"/>
    <w:rsid w:val="007A002E"/>
    <w:rsid w:val="007A0058"/>
    <w:rsid w:val="007A08A0"/>
    <w:rsid w:val="007A0EE0"/>
    <w:rsid w:val="007A113A"/>
    <w:rsid w:val="007A1323"/>
    <w:rsid w:val="007A1369"/>
    <w:rsid w:val="007A210A"/>
    <w:rsid w:val="007A2189"/>
    <w:rsid w:val="007A25C6"/>
    <w:rsid w:val="007A26D5"/>
    <w:rsid w:val="007A2C2B"/>
    <w:rsid w:val="007A2FF5"/>
    <w:rsid w:val="007A31B6"/>
    <w:rsid w:val="007A3380"/>
    <w:rsid w:val="007A376F"/>
    <w:rsid w:val="007A37B2"/>
    <w:rsid w:val="007A3954"/>
    <w:rsid w:val="007A39AB"/>
    <w:rsid w:val="007A3DE3"/>
    <w:rsid w:val="007A4D22"/>
    <w:rsid w:val="007A5FD7"/>
    <w:rsid w:val="007A7382"/>
    <w:rsid w:val="007A7404"/>
    <w:rsid w:val="007B0523"/>
    <w:rsid w:val="007B0B08"/>
    <w:rsid w:val="007B1331"/>
    <w:rsid w:val="007B1838"/>
    <w:rsid w:val="007B1D6F"/>
    <w:rsid w:val="007B20AF"/>
    <w:rsid w:val="007B2175"/>
    <w:rsid w:val="007B261E"/>
    <w:rsid w:val="007B27D3"/>
    <w:rsid w:val="007B2C5F"/>
    <w:rsid w:val="007B2D9A"/>
    <w:rsid w:val="007B3456"/>
    <w:rsid w:val="007B35E2"/>
    <w:rsid w:val="007B3762"/>
    <w:rsid w:val="007B4003"/>
    <w:rsid w:val="007B4568"/>
    <w:rsid w:val="007B4D4D"/>
    <w:rsid w:val="007B4DFF"/>
    <w:rsid w:val="007B4EBA"/>
    <w:rsid w:val="007B58ED"/>
    <w:rsid w:val="007B6647"/>
    <w:rsid w:val="007B669D"/>
    <w:rsid w:val="007B69C3"/>
    <w:rsid w:val="007B6CB4"/>
    <w:rsid w:val="007B6CE7"/>
    <w:rsid w:val="007B6EDC"/>
    <w:rsid w:val="007B71C2"/>
    <w:rsid w:val="007B7967"/>
    <w:rsid w:val="007B7AA2"/>
    <w:rsid w:val="007B7DB1"/>
    <w:rsid w:val="007C025C"/>
    <w:rsid w:val="007C05B7"/>
    <w:rsid w:val="007C0639"/>
    <w:rsid w:val="007C06D9"/>
    <w:rsid w:val="007C0792"/>
    <w:rsid w:val="007C084E"/>
    <w:rsid w:val="007C11E5"/>
    <w:rsid w:val="007C1241"/>
    <w:rsid w:val="007C1580"/>
    <w:rsid w:val="007C169F"/>
    <w:rsid w:val="007C19A2"/>
    <w:rsid w:val="007C1E42"/>
    <w:rsid w:val="007C1F15"/>
    <w:rsid w:val="007C21F8"/>
    <w:rsid w:val="007C26A2"/>
    <w:rsid w:val="007C26BB"/>
    <w:rsid w:val="007C2D45"/>
    <w:rsid w:val="007C300D"/>
    <w:rsid w:val="007C3326"/>
    <w:rsid w:val="007C374B"/>
    <w:rsid w:val="007C3762"/>
    <w:rsid w:val="007C3F1D"/>
    <w:rsid w:val="007C4ECD"/>
    <w:rsid w:val="007C50CC"/>
    <w:rsid w:val="007C5677"/>
    <w:rsid w:val="007C56E9"/>
    <w:rsid w:val="007C63D0"/>
    <w:rsid w:val="007C674D"/>
    <w:rsid w:val="007C677B"/>
    <w:rsid w:val="007C679A"/>
    <w:rsid w:val="007C6DCB"/>
    <w:rsid w:val="007C730A"/>
    <w:rsid w:val="007C7CA9"/>
    <w:rsid w:val="007C7CED"/>
    <w:rsid w:val="007C7DF5"/>
    <w:rsid w:val="007D0372"/>
    <w:rsid w:val="007D0373"/>
    <w:rsid w:val="007D0461"/>
    <w:rsid w:val="007D057B"/>
    <w:rsid w:val="007D0FEE"/>
    <w:rsid w:val="007D149A"/>
    <w:rsid w:val="007D14AD"/>
    <w:rsid w:val="007D1690"/>
    <w:rsid w:val="007D1A85"/>
    <w:rsid w:val="007D2401"/>
    <w:rsid w:val="007D29C6"/>
    <w:rsid w:val="007D2B82"/>
    <w:rsid w:val="007D2C5B"/>
    <w:rsid w:val="007D3208"/>
    <w:rsid w:val="007D32B6"/>
    <w:rsid w:val="007D3481"/>
    <w:rsid w:val="007D3614"/>
    <w:rsid w:val="007D3668"/>
    <w:rsid w:val="007D4464"/>
    <w:rsid w:val="007D450D"/>
    <w:rsid w:val="007D46F1"/>
    <w:rsid w:val="007D4B10"/>
    <w:rsid w:val="007D5880"/>
    <w:rsid w:val="007D59EE"/>
    <w:rsid w:val="007D5AC4"/>
    <w:rsid w:val="007D5D82"/>
    <w:rsid w:val="007D5FA3"/>
    <w:rsid w:val="007D6680"/>
    <w:rsid w:val="007D6912"/>
    <w:rsid w:val="007D7324"/>
    <w:rsid w:val="007D784D"/>
    <w:rsid w:val="007D7A6A"/>
    <w:rsid w:val="007D7A71"/>
    <w:rsid w:val="007E018E"/>
    <w:rsid w:val="007E02F6"/>
    <w:rsid w:val="007E03D7"/>
    <w:rsid w:val="007E0922"/>
    <w:rsid w:val="007E0A97"/>
    <w:rsid w:val="007E0BA0"/>
    <w:rsid w:val="007E181C"/>
    <w:rsid w:val="007E195B"/>
    <w:rsid w:val="007E1B5D"/>
    <w:rsid w:val="007E1D2F"/>
    <w:rsid w:val="007E2409"/>
    <w:rsid w:val="007E2902"/>
    <w:rsid w:val="007E2A19"/>
    <w:rsid w:val="007E2B21"/>
    <w:rsid w:val="007E2CF1"/>
    <w:rsid w:val="007E2F24"/>
    <w:rsid w:val="007E2F72"/>
    <w:rsid w:val="007E309B"/>
    <w:rsid w:val="007E32FB"/>
    <w:rsid w:val="007E3306"/>
    <w:rsid w:val="007E3700"/>
    <w:rsid w:val="007E3A2F"/>
    <w:rsid w:val="007E3E97"/>
    <w:rsid w:val="007E3F04"/>
    <w:rsid w:val="007E4C9C"/>
    <w:rsid w:val="007E4CFD"/>
    <w:rsid w:val="007E4FD0"/>
    <w:rsid w:val="007E57B4"/>
    <w:rsid w:val="007E5A1D"/>
    <w:rsid w:val="007E5C35"/>
    <w:rsid w:val="007E637A"/>
    <w:rsid w:val="007E65B8"/>
    <w:rsid w:val="007E6D58"/>
    <w:rsid w:val="007E6DFC"/>
    <w:rsid w:val="007E7488"/>
    <w:rsid w:val="007E7595"/>
    <w:rsid w:val="007E78D5"/>
    <w:rsid w:val="007E7A38"/>
    <w:rsid w:val="007E7C27"/>
    <w:rsid w:val="007E7D2B"/>
    <w:rsid w:val="007E7EAE"/>
    <w:rsid w:val="007E7FD2"/>
    <w:rsid w:val="007F0C16"/>
    <w:rsid w:val="007F1056"/>
    <w:rsid w:val="007F14E7"/>
    <w:rsid w:val="007F1519"/>
    <w:rsid w:val="007F186C"/>
    <w:rsid w:val="007F2420"/>
    <w:rsid w:val="007F2912"/>
    <w:rsid w:val="007F2B98"/>
    <w:rsid w:val="007F2CAA"/>
    <w:rsid w:val="007F2FE9"/>
    <w:rsid w:val="007F31AA"/>
    <w:rsid w:val="007F31D0"/>
    <w:rsid w:val="007F37CA"/>
    <w:rsid w:val="007F39FF"/>
    <w:rsid w:val="007F3C53"/>
    <w:rsid w:val="007F3C92"/>
    <w:rsid w:val="007F3DAA"/>
    <w:rsid w:val="007F3E52"/>
    <w:rsid w:val="007F41BD"/>
    <w:rsid w:val="007F427E"/>
    <w:rsid w:val="007F5672"/>
    <w:rsid w:val="007F5F7F"/>
    <w:rsid w:val="007F6709"/>
    <w:rsid w:val="007F6DAD"/>
    <w:rsid w:val="007F75A2"/>
    <w:rsid w:val="007F76D6"/>
    <w:rsid w:val="007F7725"/>
    <w:rsid w:val="007F79DC"/>
    <w:rsid w:val="00800271"/>
    <w:rsid w:val="00800724"/>
    <w:rsid w:val="00800ABE"/>
    <w:rsid w:val="00801250"/>
    <w:rsid w:val="00801304"/>
    <w:rsid w:val="00801B91"/>
    <w:rsid w:val="00801F44"/>
    <w:rsid w:val="008023B7"/>
    <w:rsid w:val="00802748"/>
    <w:rsid w:val="00802A2C"/>
    <w:rsid w:val="00802D50"/>
    <w:rsid w:val="00802F31"/>
    <w:rsid w:val="00803085"/>
    <w:rsid w:val="008031D8"/>
    <w:rsid w:val="008031F6"/>
    <w:rsid w:val="008036D3"/>
    <w:rsid w:val="00803975"/>
    <w:rsid w:val="00803A22"/>
    <w:rsid w:val="0080403F"/>
    <w:rsid w:val="00804504"/>
    <w:rsid w:val="00804569"/>
    <w:rsid w:val="008046A7"/>
    <w:rsid w:val="008049BB"/>
    <w:rsid w:val="00804C73"/>
    <w:rsid w:val="00804DC8"/>
    <w:rsid w:val="00804EFE"/>
    <w:rsid w:val="00805993"/>
    <w:rsid w:val="008059BE"/>
    <w:rsid w:val="00805A30"/>
    <w:rsid w:val="0080601C"/>
    <w:rsid w:val="00806447"/>
    <w:rsid w:val="008064E9"/>
    <w:rsid w:val="00806920"/>
    <w:rsid w:val="00807048"/>
    <w:rsid w:val="00807553"/>
    <w:rsid w:val="00807D3C"/>
    <w:rsid w:val="00807F7F"/>
    <w:rsid w:val="00807FD7"/>
    <w:rsid w:val="008100B5"/>
    <w:rsid w:val="008100C7"/>
    <w:rsid w:val="00810DD4"/>
    <w:rsid w:val="00810F9B"/>
    <w:rsid w:val="008116CD"/>
    <w:rsid w:val="008119D3"/>
    <w:rsid w:val="00811B1D"/>
    <w:rsid w:val="00811FC0"/>
    <w:rsid w:val="00812BF0"/>
    <w:rsid w:val="00812DD4"/>
    <w:rsid w:val="0081337C"/>
    <w:rsid w:val="00813462"/>
    <w:rsid w:val="008136A7"/>
    <w:rsid w:val="0081385D"/>
    <w:rsid w:val="0081390D"/>
    <w:rsid w:val="00813D55"/>
    <w:rsid w:val="00813E16"/>
    <w:rsid w:val="008142CD"/>
    <w:rsid w:val="00814662"/>
    <w:rsid w:val="0081469F"/>
    <w:rsid w:val="00814F71"/>
    <w:rsid w:val="00815108"/>
    <w:rsid w:val="008159CA"/>
    <w:rsid w:val="00815A5D"/>
    <w:rsid w:val="00815DD1"/>
    <w:rsid w:val="00815DEC"/>
    <w:rsid w:val="00816323"/>
    <w:rsid w:val="008166C9"/>
    <w:rsid w:val="0081705F"/>
    <w:rsid w:val="0081729A"/>
    <w:rsid w:val="00817636"/>
    <w:rsid w:val="00817AD2"/>
    <w:rsid w:val="00817C1E"/>
    <w:rsid w:val="00820677"/>
    <w:rsid w:val="00820C41"/>
    <w:rsid w:val="0082134E"/>
    <w:rsid w:val="00821899"/>
    <w:rsid w:val="00821C0A"/>
    <w:rsid w:val="00821F1C"/>
    <w:rsid w:val="008220A2"/>
    <w:rsid w:val="008220C2"/>
    <w:rsid w:val="0082211F"/>
    <w:rsid w:val="008222C8"/>
    <w:rsid w:val="0082266A"/>
    <w:rsid w:val="00822E17"/>
    <w:rsid w:val="00823067"/>
    <w:rsid w:val="00823286"/>
    <w:rsid w:val="00823442"/>
    <w:rsid w:val="00824325"/>
    <w:rsid w:val="00824327"/>
    <w:rsid w:val="008243DC"/>
    <w:rsid w:val="00825250"/>
    <w:rsid w:val="0082555A"/>
    <w:rsid w:val="00825B47"/>
    <w:rsid w:val="00825B8F"/>
    <w:rsid w:val="00826001"/>
    <w:rsid w:val="008260D0"/>
    <w:rsid w:val="00826A5D"/>
    <w:rsid w:val="00826D3C"/>
    <w:rsid w:val="00827522"/>
    <w:rsid w:val="00827A8C"/>
    <w:rsid w:val="00827ABA"/>
    <w:rsid w:val="00827AE8"/>
    <w:rsid w:val="00827B5A"/>
    <w:rsid w:val="00830420"/>
    <w:rsid w:val="008307F8"/>
    <w:rsid w:val="008308CC"/>
    <w:rsid w:val="00830B9C"/>
    <w:rsid w:val="008312A2"/>
    <w:rsid w:val="008318E0"/>
    <w:rsid w:val="00831D7E"/>
    <w:rsid w:val="00831E83"/>
    <w:rsid w:val="008323A2"/>
    <w:rsid w:val="0083294E"/>
    <w:rsid w:val="00832B24"/>
    <w:rsid w:val="0083313E"/>
    <w:rsid w:val="008331BA"/>
    <w:rsid w:val="00833261"/>
    <w:rsid w:val="00833274"/>
    <w:rsid w:val="008332C7"/>
    <w:rsid w:val="00833AC5"/>
    <w:rsid w:val="00833C06"/>
    <w:rsid w:val="00833EB2"/>
    <w:rsid w:val="00834C48"/>
    <w:rsid w:val="00834DFD"/>
    <w:rsid w:val="0083503B"/>
    <w:rsid w:val="008352AB"/>
    <w:rsid w:val="0083562D"/>
    <w:rsid w:val="00835883"/>
    <w:rsid w:val="00836826"/>
    <w:rsid w:val="00836A65"/>
    <w:rsid w:val="00837E74"/>
    <w:rsid w:val="00840284"/>
    <w:rsid w:val="008402D5"/>
    <w:rsid w:val="0084050F"/>
    <w:rsid w:val="00840B14"/>
    <w:rsid w:val="00840EF0"/>
    <w:rsid w:val="00840F74"/>
    <w:rsid w:val="008411FF"/>
    <w:rsid w:val="008412F1"/>
    <w:rsid w:val="00841973"/>
    <w:rsid w:val="00841ECF"/>
    <w:rsid w:val="008420D7"/>
    <w:rsid w:val="008423F1"/>
    <w:rsid w:val="008427EE"/>
    <w:rsid w:val="00842A45"/>
    <w:rsid w:val="00842A6C"/>
    <w:rsid w:val="00842B70"/>
    <w:rsid w:val="00842F02"/>
    <w:rsid w:val="00842FA0"/>
    <w:rsid w:val="008439E3"/>
    <w:rsid w:val="00843A4B"/>
    <w:rsid w:val="00843B92"/>
    <w:rsid w:val="0084424D"/>
    <w:rsid w:val="008442B4"/>
    <w:rsid w:val="00844504"/>
    <w:rsid w:val="008447D0"/>
    <w:rsid w:val="00844915"/>
    <w:rsid w:val="00844B9A"/>
    <w:rsid w:val="008451F9"/>
    <w:rsid w:val="00845219"/>
    <w:rsid w:val="008455D7"/>
    <w:rsid w:val="008455E4"/>
    <w:rsid w:val="00845CD8"/>
    <w:rsid w:val="00846A39"/>
    <w:rsid w:val="00846E03"/>
    <w:rsid w:val="00846FA6"/>
    <w:rsid w:val="00847251"/>
    <w:rsid w:val="008473F5"/>
    <w:rsid w:val="008478D6"/>
    <w:rsid w:val="008479E4"/>
    <w:rsid w:val="00850D2F"/>
    <w:rsid w:val="00850E92"/>
    <w:rsid w:val="00851721"/>
    <w:rsid w:val="00851E57"/>
    <w:rsid w:val="00851E68"/>
    <w:rsid w:val="0085202D"/>
    <w:rsid w:val="008521BD"/>
    <w:rsid w:val="00852284"/>
    <w:rsid w:val="00852378"/>
    <w:rsid w:val="00852CB3"/>
    <w:rsid w:val="00853208"/>
    <w:rsid w:val="0085320A"/>
    <w:rsid w:val="0085332A"/>
    <w:rsid w:val="0085390E"/>
    <w:rsid w:val="008539DB"/>
    <w:rsid w:val="00853A4B"/>
    <w:rsid w:val="00853C53"/>
    <w:rsid w:val="008541A0"/>
    <w:rsid w:val="00854A6F"/>
    <w:rsid w:val="00854BEB"/>
    <w:rsid w:val="00855488"/>
    <w:rsid w:val="008555E2"/>
    <w:rsid w:val="00855A44"/>
    <w:rsid w:val="00855C86"/>
    <w:rsid w:val="00855E16"/>
    <w:rsid w:val="00855F14"/>
    <w:rsid w:val="0085665E"/>
    <w:rsid w:val="00856893"/>
    <w:rsid w:val="00856A81"/>
    <w:rsid w:val="00856BC5"/>
    <w:rsid w:val="00856C97"/>
    <w:rsid w:val="00857132"/>
    <w:rsid w:val="008571C3"/>
    <w:rsid w:val="0085729B"/>
    <w:rsid w:val="008572A3"/>
    <w:rsid w:val="008574E4"/>
    <w:rsid w:val="00857C1F"/>
    <w:rsid w:val="00857D57"/>
    <w:rsid w:val="008601C9"/>
    <w:rsid w:val="00860270"/>
    <w:rsid w:val="0086060D"/>
    <w:rsid w:val="008607AD"/>
    <w:rsid w:val="00860E5D"/>
    <w:rsid w:val="0086105A"/>
    <w:rsid w:val="00861C52"/>
    <w:rsid w:val="00862153"/>
    <w:rsid w:val="00862640"/>
    <w:rsid w:val="008627E8"/>
    <w:rsid w:val="00863BA1"/>
    <w:rsid w:val="00863BF1"/>
    <w:rsid w:val="00863C07"/>
    <w:rsid w:val="00863E8D"/>
    <w:rsid w:val="00863EE2"/>
    <w:rsid w:val="00863F95"/>
    <w:rsid w:val="008642F5"/>
    <w:rsid w:val="00864557"/>
    <w:rsid w:val="00864B6B"/>
    <w:rsid w:val="00864CF2"/>
    <w:rsid w:val="008659C7"/>
    <w:rsid w:val="00865D05"/>
    <w:rsid w:val="008660DC"/>
    <w:rsid w:val="008662AE"/>
    <w:rsid w:val="0086646D"/>
    <w:rsid w:val="008667D9"/>
    <w:rsid w:val="00866E43"/>
    <w:rsid w:val="008670E8"/>
    <w:rsid w:val="008670EE"/>
    <w:rsid w:val="00867130"/>
    <w:rsid w:val="0086729C"/>
    <w:rsid w:val="00867363"/>
    <w:rsid w:val="00867492"/>
    <w:rsid w:val="0087080A"/>
    <w:rsid w:val="008708FD"/>
    <w:rsid w:val="00870976"/>
    <w:rsid w:val="00870AE1"/>
    <w:rsid w:val="00871148"/>
    <w:rsid w:val="008716B0"/>
    <w:rsid w:val="0087178F"/>
    <w:rsid w:val="00871CD5"/>
    <w:rsid w:val="00871FB9"/>
    <w:rsid w:val="00872360"/>
    <w:rsid w:val="008729D0"/>
    <w:rsid w:val="00872A4B"/>
    <w:rsid w:val="00873494"/>
    <w:rsid w:val="008736CF"/>
    <w:rsid w:val="0087399B"/>
    <w:rsid w:val="00873C32"/>
    <w:rsid w:val="00874135"/>
    <w:rsid w:val="00874730"/>
    <w:rsid w:val="008751E6"/>
    <w:rsid w:val="0087522C"/>
    <w:rsid w:val="008756A9"/>
    <w:rsid w:val="00875861"/>
    <w:rsid w:val="00875D8D"/>
    <w:rsid w:val="00875E32"/>
    <w:rsid w:val="00875FC1"/>
    <w:rsid w:val="00876109"/>
    <w:rsid w:val="00876576"/>
    <w:rsid w:val="0087668A"/>
    <w:rsid w:val="00876A9E"/>
    <w:rsid w:val="00876C6E"/>
    <w:rsid w:val="00876EDE"/>
    <w:rsid w:val="00876FC9"/>
    <w:rsid w:val="008770CE"/>
    <w:rsid w:val="008773F8"/>
    <w:rsid w:val="00877452"/>
    <w:rsid w:val="00877988"/>
    <w:rsid w:val="00877A72"/>
    <w:rsid w:val="00877B41"/>
    <w:rsid w:val="0088014B"/>
    <w:rsid w:val="008801D7"/>
    <w:rsid w:val="00880D9D"/>
    <w:rsid w:val="008814E1"/>
    <w:rsid w:val="00881604"/>
    <w:rsid w:val="00881641"/>
    <w:rsid w:val="008817DB"/>
    <w:rsid w:val="00881C15"/>
    <w:rsid w:val="00881CAA"/>
    <w:rsid w:val="0088238B"/>
    <w:rsid w:val="008827E5"/>
    <w:rsid w:val="00882DEF"/>
    <w:rsid w:val="00882F6C"/>
    <w:rsid w:val="008832DA"/>
    <w:rsid w:val="008836F5"/>
    <w:rsid w:val="0088393B"/>
    <w:rsid w:val="00883A61"/>
    <w:rsid w:val="00883B80"/>
    <w:rsid w:val="00883F6F"/>
    <w:rsid w:val="00883FE2"/>
    <w:rsid w:val="008841ED"/>
    <w:rsid w:val="0088428B"/>
    <w:rsid w:val="0088458E"/>
    <w:rsid w:val="008848F8"/>
    <w:rsid w:val="00884931"/>
    <w:rsid w:val="008849EA"/>
    <w:rsid w:val="00884A59"/>
    <w:rsid w:val="00884A8B"/>
    <w:rsid w:val="00884CE5"/>
    <w:rsid w:val="00884EBE"/>
    <w:rsid w:val="008856BA"/>
    <w:rsid w:val="0088605D"/>
    <w:rsid w:val="0088612E"/>
    <w:rsid w:val="00886403"/>
    <w:rsid w:val="0088671D"/>
    <w:rsid w:val="00886A3E"/>
    <w:rsid w:val="00886D59"/>
    <w:rsid w:val="00887074"/>
    <w:rsid w:val="008874D9"/>
    <w:rsid w:val="00887639"/>
    <w:rsid w:val="00887F8B"/>
    <w:rsid w:val="00890461"/>
    <w:rsid w:val="00890465"/>
    <w:rsid w:val="00890597"/>
    <w:rsid w:val="00890B51"/>
    <w:rsid w:val="00891580"/>
    <w:rsid w:val="00891B62"/>
    <w:rsid w:val="00891DCC"/>
    <w:rsid w:val="008929CD"/>
    <w:rsid w:val="00892B7B"/>
    <w:rsid w:val="00892C8C"/>
    <w:rsid w:val="00892EE0"/>
    <w:rsid w:val="00893263"/>
    <w:rsid w:val="00893363"/>
    <w:rsid w:val="0089338E"/>
    <w:rsid w:val="0089355E"/>
    <w:rsid w:val="00893CA7"/>
    <w:rsid w:val="00894225"/>
    <w:rsid w:val="00894711"/>
    <w:rsid w:val="00894C7B"/>
    <w:rsid w:val="008950E9"/>
    <w:rsid w:val="00895362"/>
    <w:rsid w:val="008958C0"/>
    <w:rsid w:val="00895B2B"/>
    <w:rsid w:val="00895BFB"/>
    <w:rsid w:val="00895D37"/>
    <w:rsid w:val="00896117"/>
    <w:rsid w:val="00896434"/>
    <w:rsid w:val="00896CA6"/>
    <w:rsid w:val="00897038"/>
    <w:rsid w:val="008976CF"/>
    <w:rsid w:val="008977BF"/>
    <w:rsid w:val="008977DF"/>
    <w:rsid w:val="00897865"/>
    <w:rsid w:val="00897962"/>
    <w:rsid w:val="00897C7D"/>
    <w:rsid w:val="008A000C"/>
    <w:rsid w:val="008A00DC"/>
    <w:rsid w:val="008A0349"/>
    <w:rsid w:val="008A03BC"/>
    <w:rsid w:val="008A0869"/>
    <w:rsid w:val="008A08BB"/>
    <w:rsid w:val="008A0E6B"/>
    <w:rsid w:val="008A1053"/>
    <w:rsid w:val="008A19D8"/>
    <w:rsid w:val="008A1B43"/>
    <w:rsid w:val="008A1CD1"/>
    <w:rsid w:val="008A1D58"/>
    <w:rsid w:val="008A261E"/>
    <w:rsid w:val="008A28FE"/>
    <w:rsid w:val="008A296A"/>
    <w:rsid w:val="008A3521"/>
    <w:rsid w:val="008A3AC9"/>
    <w:rsid w:val="008A3DF3"/>
    <w:rsid w:val="008A41E5"/>
    <w:rsid w:val="008A437A"/>
    <w:rsid w:val="008A4594"/>
    <w:rsid w:val="008A48B2"/>
    <w:rsid w:val="008A54F8"/>
    <w:rsid w:val="008A58AB"/>
    <w:rsid w:val="008A58F5"/>
    <w:rsid w:val="008A5A7A"/>
    <w:rsid w:val="008A64D1"/>
    <w:rsid w:val="008A67AC"/>
    <w:rsid w:val="008A693B"/>
    <w:rsid w:val="008A6FDB"/>
    <w:rsid w:val="008A73B8"/>
    <w:rsid w:val="008A7735"/>
    <w:rsid w:val="008B0067"/>
    <w:rsid w:val="008B08D0"/>
    <w:rsid w:val="008B09AC"/>
    <w:rsid w:val="008B09CD"/>
    <w:rsid w:val="008B0C16"/>
    <w:rsid w:val="008B0CE8"/>
    <w:rsid w:val="008B1155"/>
    <w:rsid w:val="008B132F"/>
    <w:rsid w:val="008B196C"/>
    <w:rsid w:val="008B1AAD"/>
    <w:rsid w:val="008B2149"/>
    <w:rsid w:val="008B3829"/>
    <w:rsid w:val="008B3A69"/>
    <w:rsid w:val="008B4300"/>
    <w:rsid w:val="008B4A6B"/>
    <w:rsid w:val="008B4C1A"/>
    <w:rsid w:val="008B4E51"/>
    <w:rsid w:val="008B52B3"/>
    <w:rsid w:val="008B5B3E"/>
    <w:rsid w:val="008B5BEF"/>
    <w:rsid w:val="008B668F"/>
    <w:rsid w:val="008B687C"/>
    <w:rsid w:val="008B6CA0"/>
    <w:rsid w:val="008B73F1"/>
    <w:rsid w:val="008B7464"/>
    <w:rsid w:val="008B778B"/>
    <w:rsid w:val="008C070D"/>
    <w:rsid w:val="008C1268"/>
    <w:rsid w:val="008C12CD"/>
    <w:rsid w:val="008C161B"/>
    <w:rsid w:val="008C1677"/>
    <w:rsid w:val="008C1B4F"/>
    <w:rsid w:val="008C1BD4"/>
    <w:rsid w:val="008C1D54"/>
    <w:rsid w:val="008C1DB3"/>
    <w:rsid w:val="008C1E82"/>
    <w:rsid w:val="008C23BD"/>
    <w:rsid w:val="008C2A80"/>
    <w:rsid w:val="008C3096"/>
    <w:rsid w:val="008C31AC"/>
    <w:rsid w:val="008C415F"/>
    <w:rsid w:val="008C5017"/>
    <w:rsid w:val="008C51D0"/>
    <w:rsid w:val="008C5469"/>
    <w:rsid w:val="008C54B9"/>
    <w:rsid w:val="008C57E8"/>
    <w:rsid w:val="008C5AAF"/>
    <w:rsid w:val="008C5F46"/>
    <w:rsid w:val="008C64D0"/>
    <w:rsid w:val="008C6532"/>
    <w:rsid w:val="008C7AF3"/>
    <w:rsid w:val="008C7D4B"/>
    <w:rsid w:val="008C7FBB"/>
    <w:rsid w:val="008D0302"/>
    <w:rsid w:val="008D034D"/>
    <w:rsid w:val="008D0FED"/>
    <w:rsid w:val="008D131F"/>
    <w:rsid w:val="008D1C63"/>
    <w:rsid w:val="008D25DA"/>
    <w:rsid w:val="008D2824"/>
    <w:rsid w:val="008D2B2E"/>
    <w:rsid w:val="008D2DA5"/>
    <w:rsid w:val="008D3F75"/>
    <w:rsid w:val="008D40DD"/>
    <w:rsid w:val="008D41A7"/>
    <w:rsid w:val="008D4296"/>
    <w:rsid w:val="008D4B0D"/>
    <w:rsid w:val="008D4B40"/>
    <w:rsid w:val="008D5287"/>
    <w:rsid w:val="008D5707"/>
    <w:rsid w:val="008D5BB0"/>
    <w:rsid w:val="008D5C49"/>
    <w:rsid w:val="008D5CD8"/>
    <w:rsid w:val="008D6314"/>
    <w:rsid w:val="008D63F8"/>
    <w:rsid w:val="008D66DA"/>
    <w:rsid w:val="008D6879"/>
    <w:rsid w:val="008D736C"/>
    <w:rsid w:val="008D79C8"/>
    <w:rsid w:val="008E02D0"/>
    <w:rsid w:val="008E0805"/>
    <w:rsid w:val="008E0D12"/>
    <w:rsid w:val="008E1BB7"/>
    <w:rsid w:val="008E275A"/>
    <w:rsid w:val="008E2909"/>
    <w:rsid w:val="008E2B61"/>
    <w:rsid w:val="008E2C11"/>
    <w:rsid w:val="008E34A1"/>
    <w:rsid w:val="008E390D"/>
    <w:rsid w:val="008E4046"/>
    <w:rsid w:val="008E51D1"/>
    <w:rsid w:val="008E54E9"/>
    <w:rsid w:val="008E5748"/>
    <w:rsid w:val="008E5BF9"/>
    <w:rsid w:val="008E5D06"/>
    <w:rsid w:val="008E63FA"/>
    <w:rsid w:val="008E6EB2"/>
    <w:rsid w:val="008E6F83"/>
    <w:rsid w:val="008E6FE1"/>
    <w:rsid w:val="008E7AA2"/>
    <w:rsid w:val="008F011D"/>
    <w:rsid w:val="008F0201"/>
    <w:rsid w:val="008F061A"/>
    <w:rsid w:val="008F06D3"/>
    <w:rsid w:val="008F0CFC"/>
    <w:rsid w:val="008F0F09"/>
    <w:rsid w:val="008F0FE5"/>
    <w:rsid w:val="008F1805"/>
    <w:rsid w:val="008F18FB"/>
    <w:rsid w:val="008F1B8C"/>
    <w:rsid w:val="008F2147"/>
    <w:rsid w:val="008F24C6"/>
    <w:rsid w:val="008F28A1"/>
    <w:rsid w:val="008F2DAF"/>
    <w:rsid w:val="008F34A3"/>
    <w:rsid w:val="008F3556"/>
    <w:rsid w:val="008F3899"/>
    <w:rsid w:val="008F3E95"/>
    <w:rsid w:val="008F3E9A"/>
    <w:rsid w:val="008F41AD"/>
    <w:rsid w:val="008F4359"/>
    <w:rsid w:val="008F4EAB"/>
    <w:rsid w:val="008F52B2"/>
    <w:rsid w:val="008F54BA"/>
    <w:rsid w:val="008F6524"/>
    <w:rsid w:val="008F6D5D"/>
    <w:rsid w:val="008F6D9A"/>
    <w:rsid w:val="008F6F73"/>
    <w:rsid w:val="008F715A"/>
    <w:rsid w:val="008F7267"/>
    <w:rsid w:val="008F769C"/>
    <w:rsid w:val="008F78C2"/>
    <w:rsid w:val="009002E3"/>
    <w:rsid w:val="00900806"/>
    <w:rsid w:val="00900E21"/>
    <w:rsid w:val="00900E3E"/>
    <w:rsid w:val="00901284"/>
    <w:rsid w:val="009017BE"/>
    <w:rsid w:val="009019DC"/>
    <w:rsid w:val="0090213F"/>
    <w:rsid w:val="009028E7"/>
    <w:rsid w:val="00902EC7"/>
    <w:rsid w:val="00903235"/>
    <w:rsid w:val="00903725"/>
    <w:rsid w:val="00903AD1"/>
    <w:rsid w:val="00903DEB"/>
    <w:rsid w:val="009041F7"/>
    <w:rsid w:val="00904562"/>
    <w:rsid w:val="00904BDA"/>
    <w:rsid w:val="0090505D"/>
    <w:rsid w:val="00905468"/>
    <w:rsid w:val="009056C8"/>
    <w:rsid w:val="00905730"/>
    <w:rsid w:val="0090578C"/>
    <w:rsid w:val="00905793"/>
    <w:rsid w:val="00905943"/>
    <w:rsid w:val="00905AF7"/>
    <w:rsid w:val="00905BDB"/>
    <w:rsid w:val="00905E32"/>
    <w:rsid w:val="00905E51"/>
    <w:rsid w:val="00905FF0"/>
    <w:rsid w:val="00906054"/>
    <w:rsid w:val="0090641E"/>
    <w:rsid w:val="00906658"/>
    <w:rsid w:val="00906B94"/>
    <w:rsid w:val="0090712B"/>
    <w:rsid w:val="009077B0"/>
    <w:rsid w:val="0090787F"/>
    <w:rsid w:val="00907E1D"/>
    <w:rsid w:val="00907E5E"/>
    <w:rsid w:val="00907EB4"/>
    <w:rsid w:val="0091025B"/>
    <w:rsid w:val="00910CED"/>
    <w:rsid w:val="00910D2D"/>
    <w:rsid w:val="00910E07"/>
    <w:rsid w:val="00910EE3"/>
    <w:rsid w:val="009110C8"/>
    <w:rsid w:val="00911279"/>
    <w:rsid w:val="009112C7"/>
    <w:rsid w:val="009116C9"/>
    <w:rsid w:val="009122C0"/>
    <w:rsid w:val="00912414"/>
    <w:rsid w:val="009125D6"/>
    <w:rsid w:val="00912846"/>
    <w:rsid w:val="00912E34"/>
    <w:rsid w:val="0091301E"/>
    <w:rsid w:val="0091316B"/>
    <w:rsid w:val="0091341A"/>
    <w:rsid w:val="00914BF6"/>
    <w:rsid w:val="00915026"/>
    <w:rsid w:val="009153ED"/>
    <w:rsid w:val="009157C5"/>
    <w:rsid w:val="0091585F"/>
    <w:rsid w:val="00915A76"/>
    <w:rsid w:val="00915A83"/>
    <w:rsid w:val="00915CED"/>
    <w:rsid w:val="009163ED"/>
    <w:rsid w:val="00916656"/>
    <w:rsid w:val="009167E3"/>
    <w:rsid w:val="009169D8"/>
    <w:rsid w:val="009169DE"/>
    <w:rsid w:val="0091731D"/>
    <w:rsid w:val="00917B2C"/>
    <w:rsid w:val="00917EC6"/>
    <w:rsid w:val="009200EA"/>
    <w:rsid w:val="009230CB"/>
    <w:rsid w:val="009230E5"/>
    <w:rsid w:val="00923EB7"/>
    <w:rsid w:val="00924019"/>
    <w:rsid w:val="00924723"/>
    <w:rsid w:val="00924AE6"/>
    <w:rsid w:val="00924B0B"/>
    <w:rsid w:val="00925286"/>
    <w:rsid w:val="009259DE"/>
    <w:rsid w:val="00925A38"/>
    <w:rsid w:val="00925AA2"/>
    <w:rsid w:val="00925B3E"/>
    <w:rsid w:val="00925C1D"/>
    <w:rsid w:val="00925C42"/>
    <w:rsid w:val="00925CED"/>
    <w:rsid w:val="00925F3C"/>
    <w:rsid w:val="00925F45"/>
    <w:rsid w:val="00926105"/>
    <w:rsid w:val="00927234"/>
    <w:rsid w:val="00927392"/>
    <w:rsid w:val="0092750E"/>
    <w:rsid w:val="00927626"/>
    <w:rsid w:val="00927FB2"/>
    <w:rsid w:val="009315F1"/>
    <w:rsid w:val="009317DF"/>
    <w:rsid w:val="00931959"/>
    <w:rsid w:val="00931CD5"/>
    <w:rsid w:val="00931E8C"/>
    <w:rsid w:val="009327E1"/>
    <w:rsid w:val="009328ED"/>
    <w:rsid w:val="009331FB"/>
    <w:rsid w:val="00933248"/>
    <w:rsid w:val="009334C5"/>
    <w:rsid w:val="00933845"/>
    <w:rsid w:val="0093430D"/>
    <w:rsid w:val="00934369"/>
    <w:rsid w:val="0093454E"/>
    <w:rsid w:val="00934C80"/>
    <w:rsid w:val="00935EEF"/>
    <w:rsid w:val="00936259"/>
    <w:rsid w:val="00936A77"/>
    <w:rsid w:val="00936BDE"/>
    <w:rsid w:val="00936DAE"/>
    <w:rsid w:val="009373A7"/>
    <w:rsid w:val="0093741A"/>
    <w:rsid w:val="00937442"/>
    <w:rsid w:val="009374B2"/>
    <w:rsid w:val="0093798D"/>
    <w:rsid w:val="009379C8"/>
    <w:rsid w:val="00937F46"/>
    <w:rsid w:val="00940179"/>
    <w:rsid w:val="00940246"/>
    <w:rsid w:val="0094058A"/>
    <w:rsid w:val="00940689"/>
    <w:rsid w:val="009409BE"/>
    <w:rsid w:val="00940A82"/>
    <w:rsid w:val="00940A8F"/>
    <w:rsid w:val="00941307"/>
    <w:rsid w:val="00941309"/>
    <w:rsid w:val="0094148D"/>
    <w:rsid w:val="00941531"/>
    <w:rsid w:val="00941FCC"/>
    <w:rsid w:val="0094277C"/>
    <w:rsid w:val="009431AF"/>
    <w:rsid w:val="009432F3"/>
    <w:rsid w:val="00943500"/>
    <w:rsid w:val="0094384F"/>
    <w:rsid w:val="00943FCB"/>
    <w:rsid w:val="009443EF"/>
    <w:rsid w:val="0094448D"/>
    <w:rsid w:val="0094454D"/>
    <w:rsid w:val="00944C58"/>
    <w:rsid w:val="00944E2B"/>
    <w:rsid w:val="0094576E"/>
    <w:rsid w:val="00945A2D"/>
    <w:rsid w:val="00945D38"/>
    <w:rsid w:val="00945DB9"/>
    <w:rsid w:val="0094615D"/>
    <w:rsid w:val="0094650E"/>
    <w:rsid w:val="00946FB6"/>
    <w:rsid w:val="00947004"/>
    <w:rsid w:val="00947582"/>
    <w:rsid w:val="0094777D"/>
    <w:rsid w:val="00950027"/>
    <w:rsid w:val="00950053"/>
    <w:rsid w:val="009501E7"/>
    <w:rsid w:val="00950406"/>
    <w:rsid w:val="0095053F"/>
    <w:rsid w:val="00950AE0"/>
    <w:rsid w:val="00950F35"/>
    <w:rsid w:val="00951070"/>
    <w:rsid w:val="00951807"/>
    <w:rsid w:val="00951D2B"/>
    <w:rsid w:val="009522A9"/>
    <w:rsid w:val="00952517"/>
    <w:rsid w:val="00952DB0"/>
    <w:rsid w:val="009535B8"/>
    <w:rsid w:val="0095395A"/>
    <w:rsid w:val="0095399D"/>
    <w:rsid w:val="009539A1"/>
    <w:rsid w:val="00953F0D"/>
    <w:rsid w:val="00953FD9"/>
    <w:rsid w:val="009543B6"/>
    <w:rsid w:val="0095496A"/>
    <w:rsid w:val="00954B1D"/>
    <w:rsid w:val="0095563A"/>
    <w:rsid w:val="00955C25"/>
    <w:rsid w:val="0095657C"/>
    <w:rsid w:val="00956638"/>
    <w:rsid w:val="0095693D"/>
    <w:rsid w:val="00956BBF"/>
    <w:rsid w:val="00956D27"/>
    <w:rsid w:val="00956E8A"/>
    <w:rsid w:val="0095735B"/>
    <w:rsid w:val="0095764A"/>
    <w:rsid w:val="00957C77"/>
    <w:rsid w:val="00957CCC"/>
    <w:rsid w:val="009601C2"/>
    <w:rsid w:val="009605F6"/>
    <w:rsid w:val="0096062C"/>
    <w:rsid w:val="0096078A"/>
    <w:rsid w:val="00960802"/>
    <w:rsid w:val="00961203"/>
    <w:rsid w:val="009626CE"/>
    <w:rsid w:val="0096295D"/>
    <w:rsid w:val="00962D7B"/>
    <w:rsid w:val="0096318B"/>
    <w:rsid w:val="0096379A"/>
    <w:rsid w:val="00963CE0"/>
    <w:rsid w:val="00963D25"/>
    <w:rsid w:val="00964287"/>
    <w:rsid w:val="00964539"/>
    <w:rsid w:val="00964E09"/>
    <w:rsid w:val="00964F90"/>
    <w:rsid w:val="00965141"/>
    <w:rsid w:val="0096517C"/>
    <w:rsid w:val="009651F5"/>
    <w:rsid w:val="0096576C"/>
    <w:rsid w:val="009664A6"/>
    <w:rsid w:val="009665C6"/>
    <w:rsid w:val="009666CB"/>
    <w:rsid w:val="00966916"/>
    <w:rsid w:val="00967170"/>
    <w:rsid w:val="009673E7"/>
    <w:rsid w:val="00967A5C"/>
    <w:rsid w:val="00967E58"/>
    <w:rsid w:val="00967F77"/>
    <w:rsid w:val="0097013F"/>
    <w:rsid w:val="00970207"/>
    <w:rsid w:val="00970AD4"/>
    <w:rsid w:val="0097112E"/>
    <w:rsid w:val="009713F5"/>
    <w:rsid w:val="00971736"/>
    <w:rsid w:val="00971752"/>
    <w:rsid w:val="00971DA8"/>
    <w:rsid w:val="00972598"/>
    <w:rsid w:val="009726F5"/>
    <w:rsid w:val="00972FDC"/>
    <w:rsid w:val="0097349C"/>
    <w:rsid w:val="00973FC3"/>
    <w:rsid w:val="009741F4"/>
    <w:rsid w:val="009742A6"/>
    <w:rsid w:val="0097467D"/>
    <w:rsid w:val="00974885"/>
    <w:rsid w:val="00974B29"/>
    <w:rsid w:val="00974EF9"/>
    <w:rsid w:val="009755E7"/>
    <w:rsid w:val="00975E41"/>
    <w:rsid w:val="00975F82"/>
    <w:rsid w:val="009760B1"/>
    <w:rsid w:val="00976340"/>
    <w:rsid w:val="00976C03"/>
    <w:rsid w:val="00976E63"/>
    <w:rsid w:val="00980304"/>
    <w:rsid w:val="009805B3"/>
    <w:rsid w:val="00980710"/>
    <w:rsid w:val="00980764"/>
    <w:rsid w:val="00980DE9"/>
    <w:rsid w:val="009817FE"/>
    <w:rsid w:val="00981E78"/>
    <w:rsid w:val="00982427"/>
    <w:rsid w:val="009825B0"/>
    <w:rsid w:val="00983618"/>
    <w:rsid w:val="00983B35"/>
    <w:rsid w:val="00983D94"/>
    <w:rsid w:val="009841F0"/>
    <w:rsid w:val="0098426A"/>
    <w:rsid w:val="00984279"/>
    <w:rsid w:val="009842D4"/>
    <w:rsid w:val="00984497"/>
    <w:rsid w:val="0098453E"/>
    <w:rsid w:val="009845BC"/>
    <w:rsid w:val="00984951"/>
    <w:rsid w:val="00984BF4"/>
    <w:rsid w:val="00984DD4"/>
    <w:rsid w:val="0098532C"/>
    <w:rsid w:val="0098552A"/>
    <w:rsid w:val="0098574E"/>
    <w:rsid w:val="009857FA"/>
    <w:rsid w:val="00985DFF"/>
    <w:rsid w:val="00986084"/>
    <w:rsid w:val="00986490"/>
    <w:rsid w:val="00986E4B"/>
    <w:rsid w:val="00987676"/>
    <w:rsid w:val="00987889"/>
    <w:rsid w:val="00987CBD"/>
    <w:rsid w:val="00990606"/>
    <w:rsid w:val="00990911"/>
    <w:rsid w:val="00990A4F"/>
    <w:rsid w:val="00990A9F"/>
    <w:rsid w:val="00990F6F"/>
    <w:rsid w:val="00991903"/>
    <w:rsid w:val="00991A2B"/>
    <w:rsid w:val="00991EB9"/>
    <w:rsid w:val="00991EF3"/>
    <w:rsid w:val="0099209C"/>
    <w:rsid w:val="00992B5F"/>
    <w:rsid w:val="00992D12"/>
    <w:rsid w:val="009931AB"/>
    <w:rsid w:val="0099362C"/>
    <w:rsid w:val="0099366A"/>
    <w:rsid w:val="0099393B"/>
    <w:rsid w:val="009939F4"/>
    <w:rsid w:val="00993A70"/>
    <w:rsid w:val="009945AB"/>
    <w:rsid w:val="00994D17"/>
    <w:rsid w:val="00995870"/>
    <w:rsid w:val="00995A46"/>
    <w:rsid w:val="00995AEC"/>
    <w:rsid w:val="00995D7E"/>
    <w:rsid w:val="00996389"/>
    <w:rsid w:val="009968A0"/>
    <w:rsid w:val="009974DA"/>
    <w:rsid w:val="009976ED"/>
    <w:rsid w:val="009978EE"/>
    <w:rsid w:val="0099798F"/>
    <w:rsid w:val="00997AB6"/>
    <w:rsid w:val="00997F26"/>
    <w:rsid w:val="009A0B27"/>
    <w:rsid w:val="009A141B"/>
    <w:rsid w:val="009A1E83"/>
    <w:rsid w:val="009A229E"/>
    <w:rsid w:val="009A29D8"/>
    <w:rsid w:val="009A2EF2"/>
    <w:rsid w:val="009A2FC0"/>
    <w:rsid w:val="009A31B3"/>
    <w:rsid w:val="009A3238"/>
    <w:rsid w:val="009A350D"/>
    <w:rsid w:val="009A3B15"/>
    <w:rsid w:val="009A3E30"/>
    <w:rsid w:val="009A40EC"/>
    <w:rsid w:val="009A4115"/>
    <w:rsid w:val="009A4716"/>
    <w:rsid w:val="009A50FD"/>
    <w:rsid w:val="009A5421"/>
    <w:rsid w:val="009A5441"/>
    <w:rsid w:val="009A56B7"/>
    <w:rsid w:val="009A5A3E"/>
    <w:rsid w:val="009A5B7B"/>
    <w:rsid w:val="009A5BAE"/>
    <w:rsid w:val="009A5C94"/>
    <w:rsid w:val="009A5D06"/>
    <w:rsid w:val="009A5E15"/>
    <w:rsid w:val="009A5F76"/>
    <w:rsid w:val="009A6379"/>
    <w:rsid w:val="009A6C60"/>
    <w:rsid w:val="009A71A4"/>
    <w:rsid w:val="009A71D3"/>
    <w:rsid w:val="009A7748"/>
    <w:rsid w:val="009A7BDF"/>
    <w:rsid w:val="009A7F35"/>
    <w:rsid w:val="009A7F64"/>
    <w:rsid w:val="009B03F8"/>
    <w:rsid w:val="009B0C0A"/>
    <w:rsid w:val="009B1744"/>
    <w:rsid w:val="009B1B42"/>
    <w:rsid w:val="009B1C7B"/>
    <w:rsid w:val="009B25D5"/>
    <w:rsid w:val="009B29F3"/>
    <w:rsid w:val="009B3605"/>
    <w:rsid w:val="009B3A0A"/>
    <w:rsid w:val="009B4007"/>
    <w:rsid w:val="009B453D"/>
    <w:rsid w:val="009B455D"/>
    <w:rsid w:val="009B4AE6"/>
    <w:rsid w:val="009B4CAF"/>
    <w:rsid w:val="009B5410"/>
    <w:rsid w:val="009B58CA"/>
    <w:rsid w:val="009B593D"/>
    <w:rsid w:val="009B60C6"/>
    <w:rsid w:val="009B61D8"/>
    <w:rsid w:val="009B634D"/>
    <w:rsid w:val="009B6926"/>
    <w:rsid w:val="009B69C3"/>
    <w:rsid w:val="009B7415"/>
    <w:rsid w:val="009B7867"/>
    <w:rsid w:val="009C0805"/>
    <w:rsid w:val="009C090A"/>
    <w:rsid w:val="009C097F"/>
    <w:rsid w:val="009C0C97"/>
    <w:rsid w:val="009C0E53"/>
    <w:rsid w:val="009C0EBD"/>
    <w:rsid w:val="009C1BDF"/>
    <w:rsid w:val="009C28AA"/>
    <w:rsid w:val="009C2947"/>
    <w:rsid w:val="009C295B"/>
    <w:rsid w:val="009C2C3B"/>
    <w:rsid w:val="009C2FFB"/>
    <w:rsid w:val="009C3585"/>
    <w:rsid w:val="009C36A9"/>
    <w:rsid w:val="009C3931"/>
    <w:rsid w:val="009C3990"/>
    <w:rsid w:val="009C3AE9"/>
    <w:rsid w:val="009C3C05"/>
    <w:rsid w:val="009C3D07"/>
    <w:rsid w:val="009C3F64"/>
    <w:rsid w:val="009C47B7"/>
    <w:rsid w:val="009C4B52"/>
    <w:rsid w:val="009C4E40"/>
    <w:rsid w:val="009C55DB"/>
    <w:rsid w:val="009C5813"/>
    <w:rsid w:val="009C58FF"/>
    <w:rsid w:val="009C5FB0"/>
    <w:rsid w:val="009C6072"/>
    <w:rsid w:val="009C6102"/>
    <w:rsid w:val="009C66F9"/>
    <w:rsid w:val="009C6E38"/>
    <w:rsid w:val="009C6E5E"/>
    <w:rsid w:val="009C74AC"/>
    <w:rsid w:val="009C74B8"/>
    <w:rsid w:val="009C753F"/>
    <w:rsid w:val="009C773F"/>
    <w:rsid w:val="009C7838"/>
    <w:rsid w:val="009D0601"/>
    <w:rsid w:val="009D07E6"/>
    <w:rsid w:val="009D0C0C"/>
    <w:rsid w:val="009D0DC2"/>
    <w:rsid w:val="009D10DD"/>
    <w:rsid w:val="009D161B"/>
    <w:rsid w:val="009D1677"/>
    <w:rsid w:val="009D18CC"/>
    <w:rsid w:val="009D1CB7"/>
    <w:rsid w:val="009D20ED"/>
    <w:rsid w:val="009D20FB"/>
    <w:rsid w:val="009D240E"/>
    <w:rsid w:val="009D2447"/>
    <w:rsid w:val="009D28FA"/>
    <w:rsid w:val="009D2C81"/>
    <w:rsid w:val="009D2EB4"/>
    <w:rsid w:val="009D2FFE"/>
    <w:rsid w:val="009D3046"/>
    <w:rsid w:val="009D308E"/>
    <w:rsid w:val="009D314B"/>
    <w:rsid w:val="009D3174"/>
    <w:rsid w:val="009D4BDC"/>
    <w:rsid w:val="009D4DA8"/>
    <w:rsid w:val="009D4DE7"/>
    <w:rsid w:val="009D55F7"/>
    <w:rsid w:val="009D5901"/>
    <w:rsid w:val="009D5CC6"/>
    <w:rsid w:val="009D6452"/>
    <w:rsid w:val="009D669F"/>
    <w:rsid w:val="009D7050"/>
    <w:rsid w:val="009D76E6"/>
    <w:rsid w:val="009D7913"/>
    <w:rsid w:val="009D792B"/>
    <w:rsid w:val="009D79E2"/>
    <w:rsid w:val="009D7BC3"/>
    <w:rsid w:val="009E06B6"/>
    <w:rsid w:val="009E09AE"/>
    <w:rsid w:val="009E0C0F"/>
    <w:rsid w:val="009E0EA0"/>
    <w:rsid w:val="009E109C"/>
    <w:rsid w:val="009E1B96"/>
    <w:rsid w:val="009E1D97"/>
    <w:rsid w:val="009E21F8"/>
    <w:rsid w:val="009E22A9"/>
    <w:rsid w:val="009E26CE"/>
    <w:rsid w:val="009E2A31"/>
    <w:rsid w:val="009E2E9C"/>
    <w:rsid w:val="009E32CD"/>
    <w:rsid w:val="009E369D"/>
    <w:rsid w:val="009E3A3F"/>
    <w:rsid w:val="009E3A4F"/>
    <w:rsid w:val="009E3AF6"/>
    <w:rsid w:val="009E3B5C"/>
    <w:rsid w:val="009E3C2B"/>
    <w:rsid w:val="009E3F3E"/>
    <w:rsid w:val="009E40EB"/>
    <w:rsid w:val="009E4BF7"/>
    <w:rsid w:val="009E4FD0"/>
    <w:rsid w:val="009E522F"/>
    <w:rsid w:val="009E5725"/>
    <w:rsid w:val="009E57BD"/>
    <w:rsid w:val="009E5992"/>
    <w:rsid w:val="009E601E"/>
    <w:rsid w:val="009E60CF"/>
    <w:rsid w:val="009E6129"/>
    <w:rsid w:val="009E64D9"/>
    <w:rsid w:val="009E6504"/>
    <w:rsid w:val="009E6F5D"/>
    <w:rsid w:val="009E7198"/>
    <w:rsid w:val="009E7366"/>
    <w:rsid w:val="009E753A"/>
    <w:rsid w:val="009E78FC"/>
    <w:rsid w:val="009E7F49"/>
    <w:rsid w:val="009E7F81"/>
    <w:rsid w:val="009F040D"/>
    <w:rsid w:val="009F0689"/>
    <w:rsid w:val="009F081C"/>
    <w:rsid w:val="009F0CDA"/>
    <w:rsid w:val="009F136B"/>
    <w:rsid w:val="009F144D"/>
    <w:rsid w:val="009F165F"/>
    <w:rsid w:val="009F178E"/>
    <w:rsid w:val="009F17D4"/>
    <w:rsid w:val="009F1AA7"/>
    <w:rsid w:val="009F1E0C"/>
    <w:rsid w:val="009F1E3B"/>
    <w:rsid w:val="009F20A1"/>
    <w:rsid w:val="009F23F5"/>
    <w:rsid w:val="009F2CBA"/>
    <w:rsid w:val="009F2E16"/>
    <w:rsid w:val="009F2E3C"/>
    <w:rsid w:val="009F352B"/>
    <w:rsid w:val="009F38DF"/>
    <w:rsid w:val="009F4090"/>
    <w:rsid w:val="009F4436"/>
    <w:rsid w:val="009F4584"/>
    <w:rsid w:val="009F4887"/>
    <w:rsid w:val="009F4972"/>
    <w:rsid w:val="009F4A4E"/>
    <w:rsid w:val="009F4F64"/>
    <w:rsid w:val="009F4FE7"/>
    <w:rsid w:val="009F5222"/>
    <w:rsid w:val="009F5D72"/>
    <w:rsid w:val="009F5E26"/>
    <w:rsid w:val="009F6114"/>
    <w:rsid w:val="009F64F6"/>
    <w:rsid w:val="009F659F"/>
    <w:rsid w:val="009F694F"/>
    <w:rsid w:val="009F6A01"/>
    <w:rsid w:val="009F6A8A"/>
    <w:rsid w:val="009F6BE6"/>
    <w:rsid w:val="009F6C50"/>
    <w:rsid w:val="009F7AF5"/>
    <w:rsid w:val="009F7CCF"/>
    <w:rsid w:val="009F7D5D"/>
    <w:rsid w:val="00A00772"/>
    <w:rsid w:val="00A00A33"/>
    <w:rsid w:val="00A00A80"/>
    <w:rsid w:val="00A019A0"/>
    <w:rsid w:val="00A01B23"/>
    <w:rsid w:val="00A0260D"/>
    <w:rsid w:val="00A02C3E"/>
    <w:rsid w:val="00A03856"/>
    <w:rsid w:val="00A03C7A"/>
    <w:rsid w:val="00A03D9F"/>
    <w:rsid w:val="00A04020"/>
    <w:rsid w:val="00A0497F"/>
    <w:rsid w:val="00A04983"/>
    <w:rsid w:val="00A052A8"/>
    <w:rsid w:val="00A05365"/>
    <w:rsid w:val="00A054FE"/>
    <w:rsid w:val="00A06234"/>
    <w:rsid w:val="00A06A56"/>
    <w:rsid w:val="00A0718C"/>
    <w:rsid w:val="00A071B0"/>
    <w:rsid w:val="00A07839"/>
    <w:rsid w:val="00A07847"/>
    <w:rsid w:val="00A07944"/>
    <w:rsid w:val="00A07A3C"/>
    <w:rsid w:val="00A07BD7"/>
    <w:rsid w:val="00A07D91"/>
    <w:rsid w:val="00A07F32"/>
    <w:rsid w:val="00A101AB"/>
    <w:rsid w:val="00A101C4"/>
    <w:rsid w:val="00A10D1E"/>
    <w:rsid w:val="00A110B6"/>
    <w:rsid w:val="00A11860"/>
    <w:rsid w:val="00A123F7"/>
    <w:rsid w:val="00A12768"/>
    <w:rsid w:val="00A128DD"/>
    <w:rsid w:val="00A12AD1"/>
    <w:rsid w:val="00A130BA"/>
    <w:rsid w:val="00A132CA"/>
    <w:rsid w:val="00A134C0"/>
    <w:rsid w:val="00A134CF"/>
    <w:rsid w:val="00A135E5"/>
    <w:rsid w:val="00A138F1"/>
    <w:rsid w:val="00A13F4A"/>
    <w:rsid w:val="00A1441F"/>
    <w:rsid w:val="00A1475C"/>
    <w:rsid w:val="00A14B9A"/>
    <w:rsid w:val="00A14C29"/>
    <w:rsid w:val="00A14DF4"/>
    <w:rsid w:val="00A14E92"/>
    <w:rsid w:val="00A158A6"/>
    <w:rsid w:val="00A15A3E"/>
    <w:rsid w:val="00A15A9F"/>
    <w:rsid w:val="00A15D27"/>
    <w:rsid w:val="00A1749A"/>
    <w:rsid w:val="00A17CF1"/>
    <w:rsid w:val="00A2001D"/>
    <w:rsid w:val="00A203E9"/>
    <w:rsid w:val="00A2082B"/>
    <w:rsid w:val="00A2097A"/>
    <w:rsid w:val="00A20D3F"/>
    <w:rsid w:val="00A21187"/>
    <w:rsid w:val="00A21482"/>
    <w:rsid w:val="00A21F2C"/>
    <w:rsid w:val="00A221C4"/>
    <w:rsid w:val="00A22AF9"/>
    <w:rsid w:val="00A22F7E"/>
    <w:rsid w:val="00A22F8E"/>
    <w:rsid w:val="00A23180"/>
    <w:rsid w:val="00A2396D"/>
    <w:rsid w:val="00A2422E"/>
    <w:rsid w:val="00A243EE"/>
    <w:rsid w:val="00A24570"/>
    <w:rsid w:val="00A245E7"/>
    <w:rsid w:val="00A24A9E"/>
    <w:rsid w:val="00A268B7"/>
    <w:rsid w:val="00A275AB"/>
    <w:rsid w:val="00A27E29"/>
    <w:rsid w:val="00A30AFC"/>
    <w:rsid w:val="00A30CC1"/>
    <w:rsid w:val="00A310F3"/>
    <w:rsid w:val="00A315DE"/>
    <w:rsid w:val="00A318D7"/>
    <w:rsid w:val="00A31DEC"/>
    <w:rsid w:val="00A326FB"/>
    <w:rsid w:val="00A32706"/>
    <w:rsid w:val="00A32911"/>
    <w:rsid w:val="00A32B8D"/>
    <w:rsid w:val="00A33034"/>
    <w:rsid w:val="00A336DC"/>
    <w:rsid w:val="00A338C8"/>
    <w:rsid w:val="00A33D9D"/>
    <w:rsid w:val="00A35854"/>
    <w:rsid w:val="00A36562"/>
    <w:rsid w:val="00A3692B"/>
    <w:rsid w:val="00A36AB0"/>
    <w:rsid w:val="00A36E17"/>
    <w:rsid w:val="00A37421"/>
    <w:rsid w:val="00A37895"/>
    <w:rsid w:val="00A37A97"/>
    <w:rsid w:val="00A37BFB"/>
    <w:rsid w:val="00A4007D"/>
    <w:rsid w:val="00A4057E"/>
    <w:rsid w:val="00A40C7E"/>
    <w:rsid w:val="00A40FD7"/>
    <w:rsid w:val="00A41596"/>
    <w:rsid w:val="00A41B6E"/>
    <w:rsid w:val="00A41DF3"/>
    <w:rsid w:val="00A423B5"/>
    <w:rsid w:val="00A42976"/>
    <w:rsid w:val="00A42E39"/>
    <w:rsid w:val="00A42FC7"/>
    <w:rsid w:val="00A430E5"/>
    <w:rsid w:val="00A4390E"/>
    <w:rsid w:val="00A43A0C"/>
    <w:rsid w:val="00A43FBC"/>
    <w:rsid w:val="00A44B7D"/>
    <w:rsid w:val="00A45456"/>
    <w:rsid w:val="00A4575D"/>
    <w:rsid w:val="00A45966"/>
    <w:rsid w:val="00A45AD7"/>
    <w:rsid w:val="00A45BEA"/>
    <w:rsid w:val="00A45CFF"/>
    <w:rsid w:val="00A4609A"/>
    <w:rsid w:val="00A4667C"/>
    <w:rsid w:val="00A4680F"/>
    <w:rsid w:val="00A46849"/>
    <w:rsid w:val="00A47326"/>
    <w:rsid w:val="00A47631"/>
    <w:rsid w:val="00A47998"/>
    <w:rsid w:val="00A502D5"/>
    <w:rsid w:val="00A50FA0"/>
    <w:rsid w:val="00A51176"/>
    <w:rsid w:val="00A512FD"/>
    <w:rsid w:val="00A5189B"/>
    <w:rsid w:val="00A51AEA"/>
    <w:rsid w:val="00A51EEA"/>
    <w:rsid w:val="00A5255F"/>
    <w:rsid w:val="00A528AC"/>
    <w:rsid w:val="00A53378"/>
    <w:rsid w:val="00A535C2"/>
    <w:rsid w:val="00A53671"/>
    <w:rsid w:val="00A536FF"/>
    <w:rsid w:val="00A53726"/>
    <w:rsid w:val="00A53B94"/>
    <w:rsid w:val="00A54283"/>
    <w:rsid w:val="00A546F2"/>
    <w:rsid w:val="00A5485D"/>
    <w:rsid w:val="00A54B17"/>
    <w:rsid w:val="00A5509B"/>
    <w:rsid w:val="00A566C1"/>
    <w:rsid w:val="00A56711"/>
    <w:rsid w:val="00A56890"/>
    <w:rsid w:val="00A56AF7"/>
    <w:rsid w:val="00A56F39"/>
    <w:rsid w:val="00A577C5"/>
    <w:rsid w:val="00A57AC4"/>
    <w:rsid w:val="00A57B4B"/>
    <w:rsid w:val="00A57C3B"/>
    <w:rsid w:val="00A60766"/>
    <w:rsid w:val="00A6098E"/>
    <w:rsid w:val="00A612A0"/>
    <w:rsid w:val="00A6156A"/>
    <w:rsid w:val="00A61621"/>
    <w:rsid w:val="00A618D5"/>
    <w:rsid w:val="00A61B5F"/>
    <w:rsid w:val="00A61E22"/>
    <w:rsid w:val="00A6286C"/>
    <w:rsid w:val="00A62A58"/>
    <w:rsid w:val="00A62C43"/>
    <w:rsid w:val="00A631C7"/>
    <w:rsid w:val="00A63742"/>
    <w:rsid w:val="00A64337"/>
    <w:rsid w:val="00A644D5"/>
    <w:rsid w:val="00A64A05"/>
    <w:rsid w:val="00A64E19"/>
    <w:rsid w:val="00A64E1B"/>
    <w:rsid w:val="00A64E72"/>
    <w:rsid w:val="00A64FA1"/>
    <w:rsid w:val="00A65008"/>
    <w:rsid w:val="00A6522A"/>
    <w:rsid w:val="00A654E3"/>
    <w:rsid w:val="00A65E6F"/>
    <w:rsid w:val="00A66E02"/>
    <w:rsid w:val="00A6728C"/>
    <w:rsid w:val="00A67526"/>
    <w:rsid w:val="00A70435"/>
    <w:rsid w:val="00A70689"/>
    <w:rsid w:val="00A71838"/>
    <w:rsid w:val="00A718E1"/>
    <w:rsid w:val="00A725F4"/>
    <w:rsid w:val="00A72C6D"/>
    <w:rsid w:val="00A72DA5"/>
    <w:rsid w:val="00A72E34"/>
    <w:rsid w:val="00A72E70"/>
    <w:rsid w:val="00A733F0"/>
    <w:rsid w:val="00A7372F"/>
    <w:rsid w:val="00A7374A"/>
    <w:rsid w:val="00A737D1"/>
    <w:rsid w:val="00A73D50"/>
    <w:rsid w:val="00A74433"/>
    <w:rsid w:val="00A7443D"/>
    <w:rsid w:val="00A74601"/>
    <w:rsid w:val="00A74C56"/>
    <w:rsid w:val="00A757BA"/>
    <w:rsid w:val="00A75ED9"/>
    <w:rsid w:val="00A75F06"/>
    <w:rsid w:val="00A76552"/>
    <w:rsid w:val="00A76908"/>
    <w:rsid w:val="00A76B89"/>
    <w:rsid w:val="00A76EA2"/>
    <w:rsid w:val="00A76EAB"/>
    <w:rsid w:val="00A76F8D"/>
    <w:rsid w:val="00A77315"/>
    <w:rsid w:val="00A80488"/>
    <w:rsid w:val="00A80508"/>
    <w:rsid w:val="00A8059D"/>
    <w:rsid w:val="00A80854"/>
    <w:rsid w:val="00A81085"/>
    <w:rsid w:val="00A824D5"/>
    <w:rsid w:val="00A83206"/>
    <w:rsid w:val="00A83256"/>
    <w:rsid w:val="00A832A0"/>
    <w:rsid w:val="00A834CB"/>
    <w:rsid w:val="00A837B9"/>
    <w:rsid w:val="00A83B29"/>
    <w:rsid w:val="00A83E2E"/>
    <w:rsid w:val="00A83F29"/>
    <w:rsid w:val="00A842AA"/>
    <w:rsid w:val="00A847A6"/>
    <w:rsid w:val="00A84E44"/>
    <w:rsid w:val="00A852E9"/>
    <w:rsid w:val="00A85313"/>
    <w:rsid w:val="00A85375"/>
    <w:rsid w:val="00A8565B"/>
    <w:rsid w:val="00A85747"/>
    <w:rsid w:val="00A85828"/>
    <w:rsid w:val="00A858AC"/>
    <w:rsid w:val="00A85B35"/>
    <w:rsid w:val="00A85D65"/>
    <w:rsid w:val="00A85D90"/>
    <w:rsid w:val="00A85F40"/>
    <w:rsid w:val="00A868A2"/>
    <w:rsid w:val="00A86A3B"/>
    <w:rsid w:val="00A86A4E"/>
    <w:rsid w:val="00A86BBA"/>
    <w:rsid w:val="00A86C39"/>
    <w:rsid w:val="00A86C51"/>
    <w:rsid w:val="00A86E9A"/>
    <w:rsid w:val="00A86ED4"/>
    <w:rsid w:val="00A8729F"/>
    <w:rsid w:val="00A87864"/>
    <w:rsid w:val="00A87A90"/>
    <w:rsid w:val="00A87A9F"/>
    <w:rsid w:val="00A87BA4"/>
    <w:rsid w:val="00A87D33"/>
    <w:rsid w:val="00A87E79"/>
    <w:rsid w:val="00A87E87"/>
    <w:rsid w:val="00A908A6"/>
    <w:rsid w:val="00A90BDF"/>
    <w:rsid w:val="00A90C7A"/>
    <w:rsid w:val="00A90ED2"/>
    <w:rsid w:val="00A90FD1"/>
    <w:rsid w:val="00A91361"/>
    <w:rsid w:val="00A91609"/>
    <w:rsid w:val="00A92655"/>
    <w:rsid w:val="00A92E0F"/>
    <w:rsid w:val="00A93159"/>
    <w:rsid w:val="00A93435"/>
    <w:rsid w:val="00A9349A"/>
    <w:rsid w:val="00A93604"/>
    <w:rsid w:val="00A93621"/>
    <w:rsid w:val="00A943C2"/>
    <w:rsid w:val="00A943E2"/>
    <w:rsid w:val="00A94A99"/>
    <w:rsid w:val="00A94DFB"/>
    <w:rsid w:val="00A94F7C"/>
    <w:rsid w:val="00A95101"/>
    <w:rsid w:val="00A955B1"/>
    <w:rsid w:val="00A9591D"/>
    <w:rsid w:val="00A961B0"/>
    <w:rsid w:val="00A96288"/>
    <w:rsid w:val="00A96372"/>
    <w:rsid w:val="00A964F8"/>
    <w:rsid w:val="00A965D2"/>
    <w:rsid w:val="00A967D9"/>
    <w:rsid w:val="00A969B9"/>
    <w:rsid w:val="00A97439"/>
    <w:rsid w:val="00A97491"/>
    <w:rsid w:val="00AA0074"/>
    <w:rsid w:val="00AA0B21"/>
    <w:rsid w:val="00AA1489"/>
    <w:rsid w:val="00AA23C2"/>
    <w:rsid w:val="00AA2922"/>
    <w:rsid w:val="00AA2B0D"/>
    <w:rsid w:val="00AA2D03"/>
    <w:rsid w:val="00AA302A"/>
    <w:rsid w:val="00AA3359"/>
    <w:rsid w:val="00AA3880"/>
    <w:rsid w:val="00AA3B20"/>
    <w:rsid w:val="00AA3D25"/>
    <w:rsid w:val="00AA4B28"/>
    <w:rsid w:val="00AA4BC6"/>
    <w:rsid w:val="00AA4E59"/>
    <w:rsid w:val="00AA4FC9"/>
    <w:rsid w:val="00AA522D"/>
    <w:rsid w:val="00AA5545"/>
    <w:rsid w:val="00AA554B"/>
    <w:rsid w:val="00AA577F"/>
    <w:rsid w:val="00AA5CD0"/>
    <w:rsid w:val="00AA6C75"/>
    <w:rsid w:val="00AA6FD9"/>
    <w:rsid w:val="00AA7147"/>
    <w:rsid w:val="00AA7318"/>
    <w:rsid w:val="00AA7538"/>
    <w:rsid w:val="00AA76B0"/>
    <w:rsid w:val="00AA7776"/>
    <w:rsid w:val="00AA77AF"/>
    <w:rsid w:val="00AA7CCE"/>
    <w:rsid w:val="00AB0107"/>
    <w:rsid w:val="00AB0335"/>
    <w:rsid w:val="00AB05B7"/>
    <w:rsid w:val="00AB0DE7"/>
    <w:rsid w:val="00AB0F77"/>
    <w:rsid w:val="00AB12E0"/>
    <w:rsid w:val="00AB1940"/>
    <w:rsid w:val="00AB1A70"/>
    <w:rsid w:val="00AB23CE"/>
    <w:rsid w:val="00AB265B"/>
    <w:rsid w:val="00AB31D3"/>
    <w:rsid w:val="00AB3799"/>
    <w:rsid w:val="00AB3810"/>
    <w:rsid w:val="00AB3C0A"/>
    <w:rsid w:val="00AB3C0B"/>
    <w:rsid w:val="00AB3D73"/>
    <w:rsid w:val="00AB42E3"/>
    <w:rsid w:val="00AB43FE"/>
    <w:rsid w:val="00AB4776"/>
    <w:rsid w:val="00AB5889"/>
    <w:rsid w:val="00AB5B7D"/>
    <w:rsid w:val="00AB5D59"/>
    <w:rsid w:val="00AB6083"/>
    <w:rsid w:val="00AB61D8"/>
    <w:rsid w:val="00AB651B"/>
    <w:rsid w:val="00AB690D"/>
    <w:rsid w:val="00AB6A65"/>
    <w:rsid w:val="00AB724F"/>
    <w:rsid w:val="00AB7A2B"/>
    <w:rsid w:val="00AC0029"/>
    <w:rsid w:val="00AC03B2"/>
    <w:rsid w:val="00AC0517"/>
    <w:rsid w:val="00AC09EB"/>
    <w:rsid w:val="00AC0A08"/>
    <w:rsid w:val="00AC0EF1"/>
    <w:rsid w:val="00AC0F26"/>
    <w:rsid w:val="00AC0FA8"/>
    <w:rsid w:val="00AC12FE"/>
    <w:rsid w:val="00AC1B41"/>
    <w:rsid w:val="00AC1CF7"/>
    <w:rsid w:val="00AC1E87"/>
    <w:rsid w:val="00AC273D"/>
    <w:rsid w:val="00AC2B63"/>
    <w:rsid w:val="00AC2FAB"/>
    <w:rsid w:val="00AC3116"/>
    <w:rsid w:val="00AC31DB"/>
    <w:rsid w:val="00AC387F"/>
    <w:rsid w:val="00AC3BB8"/>
    <w:rsid w:val="00AC3EB4"/>
    <w:rsid w:val="00AC3F2A"/>
    <w:rsid w:val="00AC4153"/>
    <w:rsid w:val="00AC523B"/>
    <w:rsid w:val="00AC5461"/>
    <w:rsid w:val="00AC55EE"/>
    <w:rsid w:val="00AC57E8"/>
    <w:rsid w:val="00AC5939"/>
    <w:rsid w:val="00AC5D14"/>
    <w:rsid w:val="00AC5DD2"/>
    <w:rsid w:val="00AC5E5F"/>
    <w:rsid w:val="00AC5F41"/>
    <w:rsid w:val="00AC5FF3"/>
    <w:rsid w:val="00AC6097"/>
    <w:rsid w:val="00AC695B"/>
    <w:rsid w:val="00AC6971"/>
    <w:rsid w:val="00AC75BD"/>
    <w:rsid w:val="00AC7856"/>
    <w:rsid w:val="00AC7892"/>
    <w:rsid w:val="00AC78DE"/>
    <w:rsid w:val="00AC7A9A"/>
    <w:rsid w:val="00AD031B"/>
    <w:rsid w:val="00AD044F"/>
    <w:rsid w:val="00AD07D4"/>
    <w:rsid w:val="00AD0C51"/>
    <w:rsid w:val="00AD0D02"/>
    <w:rsid w:val="00AD0D4E"/>
    <w:rsid w:val="00AD0D87"/>
    <w:rsid w:val="00AD1079"/>
    <w:rsid w:val="00AD194B"/>
    <w:rsid w:val="00AD1E9B"/>
    <w:rsid w:val="00AD1F3A"/>
    <w:rsid w:val="00AD22A7"/>
    <w:rsid w:val="00AD23D0"/>
    <w:rsid w:val="00AD2B18"/>
    <w:rsid w:val="00AD2B23"/>
    <w:rsid w:val="00AD2D98"/>
    <w:rsid w:val="00AD2F18"/>
    <w:rsid w:val="00AD2F4F"/>
    <w:rsid w:val="00AD349E"/>
    <w:rsid w:val="00AD35F9"/>
    <w:rsid w:val="00AD3A30"/>
    <w:rsid w:val="00AD3E20"/>
    <w:rsid w:val="00AD4580"/>
    <w:rsid w:val="00AD478E"/>
    <w:rsid w:val="00AD5811"/>
    <w:rsid w:val="00AD5A1E"/>
    <w:rsid w:val="00AD5B9E"/>
    <w:rsid w:val="00AD61BB"/>
    <w:rsid w:val="00AD6718"/>
    <w:rsid w:val="00AD68D6"/>
    <w:rsid w:val="00AD6CCD"/>
    <w:rsid w:val="00AD7009"/>
    <w:rsid w:val="00AD7434"/>
    <w:rsid w:val="00AD7A03"/>
    <w:rsid w:val="00AE09E3"/>
    <w:rsid w:val="00AE13D0"/>
    <w:rsid w:val="00AE161E"/>
    <w:rsid w:val="00AE1B4E"/>
    <w:rsid w:val="00AE1B9C"/>
    <w:rsid w:val="00AE2527"/>
    <w:rsid w:val="00AE2BAA"/>
    <w:rsid w:val="00AE3B5F"/>
    <w:rsid w:val="00AE47D2"/>
    <w:rsid w:val="00AE4881"/>
    <w:rsid w:val="00AE4FBC"/>
    <w:rsid w:val="00AE52B8"/>
    <w:rsid w:val="00AE5D2F"/>
    <w:rsid w:val="00AE5FF6"/>
    <w:rsid w:val="00AE668E"/>
    <w:rsid w:val="00AE6730"/>
    <w:rsid w:val="00AE6C03"/>
    <w:rsid w:val="00AE79F5"/>
    <w:rsid w:val="00AE7B30"/>
    <w:rsid w:val="00AE7BD7"/>
    <w:rsid w:val="00AF0222"/>
    <w:rsid w:val="00AF086C"/>
    <w:rsid w:val="00AF0997"/>
    <w:rsid w:val="00AF17F9"/>
    <w:rsid w:val="00AF1DCD"/>
    <w:rsid w:val="00AF1F6D"/>
    <w:rsid w:val="00AF1FEC"/>
    <w:rsid w:val="00AF2562"/>
    <w:rsid w:val="00AF2649"/>
    <w:rsid w:val="00AF2889"/>
    <w:rsid w:val="00AF29B6"/>
    <w:rsid w:val="00AF29ED"/>
    <w:rsid w:val="00AF2B70"/>
    <w:rsid w:val="00AF2BAD"/>
    <w:rsid w:val="00AF30BA"/>
    <w:rsid w:val="00AF3584"/>
    <w:rsid w:val="00AF4141"/>
    <w:rsid w:val="00AF4E8E"/>
    <w:rsid w:val="00AF61D7"/>
    <w:rsid w:val="00AF6629"/>
    <w:rsid w:val="00AF6A91"/>
    <w:rsid w:val="00AF6B56"/>
    <w:rsid w:val="00AF6BAF"/>
    <w:rsid w:val="00AF6E6D"/>
    <w:rsid w:val="00AF71DF"/>
    <w:rsid w:val="00AF7356"/>
    <w:rsid w:val="00AF748B"/>
    <w:rsid w:val="00AF74A5"/>
    <w:rsid w:val="00AF788F"/>
    <w:rsid w:val="00AF7FB4"/>
    <w:rsid w:val="00B001E5"/>
    <w:rsid w:val="00B003A8"/>
    <w:rsid w:val="00B00BC2"/>
    <w:rsid w:val="00B013D1"/>
    <w:rsid w:val="00B0153A"/>
    <w:rsid w:val="00B01666"/>
    <w:rsid w:val="00B0216D"/>
    <w:rsid w:val="00B02179"/>
    <w:rsid w:val="00B02425"/>
    <w:rsid w:val="00B02749"/>
    <w:rsid w:val="00B0275A"/>
    <w:rsid w:val="00B02807"/>
    <w:rsid w:val="00B02869"/>
    <w:rsid w:val="00B02CCB"/>
    <w:rsid w:val="00B03066"/>
    <w:rsid w:val="00B0380A"/>
    <w:rsid w:val="00B0437C"/>
    <w:rsid w:val="00B046D0"/>
    <w:rsid w:val="00B04707"/>
    <w:rsid w:val="00B04AA6"/>
    <w:rsid w:val="00B04E5C"/>
    <w:rsid w:val="00B0554B"/>
    <w:rsid w:val="00B059A9"/>
    <w:rsid w:val="00B060F6"/>
    <w:rsid w:val="00B0620D"/>
    <w:rsid w:val="00B0656A"/>
    <w:rsid w:val="00B073F4"/>
    <w:rsid w:val="00B07526"/>
    <w:rsid w:val="00B07818"/>
    <w:rsid w:val="00B07A79"/>
    <w:rsid w:val="00B07B46"/>
    <w:rsid w:val="00B1192D"/>
    <w:rsid w:val="00B11AF0"/>
    <w:rsid w:val="00B11EE5"/>
    <w:rsid w:val="00B11F58"/>
    <w:rsid w:val="00B1272D"/>
    <w:rsid w:val="00B12A2E"/>
    <w:rsid w:val="00B12DE1"/>
    <w:rsid w:val="00B12F98"/>
    <w:rsid w:val="00B1381C"/>
    <w:rsid w:val="00B1417D"/>
    <w:rsid w:val="00B142E1"/>
    <w:rsid w:val="00B14514"/>
    <w:rsid w:val="00B146C3"/>
    <w:rsid w:val="00B149C0"/>
    <w:rsid w:val="00B14A39"/>
    <w:rsid w:val="00B14A3E"/>
    <w:rsid w:val="00B14B04"/>
    <w:rsid w:val="00B158A5"/>
    <w:rsid w:val="00B15963"/>
    <w:rsid w:val="00B15D1F"/>
    <w:rsid w:val="00B15E44"/>
    <w:rsid w:val="00B15E69"/>
    <w:rsid w:val="00B163D4"/>
    <w:rsid w:val="00B16679"/>
    <w:rsid w:val="00B167C0"/>
    <w:rsid w:val="00B16C2C"/>
    <w:rsid w:val="00B172C3"/>
    <w:rsid w:val="00B17554"/>
    <w:rsid w:val="00B176A6"/>
    <w:rsid w:val="00B176F3"/>
    <w:rsid w:val="00B17BBD"/>
    <w:rsid w:val="00B20347"/>
    <w:rsid w:val="00B20540"/>
    <w:rsid w:val="00B20689"/>
    <w:rsid w:val="00B216EE"/>
    <w:rsid w:val="00B218AB"/>
    <w:rsid w:val="00B2223C"/>
    <w:rsid w:val="00B22B82"/>
    <w:rsid w:val="00B22E97"/>
    <w:rsid w:val="00B233E7"/>
    <w:rsid w:val="00B23B0F"/>
    <w:rsid w:val="00B23BE8"/>
    <w:rsid w:val="00B23DAB"/>
    <w:rsid w:val="00B248CB"/>
    <w:rsid w:val="00B24A43"/>
    <w:rsid w:val="00B24AF1"/>
    <w:rsid w:val="00B24D9D"/>
    <w:rsid w:val="00B25932"/>
    <w:rsid w:val="00B25984"/>
    <w:rsid w:val="00B259D9"/>
    <w:rsid w:val="00B25A4D"/>
    <w:rsid w:val="00B26515"/>
    <w:rsid w:val="00B26549"/>
    <w:rsid w:val="00B26618"/>
    <w:rsid w:val="00B2661B"/>
    <w:rsid w:val="00B26A1F"/>
    <w:rsid w:val="00B26F91"/>
    <w:rsid w:val="00B26FF0"/>
    <w:rsid w:val="00B27046"/>
    <w:rsid w:val="00B27290"/>
    <w:rsid w:val="00B27461"/>
    <w:rsid w:val="00B27826"/>
    <w:rsid w:val="00B278E1"/>
    <w:rsid w:val="00B27A39"/>
    <w:rsid w:val="00B27A64"/>
    <w:rsid w:val="00B27CDA"/>
    <w:rsid w:val="00B27EC4"/>
    <w:rsid w:val="00B27FA3"/>
    <w:rsid w:val="00B30071"/>
    <w:rsid w:val="00B3029B"/>
    <w:rsid w:val="00B302D4"/>
    <w:rsid w:val="00B30A05"/>
    <w:rsid w:val="00B30A3A"/>
    <w:rsid w:val="00B30CAE"/>
    <w:rsid w:val="00B3117D"/>
    <w:rsid w:val="00B31B1D"/>
    <w:rsid w:val="00B31B73"/>
    <w:rsid w:val="00B32D42"/>
    <w:rsid w:val="00B32EE6"/>
    <w:rsid w:val="00B32F07"/>
    <w:rsid w:val="00B33017"/>
    <w:rsid w:val="00B33531"/>
    <w:rsid w:val="00B339EA"/>
    <w:rsid w:val="00B33B1F"/>
    <w:rsid w:val="00B33CC2"/>
    <w:rsid w:val="00B33F5D"/>
    <w:rsid w:val="00B34020"/>
    <w:rsid w:val="00B34502"/>
    <w:rsid w:val="00B34525"/>
    <w:rsid w:val="00B345FE"/>
    <w:rsid w:val="00B349FC"/>
    <w:rsid w:val="00B34BCE"/>
    <w:rsid w:val="00B35A96"/>
    <w:rsid w:val="00B35BEA"/>
    <w:rsid w:val="00B35CC6"/>
    <w:rsid w:val="00B35EFF"/>
    <w:rsid w:val="00B36419"/>
    <w:rsid w:val="00B36617"/>
    <w:rsid w:val="00B36812"/>
    <w:rsid w:val="00B369EC"/>
    <w:rsid w:val="00B36D2F"/>
    <w:rsid w:val="00B36E11"/>
    <w:rsid w:val="00B371D1"/>
    <w:rsid w:val="00B37415"/>
    <w:rsid w:val="00B377CA"/>
    <w:rsid w:val="00B378C1"/>
    <w:rsid w:val="00B379C5"/>
    <w:rsid w:val="00B37A74"/>
    <w:rsid w:val="00B37C3F"/>
    <w:rsid w:val="00B37D33"/>
    <w:rsid w:val="00B4048F"/>
    <w:rsid w:val="00B40711"/>
    <w:rsid w:val="00B40822"/>
    <w:rsid w:val="00B409ED"/>
    <w:rsid w:val="00B40A44"/>
    <w:rsid w:val="00B40D1F"/>
    <w:rsid w:val="00B41039"/>
    <w:rsid w:val="00B41A24"/>
    <w:rsid w:val="00B41CC7"/>
    <w:rsid w:val="00B41DD9"/>
    <w:rsid w:val="00B42B9C"/>
    <w:rsid w:val="00B4320B"/>
    <w:rsid w:val="00B43478"/>
    <w:rsid w:val="00B43881"/>
    <w:rsid w:val="00B44C8C"/>
    <w:rsid w:val="00B44E4D"/>
    <w:rsid w:val="00B45068"/>
    <w:rsid w:val="00B45093"/>
    <w:rsid w:val="00B45236"/>
    <w:rsid w:val="00B452C6"/>
    <w:rsid w:val="00B45516"/>
    <w:rsid w:val="00B45544"/>
    <w:rsid w:val="00B45D34"/>
    <w:rsid w:val="00B463ED"/>
    <w:rsid w:val="00B4659F"/>
    <w:rsid w:val="00B4721E"/>
    <w:rsid w:val="00B473BF"/>
    <w:rsid w:val="00B47609"/>
    <w:rsid w:val="00B476DB"/>
    <w:rsid w:val="00B477F0"/>
    <w:rsid w:val="00B4781B"/>
    <w:rsid w:val="00B47DDD"/>
    <w:rsid w:val="00B500A2"/>
    <w:rsid w:val="00B50129"/>
    <w:rsid w:val="00B502E1"/>
    <w:rsid w:val="00B50775"/>
    <w:rsid w:val="00B5088B"/>
    <w:rsid w:val="00B50BFC"/>
    <w:rsid w:val="00B510B7"/>
    <w:rsid w:val="00B5150D"/>
    <w:rsid w:val="00B5172E"/>
    <w:rsid w:val="00B5278D"/>
    <w:rsid w:val="00B53544"/>
    <w:rsid w:val="00B54187"/>
    <w:rsid w:val="00B544BF"/>
    <w:rsid w:val="00B5473B"/>
    <w:rsid w:val="00B54A21"/>
    <w:rsid w:val="00B54CDD"/>
    <w:rsid w:val="00B54FB8"/>
    <w:rsid w:val="00B55120"/>
    <w:rsid w:val="00B551C4"/>
    <w:rsid w:val="00B55EB6"/>
    <w:rsid w:val="00B56536"/>
    <w:rsid w:val="00B56582"/>
    <w:rsid w:val="00B567AB"/>
    <w:rsid w:val="00B56A21"/>
    <w:rsid w:val="00B56A7E"/>
    <w:rsid w:val="00B57232"/>
    <w:rsid w:val="00B5749F"/>
    <w:rsid w:val="00B5750A"/>
    <w:rsid w:val="00B57DAC"/>
    <w:rsid w:val="00B600BE"/>
    <w:rsid w:val="00B600C1"/>
    <w:rsid w:val="00B603C6"/>
    <w:rsid w:val="00B60927"/>
    <w:rsid w:val="00B609C5"/>
    <w:rsid w:val="00B609DE"/>
    <w:rsid w:val="00B60A94"/>
    <w:rsid w:val="00B60FC7"/>
    <w:rsid w:val="00B612FE"/>
    <w:rsid w:val="00B617A0"/>
    <w:rsid w:val="00B619A1"/>
    <w:rsid w:val="00B61BF0"/>
    <w:rsid w:val="00B62359"/>
    <w:rsid w:val="00B62583"/>
    <w:rsid w:val="00B627B7"/>
    <w:rsid w:val="00B627FE"/>
    <w:rsid w:val="00B62ADA"/>
    <w:rsid w:val="00B62BBD"/>
    <w:rsid w:val="00B62EC6"/>
    <w:rsid w:val="00B633E9"/>
    <w:rsid w:val="00B6350A"/>
    <w:rsid w:val="00B635FA"/>
    <w:rsid w:val="00B63C3C"/>
    <w:rsid w:val="00B63E57"/>
    <w:rsid w:val="00B63F95"/>
    <w:rsid w:val="00B63FAE"/>
    <w:rsid w:val="00B645C0"/>
    <w:rsid w:val="00B64C72"/>
    <w:rsid w:val="00B64E18"/>
    <w:rsid w:val="00B6572C"/>
    <w:rsid w:val="00B6584A"/>
    <w:rsid w:val="00B65BA3"/>
    <w:rsid w:val="00B65BFF"/>
    <w:rsid w:val="00B665DA"/>
    <w:rsid w:val="00B6666D"/>
    <w:rsid w:val="00B66F85"/>
    <w:rsid w:val="00B6762C"/>
    <w:rsid w:val="00B6774D"/>
    <w:rsid w:val="00B67AE8"/>
    <w:rsid w:val="00B67E63"/>
    <w:rsid w:val="00B7027C"/>
    <w:rsid w:val="00B70457"/>
    <w:rsid w:val="00B705FB"/>
    <w:rsid w:val="00B70902"/>
    <w:rsid w:val="00B70AA6"/>
    <w:rsid w:val="00B71077"/>
    <w:rsid w:val="00B71164"/>
    <w:rsid w:val="00B71408"/>
    <w:rsid w:val="00B71850"/>
    <w:rsid w:val="00B71A20"/>
    <w:rsid w:val="00B71BE8"/>
    <w:rsid w:val="00B728C8"/>
    <w:rsid w:val="00B72B89"/>
    <w:rsid w:val="00B72D1C"/>
    <w:rsid w:val="00B72D55"/>
    <w:rsid w:val="00B72E4F"/>
    <w:rsid w:val="00B72EDE"/>
    <w:rsid w:val="00B72F6C"/>
    <w:rsid w:val="00B7346B"/>
    <w:rsid w:val="00B734E5"/>
    <w:rsid w:val="00B7378D"/>
    <w:rsid w:val="00B739B9"/>
    <w:rsid w:val="00B73FCC"/>
    <w:rsid w:val="00B746EA"/>
    <w:rsid w:val="00B74B31"/>
    <w:rsid w:val="00B74E3C"/>
    <w:rsid w:val="00B750C5"/>
    <w:rsid w:val="00B75439"/>
    <w:rsid w:val="00B75839"/>
    <w:rsid w:val="00B7597B"/>
    <w:rsid w:val="00B75D2F"/>
    <w:rsid w:val="00B75F32"/>
    <w:rsid w:val="00B75F66"/>
    <w:rsid w:val="00B76346"/>
    <w:rsid w:val="00B76EA2"/>
    <w:rsid w:val="00B7715F"/>
    <w:rsid w:val="00B7717F"/>
    <w:rsid w:val="00B77479"/>
    <w:rsid w:val="00B77A89"/>
    <w:rsid w:val="00B77D44"/>
    <w:rsid w:val="00B800DF"/>
    <w:rsid w:val="00B80BB4"/>
    <w:rsid w:val="00B80C2A"/>
    <w:rsid w:val="00B80D43"/>
    <w:rsid w:val="00B81437"/>
    <w:rsid w:val="00B81600"/>
    <w:rsid w:val="00B81FCF"/>
    <w:rsid w:val="00B81FDB"/>
    <w:rsid w:val="00B81FFA"/>
    <w:rsid w:val="00B820EB"/>
    <w:rsid w:val="00B829B0"/>
    <w:rsid w:val="00B82A28"/>
    <w:rsid w:val="00B82BE8"/>
    <w:rsid w:val="00B82BFE"/>
    <w:rsid w:val="00B82EF5"/>
    <w:rsid w:val="00B8306A"/>
    <w:rsid w:val="00B8311E"/>
    <w:rsid w:val="00B833E0"/>
    <w:rsid w:val="00B83BE5"/>
    <w:rsid w:val="00B84546"/>
    <w:rsid w:val="00B84670"/>
    <w:rsid w:val="00B846DB"/>
    <w:rsid w:val="00B8471C"/>
    <w:rsid w:val="00B8488C"/>
    <w:rsid w:val="00B84DE5"/>
    <w:rsid w:val="00B84EC7"/>
    <w:rsid w:val="00B84F46"/>
    <w:rsid w:val="00B85793"/>
    <w:rsid w:val="00B8579D"/>
    <w:rsid w:val="00B8585E"/>
    <w:rsid w:val="00B8592D"/>
    <w:rsid w:val="00B8628B"/>
    <w:rsid w:val="00B865C6"/>
    <w:rsid w:val="00B86BAA"/>
    <w:rsid w:val="00B86C8B"/>
    <w:rsid w:val="00B87609"/>
    <w:rsid w:val="00B87B44"/>
    <w:rsid w:val="00B87BDB"/>
    <w:rsid w:val="00B90613"/>
    <w:rsid w:val="00B908FA"/>
    <w:rsid w:val="00B9101B"/>
    <w:rsid w:val="00B918D7"/>
    <w:rsid w:val="00B91963"/>
    <w:rsid w:val="00B91C7B"/>
    <w:rsid w:val="00B9201A"/>
    <w:rsid w:val="00B922CE"/>
    <w:rsid w:val="00B92622"/>
    <w:rsid w:val="00B927F4"/>
    <w:rsid w:val="00B92E86"/>
    <w:rsid w:val="00B9322B"/>
    <w:rsid w:val="00B93BCD"/>
    <w:rsid w:val="00B93D8D"/>
    <w:rsid w:val="00B94072"/>
    <w:rsid w:val="00B94138"/>
    <w:rsid w:val="00B9454C"/>
    <w:rsid w:val="00B94972"/>
    <w:rsid w:val="00B94E57"/>
    <w:rsid w:val="00B94FAC"/>
    <w:rsid w:val="00B9504B"/>
    <w:rsid w:val="00B95545"/>
    <w:rsid w:val="00B95556"/>
    <w:rsid w:val="00B9556E"/>
    <w:rsid w:val="00B960AC"/>
    <w:rsid w:val="00B96118"/>
    <w:rsid w:val="00B96170"/>
    <w:rsid w:val="00B96318"/>
    <w:rsid w:val="00B9648F"/>
    <w:rsid w:val="00B96BB2"/>
    <w:rsid w:val="00B971D5"/>
    <w:rsid w:val="00B9756A"/>
    <w:rsid w:val="00B97AD2"/>
    <w:rsid w:val="00B97C74"/>
    <w:rsid w:val="00B97DF3"/>
    <w:rsid w:val="00B97FA4"/>
    <w:rsid w:val="00BA02C8"/>
    <w:rsid w:val="00BA06D9"/>
    <w:rsid w:val="00BA0F1B"/>
    <w:rsid w:val="00BA11FB"/>
    <w:rsid w:val="00BA1262"/>
    <w:rsid w:val="00BA179B"/>
    <w:rsid w:val="00BA1929"/>
    <w:rsid w:val="00BA19AC"/>
    <w:rsid w:val="00BA1DAC"/>
    <w:rsid w:val="00BA2010"/>
    <w:rsid w:val="00BA2349"/>
    <w:rsid w:val="00BA25F4"/>
    <w:rsid w:val="00BA2A41"/>
    <w:rsid w:val="00BA2BA6"/>
    <w:rsid w:val="00BA2DF6"/>
    <w:rsid w:val="00BA2EF2"/>
    <w:rsid w:val="00BA36C7"/>
    <w:rsid w:val="00BA397E"/>
    <w:rsid w:val="00BA3B4A"/>
    <w:rsid w:val="00BA3DB5"/>
    <w:rsid w:val="00BA4120"/>
    <w:rsid w:val="00BA44FA"/>
    <w:rsid w:val="00BA4B72"/>
    <w:rsid w:val="00BA5017"/>
    <w:rsid w:val="00BA5283"/>
    <w:rsid w:val="00BA595F"/>
    <w:rsid w:val="00BA5EF8"/>
    <w:rsid w:val="00BA6173"/>
    <w:rsid w:val="00BA622E"/>
    <w:rsid w:val="00BA6A20"/>
    <w:rsid w:val="00BA6A2C"/>
    <w:rsid w:val="00BA6B99"/>
    <w:rsid w:val="00BA6FCE"/>
    <w:rsid w:val="00BA6FDC"/>
    <w:rsid w:val="00BA71B3"/>
    <w:rsid w:val="00BA778B"/>
    <w:rsid w:val="00BB02FA"/>
    <w:rsid w:val="00BB04AD"/>
    <w:rsid w:val="00BB09D4"/>
    <w:rsid w:val="00BB09F9"/>
    <w:rsid w:val="00BB0A39"/>
    <w:rsid w:val="00BB1069"/>
    <w:rsid w:val="00BB19C6"/>
    <w:rsid w:val="00BB2314"/>
    <w:rsid w:val="00BB24CE"/>
    <w:rsid w:val="00BB2586"/>
    <w:rsid w:val="00BB271C"/>
    <w:rsid w:val="00BB2A9F"/>
    <w:rsid w:val="00BB3A6A"/>
    <w:rsid w:val="00BB3D39"/>
    <w:rsid w:val="00BB3F57"/>
    <w:rsid w:val="00BB3FCB"/>
    <w:rsid w:val="00BB408C"/>
    <w:rsid w:val="00BB4288"/>
    <w:rsid w:val="00BB4D7A"/>
    <w:rsid w:val="00BB4F3E"/>
    <w:rsid w:val="00BB5341"/>
    <w:rsid w:val="00BB56C7"/>
    <w:rsid w:val="00BB59E1"/>
    <w:rsid w:val="00BB5B03"/>
    <w:rsid w:val="00BB5C58"/>
    <w:rsid w:val="00BB5E57"/>
    <w:rsid w:val="00BB6235"/>
    <w:rsid w:val="00BB638F"/>
    <w:rsid w:val="00BB69AA"/>
    <w:rsid w:val="00BB7536"/>
    <w:rsid w:val="00BC0123"/>
    <w:rsid w:val="00BC0490"/>
    <w:rsid w:val="00BC04E9"/>
    <w:rsid w:val="00BC0DB9"/>
    <w:rsid w:val="00BC0F73"/>
    <w:rsid w:val="00BC1D1A"/>
    <w:rsid w:val="00BC2238"/>
    <w:rsid w:val="00BC2859"/>
    <w:rsid w:val="00BC2BC7"/>
    <w:rsid w:val="00BC33BF"/>
    <w:rsid w:val="00BC346B"/>
    <w:rsid w:val="00BC3D77"/>
    <w:rsid w:val="00BC46F0"/>
    <w:rsid w:val="00BC4839"/>
    <w:rsid w:val="00BC484A"/>
    <w:rsid w:val="00BC4944"/>
    <w:rsid w:val="00BC4C8F"/>
    <w:rsid w:val="00BC50BF"/>
    <w:rsid w:val="00BC5461"/>
    <w:rsid w:val="00BC56D9"/>
    <w:rsid w:val="00BC5973"/>
    <w:rsid w:val="00BC5B87"/>
    <w:rsid w:val="00BC5D79"/>
    <w:rsid w:val="00BC5D96"/>
    <w:rsid w:val="00BC631A"/>
    <w:rsid w:val="00BC6E15"/>
    <w:rsid w:val="00BC6F03"/>
    <w:rsid w:val="00BC7147"/>
    <w:rsid w:val="00BC779A"/>
    <w:rsid w:val="00BC77C3"/>
    <w:rsid w:val="00BC7A71"/>
    <w:rsid w:val="00BC7CFF"/>
    <w:rsid w:val="00BD03A5"/>
    <w:rsid w:val="00BD0FD6"/>
    <w:rsid w:val="00BD10A2"/>
    <w:rsid w:val="00BD1355"/>
    <w:rsid w:val="00BD16AE"/>
    <w:rsid w:val="00BD1DFD"/>
    <w:rsid w:val="00BD1FC4"/>
    <w:rsid w:val="00BD23D0"/>
    <w:rsid w:val="00BD2807"/>
    <w:rsid w:val="00BD2931"/>
    <w:rsid w:val="00BD2A64"/>
    <w:rsid w:val="00BD2BDA"/>
    <w:rsid w:val="00BD2ECF"/>
    <w:rsid w:val="00BD383D"/>
    <w:rsid w:val="00BD39A6"/>
    <w:rsid w:val="00BD48EF"/>
    <w:rsid w:val="00BD4A20"/>
    <w:rsid w:val="00BD4B6F"/>
    <w:rsid w:val="00BD4D35"/>
    <w:rsid w:val="00BD4D53"/>
    <w:rsid w:val="00BD4F2F"/>
    <w:rsid w:val="00BD52CF"/>
    <w:rsid w:val="00BD539E"/>
    <w:rsid w:val="00BD55FA"/>
    <w:rsid w:val="00BD58F3"/>
    <w:rsid w:val="00BD590F"/>
    <w:rsid w:val="00BD5A68"/>
    <w:rsid w:val="00BD5A6A"/>
    <w:rsid w:val="00BD6226"/>
    <w:rsid w:val="00BD643E"/>
    <w:rsid w:val="00BD671F"/>
    <w:rsid w:val="00BD6C07"/>
    <w:rsid w:val="00BD747B"/>
    <w:rsid w:val="00BD7650"/>
    <w:rsid w:val="00BD7688"/>
    <w:rsid w:val="00BD791C"/>
    <w:rsid w:val="00BD7F0C"/>
    <w:rsid w:val="00BE0390"/>
    <w:rsid w:val="00BE09B7"/>
    <w:rsid w:val="00BE115F"/>
    <w:rsid w:val="00BE119C"/>
    <w:rsid w:val="00BE133F"/>
    <w:rsid w:val="00BE1711"/>
    <w:rsid w:val="00BE17C1"/>
    <w:rsid w:val="00BE1C3F"/>
    <w:rsid w:val="00BE1F5A"/>
    <w:rsid w:val="00BE28A5"/>
    <w:rsid w:val="00BE2B3D"/>
    <w:rsid w:val="00BE329D"/>
    <w:rsid w:val="00BE33B0"/>
    <w:rsid w:val="00BE3580"/>
    <w:rsid w:val="00BE3AB3"/>
    <w:rsid w:val="00BE42E8"/>
    <w:rsid w:val="00BE42F5"/>
    <w:rsid w:val="00BE4870"/>
    <w:rsid w:val="00BE4C81"/>
    <w:rsid w:val="00BE4FF8"/>
    <w:rsid w:val="00BE5086"/>
    <w:rsid w:val="00BE51BB"/>
    <w:rsid w:val="00BE5776"/>
    <w:rsid w:val="00BE5C4A"/>
    <w:rsid w:val="00BE5E93"/>
    <w:rsid w:val="00BE6911"/>
    <w:rsid w:val="00BE6E35"/>
    <w:rsid w:val="00BE72EC"/>
    <w:rsid w:val="00BE7619"/>
    <w:rsid w:val="00BE79A8"/>
    <w:rsid w:val="00BE7A5D"/>
    <w:rsid w:val="00BE7B4B"/>
    <w:rsid w:val="00BE7CF3"/>
    <w:rsid w:val="00BF0335"/>
    <w:rsid w:val="00BF044C"/>
    <w:rsid w:val="00BF0551"/>
    <w:rsid w:val="00BF06A9"/>
    <w:rsid w:val="00BF0859"/>
    <w:rsid w:val="00BF1380"/>
    <w:rsid w:val="00BF19C3"/>
    <w:rsid w:val="00BF1A3B"/>
    <w:rsid w:val="00BF1C11"/>
    <w:rsid w:val="00BF2214"/>
    <w:rsid w:val="00BF22E6"/>
    <w:rsid w:val="00BF2669"/>
    <w:rsid w:val="00BF2747"/>
    <w:rsid w:val="00BF2BB4"/>
    <w:rsid w:val="00BF35A6"/>
    <w:rsid w:val="00BF3A4D"/>
    <w:rsid w:val="00BF3F97"/>
    <w:rsid w:val="00BF411F"/>
    <w:rsid w:val="00BF4191"/>
    <w:rsid w:val="00BF4252"/>
    <w:rsid w:val="00BF4B13"/>
    <w:rsid w:val="00BF4E5B"/>
    <w:rsid w:val="00BF52F4"/>
    <w:rsid w:val="00BF5AAC"/>
    <w:rsid w:val="00BF5CA3"/>
    <w:rsid w:val="00BF6750"/>
    <w:rsid w:val="00BF68BC"/>
    <w:rsid w:val="00BF7475"/>
    <w:rsid w:val="00C00218"/>
    <w:rsid w:val="00C00538"/>
    <w:rsid w:val="00C005B8"/>
    <w:rsid w:val="00C00A93"/>
    <w:rsid w:val="00C00CC0"/>
    <w:rsid w:val="00C00DCA"/>
    <w:rsid w:val="00C00E3F"/>
    <w:rsid w:val="00C011F4"/>
    <w:rsid w:val="00C0133D"/>
    <w:rsid w:val="00C0133E"/>
    <w:rsid w:val="00C01D13"/>
    <w:rsid w:val="00C0220E"/>
    <w:rsid w:val="00C030B6"/>
    <w:rsid w:val="00C031C7"/>
    <w:rsid w:val="00C0330E"/>
    <w:rsid w:val="00C0418E"/>
    <w:rsid w:val="00C0456E"/>
    <w:rsid w:val="00C0469D"/>
    <w:rsid w:val="00C049C4"/>
    <w:rsid w:val="00C04B23"/>
    <w:rsid w:val="00C04B85"/>
    <w:rsid w:val="00C04BE5"/>
    <w:rsid w:val="00C04D7B"/>
    <w:rsid w:val="00C05178"/>
    <w:rsid w:val="00C05469"/>
    <w:rsid w:val="00C0658F"/>
    <w:rsid w:val="00C06ABE"/>
    <w:rsid w:val="00C06E71"/>
    <w:rsid w:val="00C07155"/>
    <w:rsid w:val="00C07482"/>
    <w:rsid w:val="00C07C62"/>
    <w:rsid w:val="00C07FC4"/>
    <w:rsid w:val="00C103E8"/>
    <w:rsid w:val="00C105A3"/>
    <w:rsid w:val="00C109D2"/>
    <w:rsid w:val="00C10CAA"/>
    <w:rsid w:val="00C111FD"/>
    <w:rsid w:val="00C1124D"/>
    <w:rsid w:val="00C11519"/>
    <w:rsid w:val="00C11659"/>
    <w:rsid w:val="00C11760"/>
    <w:rsid w:val="00C117AF"/>
    <w:rsid w:val="00C119D8"/>
    <w:rsid w:val="00C11F25"/>
    <w:rsid w:val="00C12188"/>
    <w:rsid w:val="00C1244D"/>
    <w:rsid w:val="00C1256C"/>
    <w:rsid w:val="00C12856"/>
    <w:rsid w:val="00C12C2C"/>
    <w:rsid w:val="00C12D22"/>
    <w:rsid w:val="00C13238"/>
    <w:rsid w:val="00C13266"/>
    <w:rsid w:val="00C133A5"/>
    <w:rsid w:val="00C13637"/>
    <w:rsid w:val="00C13F5B"/>
    <w:rsid w:val="00C1453E"/>
    <w:rsid w:val="00C14755"/>
    <w:rsid w:val="00C14B22"/>
    <w:rsid w:val="00C14E5D"/>
    <w:rsid w:val="00C15546"/>
    <w:rsid w:val="00C1571F"/>
    <w:rsid w:val="00C15A38"/>
    <w:rsid w:val="00C15BCB"/>
    <w:rsid w:val="00C15E2E"/>
    <w:rsid w:val="00C16E6A"/>
    <w:rsid w:val="00C16E73"/>
    <w:rsid w:val="00C16E8A"/>
    <w:rsid w:val="00C16FA5"/>
    <w:rsid w:val="00C179C4"/>
    <w:rsid w:val="00C17A2F"/>
    <w:rsid w:val="00C17FEA"/>
    <w:rsid w:val="00C2007B"/>
    <w:rsid w:val="00C20409"/>
    <w:rsid w:val="00C215E0"/>
    <w:rsid w:val="00C21B1F"/>
    <w:rsid w:val="00C21D42"/>
    <w:rsid w:val="00C22235"/>
    <w:rsid w:val="00C22905"/>
    <w:rsid w:val="00C23157"/>
    <w:rsid w:val="00C232C9"/>
    <w:rsid w:val="00C23740"/>
    <w:rsid w:val="00C237FD"/>
    <w:rsid w:val="00C23979"/>
    <w:rsid w:val="00C23A4C"/>
    <w:rsid w:val="00C23B58"/>
    <w:rsid w:val="00C24495"/>
    <w:rsid w:val="00C24803"/>
    <w:rsid w:val="00C24B2E"/>
    <w:rsid w:val="00C25657"/>
    <w:rsid w:val="00C256DE"/>
    <w:rsid w:val="00C25876"/>
    <w:rsid w:val="00C25986"/>
    <w:rsid w:val="00C260BA"/>
    <w:rsid w:val="00C265EF"/>
    <w:rsid w:val="00C26BF5"/>
    <w:rsid w:val="00C26D18"/>
    <w:rsid w:val="00C2782C"/>
    <w:rsid w:val="00C27B66"/>
    <w:rsid w:val="00C30305"/>
    <w:rsid w:val="00C30423"/>
    <w:rsid w:val="00C304BA"/>
    <w:rsid w:val="00C30ADB"/>
    <w:rsid w:val="00C30AEF"/>
    <w:rsid w:val="00C312E4"/>
    <w:rsid w:val="00C31656"/>
    <w:rsid w:val="00C31AF6"/>
    <w:rsid w:val="00C31B6C"/>
    <w:rsid w:val="00C31BCA"/>
    <w:rsid w:val="00C325AC"/>
    <w:rsid w:val="00C325DA"/>
    <w:rsid w:val="00C327CB"/>
    <w:rsid w:val="00C32E05"/>
    <w:rsid w:val="00C3312E"/>
    <w:rsid w:val="00C332DA"/>
    <w:rsid w:val="00C3350B"/>
    <w:rsid w:val="00C3355E"/>
    <w:rsid w:val="00C3367A"/>
    <w:rsid w:val="00C33718"/>
    <w:rsid w:val="00C3381E"/>
    <w:rsid w:val="00C338D1"/>
    <w:rsid w:val="00C33B4C"/>
    <w:rsid w:val="00C33F03"/>
    <w:rsid w:val="00C3483C"/>
    <w:rsid w:val="00C34882"/>
    <w:rsid w:val="00C349FE"/>
    <w:rsid w:val="00C34A64"/>
    <w:rsid w:val="00C34B09"/>
    <w:rsid w:val="00C34D22"/>
    <w:rsid w:val="00C34D30"/>
    <w:rsid w:val="00C350B6"/>
    <w:rsid w:val="00C35242"/>
    <w:rsid w:val="00C35844"/>
    <w:rsid w:val="00C35B6A"/>
    <w:rsid w:val="00C35C52"/>
    <w:rsid w:val="00C35C9E"/>
    <w:rsid w:val="00C35EB7"/>
    <w:rsid w:val="00C35FFD"/>
    <w:rsid w:val="00C36237"/>
    <w:rsid w:val="00C362DB"/>
    <w:rsid w:val="00C368AE"/>
    <w:rsid w:val="00C36AEB"/>
    <w:rsid w:val="00C3704F"/>
    <w:rsid w:val="00C37344"/>
    <w:rsid w:val="00C373F7"/>
    <w:rsid w:val="00C37587"/>
    <w:rsid w:val="00C378A7"/>
    <w:rsid w:val="00C37A8E"/>
    <w:rsid w:val="00C37BB5"/>
    <w:rsid w:val="00C37E20"/>
    <w:rsid w:val="00C37E4F"/>
    <w:rsid w:val="00C40649"/>
    <w:rsid w:val="00C406F6"/>
    <w:rsid w:val="00C40771"/>
    <w:rsid w:val="00C40867"/>
    <w:rsid w:val="00C40EE3"/>
    <w:rsid w:val="00C4108C"/>
    <w:rsid w:val="00C4120B"/>
    <w:rsid w:val="00C41441"/>
    <w:rsid w:val="00C41BBF"/>
    <w:rsid w:val="00C41BEA"/>
    <w:rsid w:val="00C41EC4"/>
    <w:rsid w:val="00C41F62"/>
    <w:rsid w:val="00C42551"/>
    <w:rsid w:val="00C427C9"/>
    <w:rsid w:val="00C42FCA"/>
    <w:rsid w:val="00C4345A"/>
    <w:rsid w:val="00C43947"/>
    <w:rsid w:val="00C443CF"/>
    <w:rsid w:val="00C44543"/>
    <w:rsid w:val="00C4466E"/>
    <w:rsid w:val="00C44710"/>
    <w:rsid w:val="00C447F4"/>
    <w:rsid w:val="00C44888"/>
    <w:rsid w:val="00C448C5"/>
    <w:rsid w:val="00C44B92"/>
    <w:rsid w:val="00C44E61"/>
    <w:rsid w:val="00C44EDD"/>
    <w:rsid w:val="00C4505E"/>
    <w:rsid w:val="00C4539E"/>
    <w:rsid w:val="00C45743"/>
    <w:rsid w:val="00C45790"/>
    <w:rsid w:val="00C45AD8"/>
    <w:rsid w:val="00C45D32"/>
    <w:rsid w:val="00C46764"/>
    <w:rsid w:val="00C469AF"/>
    <w:rsid w:val="00C46D77"/>
    <w:rsid w:val="00C47683"/>
    <w:rsid w:val="00C4769B"/>
    <w:rsid w:val="00C478B8"/>
    <w:rsid w:val="00C47A3E"/>
    <w:rsid w:val="00C47BC8"/>
    <w:rsid w:val="00C47D88"/>
    <w:rsid w:val="00C5012E"/>
    <w:rsid w:val="00C506DB"/>
    <w:rsid w:val="00C50B8E"/>
    <w:rsid w:val="00C50F98"/>
    <w:rsid w:val="00C51207"/>
    <w:rsid w:val="00C516F7"/>
    <w:rsid w:val="00C51D15"/>
    <w:rsid w:val="00C51DE9"/>
    <w:rsid w:val="00C51FCC"/>
    <w:rsid w:val="00C521ED"/>
    <w:rsid w:val="00C52477"/>
    <w:rsid w:val="00C52CEF"/>
    <w:rsid w:val="00C52CFB"/>
    <w:rsid w:val="00C52EB1"/>
    <w:rsid w:val="00C53519"/>
    <w:rsid w:val="00C535A9"/>
    <w:rsid w:val="00C535AA"/>
    <w:rsid w:val="00C535D4"/>
    <w:rsid w:val="00C535E8"/>
    <w:rsid w:val="00C53B7D"/>
    <w:rsid w:val="00C545DD"/>
    <w:rsid w:val="00C548F1"/>
    <w:rsid w:val="00C54C5F"/>
    <w:rsid w:val="00C54D63"/>
    <w:rsid w:val="00C54EA6"/>
    <w:rsid w:val="00C55364"/>
    <w:rsid w:val="00C555AB"/>
    <w:rsid w:val="00C55652"/>
    <w:rsid w:val="00C571E2"/>
    <w:rsid w:val="00C57EED"/>
    <w:rsid w:val="00C57F28"/>
    <w:rsid w:val="00C600B7"/>
    <w:rsid w:val="00C60216"/>
    <w:rsid w:val="00C60BDC"/>
    <w:rsid w:val="00C61726"/>
    <w:rsid w:val="00C61B7D"/>
    <w:rsid w:val="00C622CD"/>
    <w:rsid w:val="00C62508"/>
    <w:rsid w:val="00C6266F"/>
    <w:rsid w:val="00C626EB"/>
    <w:rsid w:val="00C62890"/>
    <w:rsid w:val="00C62A74"/>
    <w:rsid w:val="00C6304C"/>
    <w:rsid w:val="00C63763"/>
    <w:rsid w:val="00C639DE"/>
    <w:rsid w:val="00C63AA6"/>
    <w:rsid w:val="00C63B4C"/>
    <w:rsid w:val="00C63FD1"/>
    <w:rsid w:val="00C640D0"/>
    <w:rsid w:val="00C64AC3"/>
    <w:rsid w:val="00C64D12"/>
    <w:rsid w:val="00C64DA4"/>
    <w:rsid w:val="00C65427"/>
    <w:rsid w:val="00C657B2"/>
    <w:rsid w:val="00C6591D"/>
    <w:rsid w:val="00C65EC9"/>
    <w:rsid w:val="00C66139"/>
    <w:rsid w:val="00C661F8"/>
    <w:rsid w:val="00C66206"/>
    <w:rsid w:val="00C66681"/>
    <w:rsid w:val="00C66821"/>
    <w:rsid w:val="00C66FD8"/>
    <w:rsid w:val="00C6748A"/>
    <w:rsid w:val="00C67661"/>
    <w:rsid w:val="00C676EF"/>
    <w:rsid w:val="00C67A0B"/>
    <w:rsid w:val="00C67D43"/>
    <w:rsid w:val="00C67DF6"/>
    <w:rsid w:val="00C70798"/>
    <w:rsid w:val="00C70D3D"/>
    <w:rsid w:val="00C71555"/>
    <w:rsid w:val="00C718DF"/>
    <w:rsid w:val="00C71B2F"/>
    <w:rsid w:val="00C720E1"/>
    <w:rsid w:val="00C72D5F"/>
    <w:rsid w:val="00C7321A"/>
    <w:rsid w:val="00C73DBD"/>
    <w:rsid w:val="00C73DD7"/>
    <w:rsid w:val="00C74157"/>
    <w:rsid w:val="00C745E1"/>
    <w:rsid w:val="00C74711"/>
    <w:rsid w:val="00C74C0C"/>
    <w:rsid w:val="00C752A0"/>
    <w:rsid w:val="00C7569C"/>
    <w:rsid w:val="00C75D03"/>
    <w:rsid w:val="00C75DD9"/>
    <w:rsid w:val="00C75E92"/>
    <w:rsid w:val="00C76015"/>
    <w:rsid w:val="00C761A4"/>
    <w:rsid w:val="00C76DFE"/>
    <w:rsid w:val="00C772F3"/>
    <w:rsid w:val="00C77C49"/>
    <w:rsid w:val="00C77D24"/>
    <w:rsid w:val="00C801BA"/>
    <w:rsid w:val="00C8084C"/>
    <w:rsid w:val="00C80A26"/>
    <w:rsid w:val="00C80B3F"/>
    <w:rsid w:val="00C80F14"/>
    <w:rsid w:val="00C80F7F"/>
    <w:rsid w:val="00C811E2"/>
    <w:rsid w:val="00C8135E"/>
    <w:rsid w:val="00C81866"/>
    <w:rsid w:val="00C8250F"/>
    <w:rsid w:val="00C82D4C"/>
    <w:rsid w:val="00C831D1"/>
    <w:rsid w:val="00C83273"/>
    <w:rsid w:val="00C8383D"/>
    <w:rsid w:val="00C83917"/>
    <w:rsid w:val="00C84307"/>
    <w:rsid w:val="00C84548"/>
    <w:rsid w:val="00C84D39"/>
    <w:rsid w:val="00C8525E"/>
    <w:rsid w:val="00C852DF"/>
    <w:rsid w:val="00C8530B"/>
    <w:rsid w:val="00C85B97"/>
    <w:rsid w:val="00C8610A"/>
    <w:rsid w:val="00C863E1"/>
    <w:rsid w:val="00C8659C"/>
    <w:rsid w:val="00C866FC"/>
    <w:rsid w:val="00C87277"/>
    <w:rsid w:val="00C87759"/>
    <w:rsid w:val="00C9008A"/>
    <w:rsid w:val="00C9011D"/>
    <w:rsid w:val="00C9096B"/>
    <w:rsid w:val="00C909ED"/>
    <w:rsid w:val="00C90C99"/>
    <w:rsid w:val="00C90EFC"/>
    <w:rsid w:val="00C913A0"/>
    <w:rsid w:val="00C9183C"/>
    <w:rsid w:val="00C91B1D"/>
    <w:rsid w:val="00C91C12"/>
    <w:rsid w:val="00C91DC7"/>
    <w:rsid w:val="00C927D8"/>
    <w:rsid w:val="00C92AC6"/>
    <w:rsid w:val="00C92F0D"/>
    <w:rsid w:val="00C9322A"/>
    <w:rsid w:val="00C93AFB"/>
    <w:rsid w:val="00C93C3E"/>
    <w:rsid w:val="00C93D77"/>
    <w:rsid w:val="00C9408C"/>
    <w:rsid w:val="00C94690"/>
    <w:rsid w:val="00C94CFE"/>
    <w:rsid w:val="00C94DE8"/>
    <w:rsid w:val="00C94F3E"/>
    <w:rsid w:val="00C94F93"/>
    <w:rsid w:val="00C953CB"/>
    <w:rsid w:val="00C95465"/>
    <w:rsid w:val="00C955E2"/>
    <w:rsid w:val="00C957A5"/>
    <w:rsid w:val="00C957D5"/>
    <w:rsid w:val="00C95906"/>
    <w:rsid w:val="00C95930"/>
    <w:rsid w:val="00C95B8A"/>
    <w:rsid w:val="00C95CD8"/>
    <w:rsid w:val="00C960F4"/>
    <w:rsid w:val="00C966DC"/>
    <w:rsid w:val="00C96F34"/>
    <w:rsid w:val="00C9775D"/>
    <w:rsid w:val="00C97920"/>
    <w:rsid w:val="00C97D13"/>
    <w:rsid w:val="00C97D9A"/>
    <w:rsid w:val="00CA00A2"/>
    <w:rsid w:val="00CA0185"/>
    <w:rsid w:val="00CA035C"/>
    <w:rsid w:val="00CA041C"/>
    <w:rsid w:val="00CA0662"/>
    <w:rsid w:val="00CA0755"/>
    <w:rsid w:val="00CA098D"/>
    <w:rsid w:val="00CA0F54"/>
    <w:rsid w:val="00CA19E5"/>
    <w:rsid w:val="00CA1B54"/>
    <w:rsid w:val="00CA1BA0"/>
    <w:rsid w:val="00CA1BC5"/>
    <w:rsid w:val="00CA1D15"/>
    <w:rsid w:val="00CA23B7"/>
    <w:rsid w:val="00CA2D8C"/>
    <w:rsid w:val="00CA2F3F"/>
    <w:rsid w:val="00CA309D"/>
    <w:rsid w:val="00CA3869"/>
    <w:rsid w:val="00CA3D00"/>
    <w:rsid w:val="00CA3E5B"/>
    <w:rsid w:val="00CA3E74"/>
    <w:rsid w:val="00CA418A"/>
    <w:rsid w:val="00CA433E"/>
    <w:rsid w:val="00CA46D1"/>
    <w:rsid w:val="00CA4857"/>
    <w:rsid w:val="00CA4A7C"/>
    <w:rsid w:val="00CA4B93"/>
    <w:rsid w:val="00CA4F8B"/>
    <w:rsid w:val="00CA53B0"/>
    <w:rsid w:val="00CA59D2"/>
    <w:rsid w:val="00CA6114"/>
    <w:rsid w:val="00CA62FC"/>
    <w:rsid w:val="00CA66BE"/>
    <w:rsid w:val="00CA681F"/>
    <w:rsid w:val="00CA68B8"/>
    <w:rsid w:val="00CA713A"/>
    <w:rsid w:val="00CB0423"/>
    <w:rsid w:val="00CB06AA"/>
    <w:rsid w:val="00CB0B1F"/>
    <w:rsid w:val="00CB117C"/>
    <w:rsid w:val="00CB1519"/>
    <w:rsid w:val="00CB2127"/>
    <w:rsid w:val="00CB22B7"/>
    <w:rsid w:val="00CB24CF"/>
    <w:rsid w:val="00CB29C7"/>
    <w:rsid w:val="00CB2DE1"/>
    <w:rsid w:val="00CB2EF9"/>
    <w:rsid w:val="00CB313C"/>
    <w:rsid w:val="00CB3511"/>
    <w:rsid w:val="00CB36D8"/>
    <w:rsid w:val="00CB3C55"/>
    <w:rsid w:val="00CB3EE1"/>
    <w:rsid w:val="00CB43CB"/>
    <w:rsid w:val="00CB475E"/>
    <w:rsid w:val="00CB49C5"/>
    <w:rsid w:val="00CB563B"/>
    <w:rsid w:val="00CB5815"/>
    <w:rsid w:val="00CB5C26"/>
    <w:rsid w:val="00CB5E32"/>
    <w:rsid w:val="00CB62C7"/>
    <w:rsid w:val="00CB62D4"/>
    <w:rsid w:val="00CB64F6"/>
    <w:rsid w:val="00CB6748"/>
    <w:rsid w:val="00CB6837"/>
    <w:rsid w:val="00CB69F5"/>
    <w:rsid w:val="00CB6BE9"/>
    <w:rsid w:val="00CB6EC5"/>
    <w:rsid w:val="00CB70AD"/>
    <w:rsid w:val="00CB70CC"/>
    <w:rsid w:val="00CB70D6"/>
    <w:rsid w:val="00CB73E1"/>
    <w:rsid w:val="00CB7478"/>
    <w:rsid w:val="00CB74E3"/>
    <w:rsid w:val="00CB7897"/>
    <w:rsid w:val="00CB78A9"/>
    <w:rsid w:val="00CB791B"/>
    <w:rsid w:val="00CB7988"/>
    <w:rsid w:val="00CB7B12"/>
    <w:rsid w:val="00CC042A"/>
    <w:rsid w:val="00CC046C"/>
    <w:rsid w:val="00CC08E7"/>
    <w:rsid w:val="00CC1305"/>
    <w:rsid w:val="00CC1541"/>
    <w:rsid w:val="00CC1704"/>
    <w:rsid w:val="00CC19DD"/>
    <w:rsid w:val="00CC1BE3"/>
    <w:rsid w:val="00CC2462"/>
    <w:rsid w:val="00CC279D"/>
    <w:rsid w:val="00CC2A68"/>
    <w:rsid w:val="00CC2DB3"/>
    <w:rsid w:val="00CC2E5B"/>
    <w:rsid w:val="00CC2FC5"/>
    <w:rsid w:val="00CC3472"/>
    <w:rsid w:val="00CC3855"/>
    <w:rsid w:val="00CC3FDF"/>
    <w:rsid w:val="00CC402D"/>
    <w:rsid w:val="00CC4C19"/>
    <w:rsid w:val="00CC5120"/>
    <w:rsid w:val="00CC5A80"/>
    <w:rsid w:val="00CC5B44"/>
    <w:rsid w:val="00CC5DE5"/>
    <w:rsid w:val="00CC5E33"/>
    <w:rsid w:val="00CC6470"/>
    <w:rsid w:val="00CC653D"/>
    <w:rsid w:val="00CC65EC"/>
    <w:rsid w:val="00CC68C1"/>
    <w:rsid w:val="00CC6A26"/>
    <w:rsid w:val="00CC6ACD"/>
    <w:rsid w:val="00CC6BD6"/>
    <w:rsid w:val="00CC6DCF"/>
    <w:rsid w:val="00CC6E8B"/>
    <w:rsid w:val="00CC71D9"/>
    <w:rsid w:val="00CC7BD5"/>
    <w:rsid w:val="00CC7D9B"/>
    <w:rsid w:val="00CD00D6"/>
    <w:rsid w:val="00CD035F"/>
    <w:rsid w:val="00CD06C7"/>
    <w:rsid w:val="00CD088F"/>
    <w:rsid w:val="00CD0994"/>
    <w:rsid w:val="00CD0C99"/>
    <w:rsid w:val="00CD13E7"/>
    <w:rsid w:val="00CD1824"/>
    <w:rsid w:val="00CD1DF9"/>
    <w:rsid w:val="00CD26ED"/>
    <w:rsid w:val="00CD29A5"/>
    <w:rsid w:val="00CD2E0E"/>
    <w:rsid w:val="00CD302B"/>
    <w:rsid w:val="00CD34E8"/>
    <w:rsid w:val="00CD3903"/>
    <w:rsid w:val="00CD3E9D"/>
    <w:rsid w:val="00CD4300"/>
    <w:rsid w:val="00CD48F6"/>
    <w:rsid w:val="00CD4C31"/>
    <w:rsid w:val="00CD4DF5"/>
    <w:rsid w:val="00CD5094"/>
    <w:rsid w:val="00CD5601"/>
    <w:rsid w:val="00CD5EFF"/>
    <w:rsid w:val="00CD60F7"/>
    <w:rsid w:val="00CD6404"/>
    <w:rsid w:val="00CD654C"/>
    <w:rsid w:val="00CD6584"/>
    <w:rsid w:val="00CD659B"/>
    <w:rsid w:val="00CD6A3A"/>
    <w:rsid w:val="00CD6BD1"/>
    <w:rsid w:val="00CD6C45"/>
    <w:rsid w:val="00CD6C85"/>
    <w:rsid w:val="00CD7454"/>
    <w:rsid w:val="00CD766D"/>
    <w:rsid w:val="00CD781F"/>
    <w:rsid w:val="00CD7F15"/>
    <w:rsid w:val="00CE03C1"/>
    <w:rsid w:val="00CE08A7"/>
    <w:rsid w:val="00CE11D8"/>
    <w:rsid w:val="00CE1213"/>
    <w:rsid w:val="00CE1258"/>
    <w:rsid w:val="00CE12CA"/>
    <w:rsid w:val="00CE1476"/>
    <w:rsid w:val="00CE2F3D"/>
    <w:rsid w:val="00CE3654"/>
    <w:rsid w:val="00CE36D9"/>
    <w:rsid w:val="00CE394D"/>
    <w:rsid w:val="00CE3C82"/>
    <w:rsid w:val="00CE3EB9"/>
    <w:rsid w:val="00CE43D3"/>
    <w:rsid w:val="00CE45E5"/>
    <w:rsid w:val="00CE4686"/>
    <w:rsid w:val="00CE4CBD"/>
    <w:rsid w:val="00CE4D0E"/>
    <w:rsid w:val="00CE4DC1"/>
    <w:rsid w:val="00CE4E01"/>
    <w:rsid w:val="00CE5201"/>
    <w:rsid w:val="00CE5A33"/>
    <w:rsid w:val="00CE5A96"/>
    <w:rsid w:val="00CE5CDC"/>
    <w:rsid w:val="00CE6E3C"/>
    <w:rsid w:val="00CE712E"/>
    <w:rsid w:val="00CE733F"/>
    <w:rsid w:val="00CE786B"/>
    <w:rsid w:val="00CE7BCA"/>
    <w:rsid w:val="00CE7C4C"/>
    <w:rsid w:val="00CE7E53"/>
    <w:rsid w:val="00CF0329"/>
    <w:rsid w:val="00CF0636"/>
    <w:rsid w:val="00CF0A8C"/>
    <w:rsid w:val="00CF130D"/>
    <w:rsid w:val="00CF1CE2"/>
    <w:rsid w:val="00CF1D98"/>
    <w:rsid w:val="00CF1E5B"/>
    <w:rsid w:val="00CF2076"/>
    <w:rsid w:val="00CF2B6B"/>
    <w:rsid w:val="00CF3D87"/>
    <w:rsid w:val="00CF3F39"/>
    <w:rsid w:val="00CF53AF"/>
    <w:rsid w:val="00CF558D"/>
    <w:rsid w:val="00CF5912"/>
    <w:rsid w:val="00CF5DBF"/>
    <w:rsid w:val="00CF5F58"/>
    <w:rsid w:val="00CF6878"/>
    <w:rsid w:val="00CF7561"/>
    <w:rsid w:val="00CF7A3D"/>
    <w:rsid w:val="00CF7BFD"/>
    <w:rsid w:val="00CF7C82"/>
    <w:rsid w:val="00CF7F5B"/>
    <w:rsid w:val="00D005CF"/>
    <w:rsid w:val="00D00DBD"/>
    <w:rsid w:val="00D00E8C"/>
    <w:rsid w:val="00D01762"/>
    <w:rsid w:val="00D018C0"/>
    <w:rsid w:val="00D025FE"/>
    <w:rsid w:val="00D028A3"/>
    <w:rsid w:val="00D02AEE"/>
    <w:rsid w:val="00D038C2"/>
    <w:rsid w:val="00D0394A"/>
    <w:rsid w:val="00D03DF4"/>
    <w:rsid w:val="00D03EAC"/>
    <w:rsid w:val="00D03EFE"/>
    <w:rsid w:val="00D0442D"/>
    <w:rsid w:val="00D05F05"/>
    <w:rsid w:val="00D0627A"/>
    <w:rsid w:val="00D06683"/>
    <w:rsid w:val="00D066D9"/>
    <w:rsid w:val="00D06799"/>
    <w:rsid w:val="00D0692B"/>
    <w:rsid w:val="00D06EEA"/>
    <w:rsid w:val="00D072EF"/>
    <w:rsid w:val="00D0738B"/>
    <w:rsid w:val="00D073FA"/>
    <w:rsid w:val="00D0765A"/>
    <w:rsid w:val="00D07D2A"/>
    <w:rsid w:val="00D103B2"/>
    <w:rsid w:val="00D105A7"/>
    <w:rsid w:val="00D10EE2"/>
    <w:rsid w:val="00D114BB"/>
    <w:rsid w:val="00D11C76"/>
    <w:rsid w:val="00D11E89"/>
    <w:rsid w:val="00D11EF3"/>
    <w:rsid w:val="00D12161"/>
    <w:rsid w:val="00D1231C"/>
    <w:rsid w:val="00D1248C"/>
    <w:rsid w:val="00D12756"/>
    <w:rsid w:val="00D12FEE"/>
    <w:rsid w:val="00D1327A"/>
    <w:rsid w:val="00D13539"/>
    <w:rsid w:val="00D1380F"/>
    <w:rsid w:val="00D1390F"/>
    <w:rsid w:val="00D13A00"/>
    <w:rsid w:val="00D13B57"/>
    <w:rsid w:val="00D140D1"/>
    <w:rsid w:val="00D14D5B"/>
    <w:rsid w:val="00D14F19"/>
    <w:rsid w:val="00D14F77"/>
    <w:rsid w:val="00D15448"/>
    <w:rsid w:val="00D1545F"/>
    <w:rsid w:val="00D15652"/>
    <w:rsid w:val="00D1574A"/>
    <w:rsid w:val="00D16625"/>
    <w:rsid w:val="00D1673D"/>
    <w:rsid w:val="00D16A9B"/>
    <w:rsid w:val="00D16DD4"/>
    <w:rsid w:val="00D1767F"/>
    <w:rsid w:val="00D17736"/>
    <w:rsid w:val="00D17B1A"/>
    <w:rsid w:val="00D17BA2"/>
    <w:rsid w:val="00D201E1"/>
    <w:rsid w:val="00D20753"/>
    <w:rsid w:val="00D20763"/>
    <w:rsid w:val="00D21461"/>
    <w:rsid w:val="00D21B4D"/>
    <w:rsid w:val="00D21F4B"/>
    <w:rsid w:val="00D223BE"/>
    <w:rsid w:val="00D22456"/>
    <w:rsid w:val="00D227AC"/>
    <w:rsid w:val="00D22A49"/>
    <w:rsid w:val="00D22E8D"/>
    <w:rsid w:val="00D2335D"/>
    <w:rsid w:val="00D237A0"/>
    <w:rsid w:val="00D23A64"/>
    <w:rsid w:val="00D24054"/>
    <w:rsid w:val="00D24356"/>
    <w:rsid w:val="00D246B9"/>
    <w:rsid w:val="00D24A51"/>
    <w:rsid w:val="00D24D3A"/>
    <w:rsid w:val="00D24F84"/>
    <w:rsid w:val="00D2518C"/>
    <w:rsid w:val="00D251F8"/>
    <w:rsid w:val="00D2525F"/>
    <w:rsid w:val="00D25812"/>
    <w:rsid w:val="00D25F4B"/>
    <w:rsid w:val="00D26491"/>
    <w:rsid w:val="00D268AC"/>
    <w:rsid w:val="00D26D3B"/>
    <w:rsid w:val="00D26D8B"/>
    <w:rsid w:val="00D30463"/>
    <w:rsid w:val="00D30669"/>
    <w:rsid w:val="00D3076E"/>
    <w:rsid w:val="00D30AB0"/>
    <w:rsid w:val="00D30C8E"/>
    <w:rsid w:val="00D31500"/>
    <w:rsid w:val="00D3162B"/>
    <w:rsid w:val="00D31ECA"/>
    <w:rsid w:val="00D3221D"/>
    <w:rsid w:val="00D323DB"/>
    <w:rsid w:val="00D325AA"/>
    <w:rsid w:val="00D32723"/>
    <w:rsid w:val="00D32AA9"/>
    <w:rsid w:val="00D32E4B"/>
    <w:rsid w:val="00D33268"/>
    <w:rsid w:val="00D33313"/>
    <w:rsid w:val="00D3357F"/>
    <w:rsid w:val="00D3371D"/>
    <w:rsid w:val="00D33814"/>
    <w:rsid w:val="00D33E78"/>
    <w:rsid w:val="00D33FD3"/>
    <w:rsid w:val="00D34164"/>
    <w:rsid w:val="00D341AE"/>
    <w:rsid w:val="00D341E5"/>
    <w:rsid w:val="00D34A46"/>
    <w:rsid w:val="00D34AE5"/>
    <w:rsid w:val="00D34BD5"/>
    <w:rsid w:val="00D350C3"/>
    <w:rsid w:val="00D356C9"/>
    <w:rsid w:val="00D35D87"/>
    <w:rsid w:val="00D3670B"/>
    <w:rsid w:val="00D36ABE"/>
    <w:rsid w:val="00D36C49"/>
    <w:rsid w:val="00D36CA2"/>
    <w:rsid w:val="00D37650"/>
    <w:rsid w:val="00D40128"/>
    <w:rsid w:val="00D40144"/>
    <w:rsid w:val="00D4031F"/>
    <w:rsid w:val="00D4037B"/>
    <w:rsid w:val="00D405B7"/>
    <w:rsid w:val="00D40AA9"/>
    <w:rsid w:val="00D40AE8"/>
    <w:rsid w:val="00D40D3E"/>
    <w:rsid w:val="00D41706"/>
    <w:rsid w:val="00D4174D"/>
    <w:rsid w:val="00D42411"/>
    <w:rsid w:val="00D42764"/>
    <w:rsid w:val="00D42784"/>
    <w:rsid w:val="00D427E2"/>
    <w:rsid w:val="00D42E5B"/>
    <w:rsid w:val="00D42F43"/>
    <w:rsid w:val="00D430F0"/>
    <w:rsid w:val="00D43198"/>
    <w:rsid w:val="00D435E6"/>
    <w:rsid w:val="00D435F2"/>
    <w:rsid w:val="00D43A08"/>
    <w:rsid w:val="00D43D64"/>
    <w:rsid w:val="00D442B9"/>
    <w:rsid w:val="00D444DB"/>
    <w:rsid w:val="00D446E4"/>
    <w:rsid w:val="00D44FCB"/>
    <w:rsid w:val="00D455FD"/>
    <w:rsid w:val="00D457C4"/>
    <w:rsid w:val="00D459EF"/>
    <w:rsid w:val="00D46216"/>
    <w:rsid w:val="00D462AE"/>
    <w:rsid w:val="00D4648F"/>
    <w:rsid w:val="00D46577"/>
    <w:rsid w:val="00D46611"/>
    <w:rsid w:val="00D46775"/>
    <w:rsid w:val="00D46B5E"/>
    <w:rsid w:val="00D46BF8"/>
    <w:rsid w:val="00D46F90"/>
    <w:rsid w:val="00D46F95"/>
    <w:rsid w:val="00D470C7"/>
    <w:rsid w:val="00D470FA"/>
    <w:rsid w:val="00D47281"/>
    <w:rsid w:val="00D4742B"/>
    <w:rsid w:val="00D47899"/>
    <w:rsid w:val="00D500E1"/>
    <w:rsid w:val="00D500F7"/>
    <w:rsid w:val="00D502E2"/>
    <w:rsid w:val="00D50499"/>
    <w:rsid w:val="00D504F3"/>
    <w:rsid w:val="00D5086F"/>
    <w:rsid w:val="00D509A7"/>
    <w:rsid w:val="00D50E5A"/>
    <w:rsid w:val="00D50F79"/>
    <w:rsid w:val="00D5124A"/>
    <w:rsid w:val="00D513CF"/>
    <w:rsid w:val="00D519E6"/>
    <w:rsid w:val="00D51D23"/>
    <w:rsid w:val="00D51D92"/>
    <w:rsid w:val="00D52DE9"/>
    <w:rsid w:val="00D538BD"/>
    <w:rsid w:val="00D54767"/>
    <w:rsid w:val="00D54D6E"/>
    <w:rsid w:val="00D54FB0"/>
    <w:rsid w:val="00D55579"/>
    <w:rsid w:val="00D5615C"/>
    <w:rsid w:val="00D56327"/>
    <w:rsid w:val="00D563D1"/>
    <w:rsid w:val="00D570F2"/>
    <w:rsid w:val="00D5770F"/>
    <w:rsid w:val="00D57852"/>
    <w:rsid w:val="00D579E7"/>
    <w:rsid w:val="00D579EE"/>
    <w:rsid w:val="00D57A9F"/>
    <w:rsid w:val="00D57C54"/>
    <w:rsid w:val="00D60068"/>
    <w:rsid w:val="00D604EE"/>
    <w:rsid w:val="00D607F2"/>
    <w:rsid w:val="00D61268"/>
    <w:rsid w:val="00D61410"/>
    <w:rsid w:val="00D61609"/>
    <w:rsid w:val="00D6162B"/>
    <w:rsid w:val="00D61661"/>
    <w:rsid w:val="00D61A3A"/>
    <w:rsid w:val="00D61C07"/>
    <w:rsid w:val="00D61C2A"/>
    <w:rsid w:val="00D6230A"/>
    <w:rsid w:val="00D62381"/>
    <w:rsid w:val="00D624A4"/>
    <w:rsid w:val="00D62591"/>
    <w:rsid w:val="00D62636"/>
    <w:rsid w:val="00D62CEF"/>
    <w:rsid w:val="00D62FA5"/>
    <w:rsid w:val="00D632A5"/>
    <w:rsid w:val="00D63697"/>
    <w:rsid w:val="00D6374E"/>
    <w:rsid w:val="00D63921"/>
    <w:rsid w:val="00D63AEA"/>
    <w:rsid w:val="00D6460A"/>
    <w:rsid w:val="00D64704"/>
    <w:rsid w:val="00D64AC2"/>
    <w:rsid w:val="00D65409"/>
    <w:rsid w:val="00D6580D"/>
    <w:rsid w:val="00D65AC5"/>
    <w:rsid w:val="00D660A8"/>
    <w:rsid w:val="00D66350"/>
    <w:rsid w:val="00D66FDF"/>
    <w:rsid w:val="00D671E6"/>
    <w:rsid w:val="00D67688"/>
    <w:rsid w:val="00D67B25"/>
    <w:rsid w:val="00D70891"/>
    <w:rsid w:val="00D70A17"/>
    <w:rsid w:val="00D70D3C"/>
    <w:rsid w:val="00D70DDB"/>
    <w:rsid w:val="00D70FCF"/>
    <w:rsid w:val="00D716A9"/>
    <w:rsid w:val="00D718C7"/>
    <w:rsid w:val="00D71A42"/>
    <w:rsid w:val="00D72181"/>
    <w:rsid w:val="00D72429"/>
    <w:rsid w:val="00D73268"/>
    <w:rsid w:val="00D7358A"/>
    <w:rsid w:val="00D73A36"/>
    <w:rsid w:val="00D73E97"/>
    <w:rsid w:val="00D74278"/>
    <w:rsid w:val="00D743E7"/>
    <w:rsid w:val="00D7456C"/>
    <w:rsid w:val="00D747EC"/>
    <w:rsid w:val="00D74972"/>
    <w:rsid w:val="00D74C7B"/>
    <w:rsid w:val="00D74E77"/>
    <w:rsid w:val="00D75634"/>
    <w:rsid w:val="00D75740"/>
    <w:rsid w:val="00D758B8"/>
    <w:rsid w:val="00D758CE"/>
    <w:rsid w:val="00D75AAC"/>
    <w:rsid w:val="00D75C47"/>
    <w:rsid w:val="00D75C6E"/>
    <w:rsid w:val="00D75F02"/>
    <w:rsid w:val="00D7613B"/>
    <w:rsid w:val="00D7654B"/>
    <w:rsid w:val="00D76817"/>
    <w:rsid w:val="00D772AD"/>
    <w:rsid w:val="00D773A3"/>
    <w:rsid w:val="00D77420"/>
    <w:rsid w:val="00D7743E"/>
    <w:rsid w:val="00D800A4"/>
    <w:rsid w:val="00D8097E"/>
    <w:rsid w:val="00D80AEE"/>
    <w:rsid w:val="00D80BEB"/>
    <w:rsid w:val="00D80FCD"/>
    <w:rsid w:val="00D81CF2"/>
    <w:rsid w:val="00D81F17"/>
    <w:rsid w:val="00D8237D"/>
    <w:rsid w:val="00D8274B"/>
    <w:rsid w:val="00D82806"/>
    <w:rsid w:val="00D82C06"/>
    <w:rsid w:val="00D82DB0"/>
    <w:rsid w:val="00D83FD7"/>
    <w:rsid w:val="00D840DE"/>
    <w:rsid w:val="00D8481D"/>
    <w:rsid w:val="00D8483F"/>
    <w:rsid w:val="00D84A24"/>
    <w:rsid w:val="00D84CE6"/>
    <w:rsid w:val="00D85688"/>
    <w:rsid w:val="00D86AE0"/>
    <w:rsid w:val="00D86CE7"/>
    <w:rsid w:val="00D86D1A"/>
    <w:rsid w:val="00D87143"/>
    <w:rsid w:val="00D87344"/>
    <w:rsid w:val="00D87E39"/>
    <w:rsid w:val="00D900AA"/>
    <w:rsid w:val="00D90350"/>
    <w:rsid w:val="00D903E0"/>
    <w:rsid w:val="00D904C5"/>
    <w:rsid w:val="00D905AB"/>
    <w:rsid w:val="00D905C9"/>
    <w:rsid w:val="00D9075F"/>
    <w:rsid w:val="00D907E5"/>
    <w:rsid w:val="00D90B2E"/>
    <w:rsid w:val="00D90C3E"/>
    <w:rsid w:val="00D9128C"/>
    <w:rsid w:val="00D9154D"/>
    <w:rsid w:val="00D928D1"/>
    <w:rsid w:val="00D92923"/>
    <w:rsid w:val="00D929B2"/>
    <w:rsid w:val="00D92A24"/>
    <w:rsid w:val="00D9303B"/>
    <w:rsid w:val="00D934C0"/>
    <w:rsid w:val="00D9382C"/>
    <w:rsid w:val="00D93AC5"/>
    <w:rsid w:val="00D93FA5"/>
    <w:rsid w:val="00D944D0"/>
    <w:rsid w:val="00D95450"/>
    <w:rsid w:val="00D95FDC"/>
    <w:rsid w:val="00D97C7C"/>
    <w:rsid w:val="00D97FD9"/>
    <w:rsid w:val="00DA015C"/>
    <w:rsid w:val="00DA0169"/>
    <w:rsid w:val="00DA0715"/>
    <w:rsid w:val="00DA08F3"/>
    <w:rsid w:val="00DA0C23"/>
    <w:rsid w:val="00DA0F31"/>
    <w:rsid w:val="00DA1085"/>
    <w:rsid w:val="00DA1324"/>
    <w:rsid w:val="00DA1715"/>
    <w:rsid w:val="00DA1C29"/>
    <w:rsid w:val="00DA1F7E"/>
    <w:rsid w:val="00DA1FDA"/>
    <w:rsid w:val="00DA20EC"/>
    <w:rsid w:val="00DA294E"/>
    <w:rsid w:val="00DA297B"/>
    <w:rsid w:val="00DA2DEE"/>
    <w:rsid w:val="00DA419E"/>
    <w:rsid w:val="00DA4285"/>
    <w:rsid w:val="00DA4403"/>
    <w:rsid w:val="00DA465A"/>
    <w:rsid w:val="00DA4AD2"/>
    <w:rsid w:val="00DA5820"/>
    <w:rsid w:val="00DA6C24"/>
    <w:rsid w:val="00DA6D71"/>
    <w:rsid w:val="00DA737A"/>
    <w:rsid w:val="00DA7561"/>
    <w:rsid w:val="00DA7691"/>
    <w:rsid w:val="00DA7E1C"/>
    <w:rsid w:val="00DA7F6F"/>
    <w:rsid w:val="00DB008F"/>
    <w:rsid w:val="00DB0302"/>
    <w:rsid w:val="00DB0613"/>
    <w:rsid w:val="00DB0718"/>
    <w:rsid w:val="00DB091D"/>
    <w:rsid w:val="00DB0CB6"/>
    <w:rsid w:val="00DB0CE4"/>
    <w:rsid w:val="00DB12FC"/>
    <w:rsid w:val="00DB1302"/>
    <w:rsid w:val="00DB167A"/>
    <w:rsid w:val="00DB17CC"/>
    <w:rsid w:val="00DB1A87"/>
    <w:rsid w:val="00DB1B1C"/>
    <w:rsid w:val="00DB1BB4"/>
    <w:rsid w:val="00DB1EA0"/>
    <w:rsid w:val="00DB25FE"/>
    <w:rsid w:val="00DB2BB7"/>
    <w:rsid w:val="00DB300C"/>
    <w:rsid w:val="00DB310D"/>
    <w:rsid w:val="00DB36EF"/>
    <w:rsid w:val="00DB3AC3"/>
    <w:rsid w:val="00DB424F"/>
    <w:rsid w:val="00DB42E5"/>
    <w:rsid w:val="00DB4953"/>
    <w:rsid w:val="00DB4A33"/>
    <w:rsid w:val="00DB4CC8"/>
    <w:rsid w:val="00DB4E9F"/>
    <w:rsid w:val="00DB50C6"/>
    <w:rsid w:val="00DB57AB"/>
    <w:rsid w:val="00DB5A38"/>
    <w:rsid w:val="00DB5BA8"/>
    <w:rsid w:val="00DB64FA"/>
    <w:rsid w:val="00DB6932"/>
    <w:rsid w:val="00DB6AC6"/>
    <w:rsid w:val="00DB729A"/>
    <w:rsid w:val="00DB7498"/>
    <w:rsid w:val="00DB74D9"/>
    <w:rsid w:val="00DB7D40"/>
    <w:rsid w:val="00DB7E0B"/>
    <w:rsid w:val="00DC0A76"/>
    <w:rsid w:val="00DC0DEF"/>
    <w:rsid w:val="00DC0E46"/>
    <w:rsid w:val="00DC0E6A"/>
    <w:rsid w:val="00DC1793"/>
    <w:rsid w:val="00DC19AD"/>
    <w:rsid w:val="00DC1AE9"/>
    <w:rsid w:val="00DC1E64"/>
    <w:rsid w:val="00DC2461"/>
    <w:rsid w:val="00DC2618"/>
    <w:rsid w:val="00DC2DF4"/>
    <w:rsid w:val="00DC3594"/>
    <w:rsid w:val="00DC35FE"/>
    <w:rsid w:val="00DC379F"/>
    <w:rsid w:val="00DC37E8"/>
    <w:rsid w:val="00DC3D38"/>
    <w:rsid w:val="00DC4008"/>
    <w:rsid w:val="00DC465B"/>
    <w:rsid w:val="00DC48EE"/>
    <w:rsid w:val="00DC4DA5"/>
    <w:rsid w:val="00DC5AD2"/>
    <w:rsid w:val="00DC5BA3"/>
    <w:rsid w:val="00DC5CF3"/>
    <w:rsid w:val="00DC5DA9"/>
    <w:rsid w:val="00DC5EE4"/>
    <w:rsid w:val="00DC5FCE"/>
    <w:rsid w:val="00DC6A88"/>
    <w:rsid w:val="00DC74CF"/>
    <w:rsid w:val="00DC76FD"/>
    <w:rsid w:val="00DC7876"/>
    <w:rsid w:val="00DC7C88"/>
    <w:rsid w:val="00DC7C9F"/>
    <w:rsid w:val="00DC7F22"/>
    <w:rsid w:val="00DD01D4"/>
    <w:rsid w:val="00DD0423"/>
    <w:rsid w:val="00DD07BB"/>
    <w:rsid w:val="00DD0A17"/>
    <w:rsid w:val="00DD1286"/>
    <w:rsid w:val="00DD195D"/>
    <w:rsid w:val="00DD1AE6"/>
    <w:rsid w:val="00DD2095"/>
    <w:rsid w:val="00DD23FB"/>
    <w:rsid w:val="00DD24DB"/>
    <w:rsid w:val="00DD270D"/>
    <w:rsid w:val="00DD2B6D"/>
    <w:rsid w:val="00DD331B"/>
    <w:rsid w:val="00DD3534"/>
    <w:rsid w:val="00DD3D3B"/>
    <w:rsid w:val="00DD3F3C"/>
    <w:rsid w:val="00DD43C8"/>
    <w:rsid w:val="00DD444F"/>
    <w:rsid w:val="00DD49EA"/>
    <w:rsid w:val="00DD4C0A"/>
    <w:rsid w:val="00DD4CA6"/>
    <w:rsid w:val="00DD4D85"/>
    <w:rsid w:val="00DD56AD"/>
    <w:rsid w:val="00DD60E1"/>
    <w:rsid w:val="00DD615A"/>
    <w:rsid w:val="00DD6198"/>
    <w:rsid w:val="00DD66AE"/>
    <w:rsid w:val="00DD694E"/>
    <w:rsid w:val="00DD6E16"/>
    <w:rsid w:val="00DD730E"/>
    <w:rsid w:val="00DD735B"/>
    <w:rsid w:val="00DD7679"/>
    <w:rsid w:val="00DD7DB8"/>
    <w:rsid w:val="00DE03FA"/>
    <w:rsid w:val="00DE0B40"/>
    <w:rsid w:val="00DE15F5"/>
    <w:rsid w:val="00DE162F"/>
    <w:rsid w:val="00DE1A3A"/>
    <w:rsid w:val="00DE1C32"/>
    <w:rsid w:val="00DE1CE9"/>
    <w:rsid w:val="00DE22FF"/>
    <w:rsid w:val="00DE268C"/>
    <w:rsid w:val="00DE28A2"/>
    <w:rsid w:val="00DE2EA4"/>
    <w:rsid w:val="00DE426C"/>
    <w:rsid w:val="00DE43D5"/>
    <w:rsid w:val="00DE442E"/>
    <w:rsid w:val="00DE477A"/>
    <w:rsid w:val="00DE4B96"/>
    <w:rsid w:val="00DE5008"/>
    <w:rsid w:val="00DE526B"/>
    <w:rsid w:val="00DE59F4"/>
    <w:rsid w:val="00DE6207"/>
    <w:rsid w:val="00DE673D"/>
    <w:rsid w:val="00DE68FD"/>
    <w:rsid w:val="00DE6A13"/>
    <w:rsid w:val="00DE6DB6"/>
    <w:rsid w:val="00DE7236"/>
    <w:rsid w:val="00DE74FB"/>
    <w:rsid w:val="00DE753B"/>
    <w:rsid w:val="00DE7DF3"/>
    <w:rsid w:val="00DF008E"/>
    <w:rsid w:val="00DF0807"/>
    <w:rsid w:val="00DF0BCE"/>
    <w:rsid w:val="00DF0C68"/>
    <w:rsid w:val="00DF0DA9"/>
    <w:rsid w:val="00DF10C3"/>
    <w:rsid w:val="00DF12C3"/>
    <w:rsid w:val="00DF195B"/>
    <w:rsid w:val="00DF2089"/>
    <w:rsid w:val="00DF2122"/>
    <w:rsid w:val="00DF299A"/>
    <w:rsid w:val="00DF341B"/>
    <w:rsid w:val="00DF35F5"/>
    <w:rsid w:val="00DF3610"/>
    <w:rsid w:val="00DF4895"/>
    <w:rsid w:val="00DF4B3F"/>
    <w:rsid w:val="00DF4C30"/>
    <w:rsid w:val="00DF51F9"/>
    <w:rsid w:val="00DF548E"/>
    <w:rsid w:val="00DF5579"/>
    <w:rsid w:val="00DF5A2F"/>
    <w:rsid w:val="00DF5A32"/>
    <w:rsid w:val="00DF5E10"/>
    <w:rsid w:val="00DF5FB7"/>
    <w:rsid w:val="00DF5FD6"/>
    <w:rsid w:val="00DF5FDD"/>
    <w:rsid w:val="00DF68DC"/>
    <w:rsid w:val="00DF697E"/>
    <w:rsid w:val="00DF6B86"/>
    <w:rsid w:val="00DF71AA"/>
    <w:rsid w:val="00DF7442"/>
    <w:rsid w:val="00DF7AE9"/>
    <w:rsid w:val="00E00240"/>
    <w:rsid w:val="00E00958"/>
    <w:rsid w:val="00E009DF"/>
    <w:rsid w:val="00E00BED"/>
    <w:rsid w:val="00E00F6D"/>
    <w:rsid w:val="00E015DA"/>
    <w:rsid w:val="00E0167B"/>
    <w:rsid w:val="00E01F3A"/>
    <w:rsid w:val="00E0258A"/>
    <w:rsid w:val="00E02627"/>
    <w:rsid w:val="00E027F2"/>
    <w:rsid w:val="00E028EE"/>
    <w:rsid w:val="00E02C52"/>
    <w:rsid w:val="00E02DD9"/>
    <w:rsid w:val="00E02E54"/>
    <w:rsid w:val="00E02F33"/>
    <w:rsid w:val="00E03739"/>
    <w:rsid w:val="00E03925"/>
    <w:rsid w:val="00E03A74"/>
    <w:rsid w:val="00E03ED9"/>
    <w:rsid w:val="00E040A9"/>
    <w:rsid w:val="00E041B4"/>
    <w:rsid w:val="00E04407"/>
    <w:rsid w:val="00E04CF8"/>
    <w:rsid w:val="00E053E1"/>
    <w:rsid w:val="00E05B73"/>
    <w:rsid w:val="00E05B92"/>
    <w:rsid w:val="00E05D83"/>
    <w:rsid w:val="00E05E56"/>
    <w:rsid w:val="00E05E79"/>
    <w:rsid w:val="00E05F7D"/>
    <w:rsid w:val="00E06242"/>
    <w:rsid w:val="00E06401"/>
    <w:rsid w:val="00E06BAB"/>
    <w:rsid w:val="00E07014"/>
    <w:rsid w:val="00E10012"/>
    <w:rsid w:val="00E10C20"/>
    <w:rsid w:val="00E10DF8"/>
    <w:rsid w:val="00E10F8A"/>
    <w:rsid w:val="00E11914"/>
    <w:rsid w:val="00E11E7C"/>
    <w:rsid w:val="00E12E98"/>
    <w:rsid w:val="00E134E6"/>
    <w:rsid w:val="00E13B01"/>
    <w:rsid w:val="00E13B4C"/>
    <w:rsid w:val="00E13B9A"/>
    <w:rsid w:val="00E13C95"/>
    <w:rsid w:val="00E13DAD"/>
    <w:rsid w:val="00E1404A"/>
    <w:rsid w:val="00E14115"/>
    <w:rsid w:val="00E14C77"/>
    <w:rsid w:val="00E15D7F"/>
    <w:rsid w:val="00E16256"/>
    <w:rsid w:val="00E162AB"/>
    <w:rsid w:val="00E16963"/>
    <w:rsid w:val="00E16D16"/>
    <w:rsid w:val="00E17379"/>
    <w:rsid w:val="00E177D2"/>
    <w:rsid w:val="00E17FBE"/>
    <w:rsid w:val="00E200A0"/>
    <w:rsid w:val="00E2071C"/>
    <w:rsid w:val="00E20905"/>
    <w:rsid w:val="00E209B4"/>
    <w:rsid w:val="00E209DE"/>
    <w:rsid w:val="00E20C69"/>
    <w:rsid w:val="00E20C93"/>
    <w:rsid w:val="00E20FA7"/>
    <w:rsid w:val="00E2142D"/>
    <w:rsid w:val="00E2159C"/>
    <w:rsid w:val="00E21764"/>
    <w:rsid w:val="00E21CE9"/>
    <w:rsid w:val="00E21DD1"/>
    <w:rsid w:val="00E22191"/>
    <w:rsid w:val="00E22430"/>
    <w:rsid w:val="00E224F1"/>
    <w:rsid w:val="00E22920"/>
    <w:rsid w:val="00E22A50"/>
    <w:rsid w:val="00E22A69"/>
    <w:rsid w:val="00E22D75"/>
    <w:rsid w:val="00E22FF3"/>
    <w:rsid w:val="00E23931"/>
    <w:rsid w:val="00E23BDC"/>
    <w:rsid w:val="00E23D45"/>
    <w:rsid w:val="00E246EE"/>
    <w:rsid w:val="00E24935"/>
    <w:rsid w:val="00E24953"/>
    <w:rsid w:val="00E24B47"/>
    <w:rsid w:val="00E24D60"/>
    <w:rsid w:val="00E24ECA"/>
    <w:rsid w:val="00E255AF"/>
    <w:rsid w:val="00E257BD"/>
    <w:rsid w:val="00E25D39"/>
    <w:rsid w:val="00E26026"/>
    <w:rsid w:val="00E262D9"/>
    <w:rsid w:val="00E26304"/>
    <w:rsid w:val="00E26817"/>
    <w:rsid w:val="00E2724B"/>
    <w:rsid w:val="00E27416"/>
    <w:rsid w:val="00E279D7"/>
    <w:rsid w:val="00E27CEE"/>
    <w:rsid w:val="00E301B9"/>
    <w:rsid w:val="00E30227"/>
    <w:rsid w:val="00E303DF"/>
    <w:rsid w:val="00E303FE"/>
    <w:rsid w:val="00E312B5"/>
    <w:rsid w:val="00E313D8"/>
    <w:rsid w:val="00E31CD6"/>
    <w:rsid w:val="00E32174"/>
    <w:rsid w:val="00E32601"/>
    <w:rsid w:val="00E3274C"/>
    <w:rsid w:val="00E32A2D"/>
    <w:rsid w:val="00E32D52"/>
    <w:rsid w:val="00E33138"/>
    <w:rsid w:val="00E331CA"/>
    <w:rsid w:val="00E33324"/>
    <w:rsid w:val="00E3345A"/>
    <w:rsid w:val="00E33519"/>
    <w:rsid w:val="00E33638"/>
    <w:rsid w:val="00E33729"/>
    <w:rsid w:val="00E33861"/>
    <w:rsid w:val="00E3393F"/>
    <w:rsid w:val="00E34556"/>
    <w:rsid w:val="00E346C7"/>
    <w:rsid w:val="00E34E86"/>
    <w:rsid w:val="00E354DC"/>
    <w:rsid w:val="00E35545"/>
    <w:rsid w:val="00E35684"/>
    <w:rsid w:val="00E357B4"/>
    <w:rsid w:val="00E3597B"/>
    <w:rsid w:val="00E359BB"/>
    <w:rsid w:val="00E35D70"/>
    <w:rsid w:val="00E35F6F"/>
    <w:rsid w:val="00E36225"/>
    <w:rsid w:val="00E363A8"/>
    <w:rsid w:val="00E3645B"/>
    <w:rsid w:val="00E3650C"/>
    <w:rsid w:val="00E365FF"/>
    <w:rsid w:val="00E368A8"/>
    <w:rsid w:val="00E36CF2"/>
    <w:rsid w:val="00E3719D"/>
    <w:rsid w:val="00E373FD"/>
    <w:rsid w:val="00E377A7"/>
    <w:rsid w:val="00E377D5"/>
    <w:rsid w:val="00E40F5F"/>
    <w:rsid w:val="00E41034"/>
    <w:rsid w:val="00E41161"/>
    <w:rsid w:val="00E41266"/>
    <w:rsid w:val="00E41E0E"/>
    <w:rsid w:val="00E42341"/>
    <w:rsid w:val="00E4257C"/>
    <w:rsid w:val="00E42954"/>
    <w:rsid w:val="00E42ACA"/>
    <w:rsid w:val="00E42B7D"/>
    <w:rsid w:val="00E42DC8"/>
    <w:rsid w:val="00E43B5D"/>
    <w:rsid w:val="00E44309"/>
    <w:rsid w:val="00E446C6"/>
    <w:rsid w:val="00E44871"/>
    <w:rsid w:val="00E449EF"/>
    <w:rsid w:val="00E453DD"/>
    <w:rsid w:val="00E45A7E"/>
    <w:rsid w:val="00E46123"/>
    <w:rsid w:val="00E4619E"/>
    <w:rsid w:val="00E46445"/>
    <w:rsid w:val="00E465E6"/>
    <w:rsid w:val="00E469AC"/>
    <w:rsid w:val="00E47716"/>
    <w:rsid w:val="00E4779D"/>
    <w:rsid w:val="00E47D88"/>
    <w:rsid w:val="00E5013D"/>
    <w:rsid w:val="00E502B9"/>
    <w:rsid w:val="00E50C87"/>
    <w:rsid w:val="00E517E8"/>
    <w:rsid w:val="00E5181E"/>
    <w:rsid w:val="00E51BFA"/>
    <w:rsid w:val="00E51F79"/>
    <w:rsid w:val="00E52918"/>
    <w:rsid w:val="00E52ACD"/>
    <w:rsid w:val="00E52F01"/>
    <w:rsid w:val="00E532BA"/>
    <w:rsid w:val="00E53428"/>
    <w:rsid w:val="00E5353D"/>
    <w:rsid w:val="00E5388E"/>
    <w:rsid w:val="00E538E1"/>
    <w:rsid w:val="00E5436B"/>
    <w:rsid w:val="00E543BC"/>
    <w:rsid w:val="00E546E7"/>
    <w:rsid w:val="00E548C5"/>
    <w:rsid w:val="00E54B56"/>
    <w:rsid w:val="00E54D43"/>
    <w:rsid w:val="00E552CF"/>
    <w:rsid w:val="00E55A41"/>
    <w:rsid w:val="00E55A85"/>
    <w:rsid w:val="00E55E3E"/>
    <w:rsid w:val="00E56564"/>
    <w:rsid w:val="00E567AB"/>
    <w:rsid w:val="00E5680E"/>
    <w:rsid w:val="00E56BA2"/>
    <w:rsid w:val="00E57124"/>
    <w:rsid w:val="00E57E72"/>
    <w:rsid w:val="00E6021D"/>
    <w:rsid w:val="00E60E76"/>
    <w:rsid w:val="00E61BBC"/>
    <w:rsid w:val="00E61DA2"/>
    <w:rsid w:val="00E61E0C"/>
    <w:rsid w:val="00E6224D"/>
    <w:rsid w:val="00E62269"/>
    <w:rsid w:val="00E62440"/>
    <w:rsid w:val="00E627ED"/>
    <w:rsid w:val="00E630A6"/>
    <w:rsid w:val="00E6365D"/>
    <w:rsid w:val="00E63988"/>
    <w:rsid w:val="00E63F48"/>
    <w:rsid w:val="00E64A6D"/>
    <w:rsid w:val="00E6519E"/>
    <w:rsid w:val="00E65858"/>
    <w:rsid w:val="00E658CE"/>
    <w:rsid w:val="00E65A56"/>
    <w:rsid w:val="00E65D46"/>
    <w:rsid w:val="00E6685B"/>
    <w:rsid w:val="00E66928"/>
    <w:rsid w:val="00E66A4A"/>
    <w:rsid w:val="00E66A6E"/>
    <w:rsid w:val="00E674DE"/>
    <w:rsid w:val="00E67BDC"/>
    <w:rsid w:val="00E67D59"/>
    <w:rsid w:val="00E67E37"/>
    <w:rsid w:val="00E702B6"/>
    <w:rsid w:val="00E70EE0"/>
    <w:rsid w:val="00E719C8"/>
    <w:rsid w:val="00E71B17"/>
    <w:rsid w:val="00E720BA"/>
    <w:rsid w:val="00E72597"/>
    <w:rsid w:val="00E72865"/>
    <w:rsid w:val="00E7294D"/>
    <w:rsid w:val="00E729FF"/>
    <w:rsid w:val="00E72A6C"/>
    <w:rsid w:val="00E72B83"/>
    <w:rsid w:val="00E72BF3"/>
    <w:rsid w:val="00E72C41"/>
    <w:rsid w:val="00E731FB"/>
    <w:rsid w:val="00E733C2"/>
    <w:rsid w:val="00E73ACD"/>
    <w:rsid w:val="00E73BA6"/>
    <w:rsid w:val="00E73C0B"/>
    <w:rsid w:val="00E7462A"/>
    <w:rsid w:val="00E747B0"/>
    <w:rsid w:val="00E74A39"/>
    <w:rsid w:val="00E74A84"/>
    <w:rsid w:val="00E75125"/>
    <w:rsid w:val="00E757A0"/>
    <w:rsid w:val="00E75916"/>
    <w:rsid w:val="00E766EC"/>
    <w:rsid w:val="00E76A7A"/>
    <w:rsid w:val="00E76D26"/>
    <w:rsid w:val="00E76F6A"/>
    <w:rsid w:val="00E76F9B"/>
    <w:rsid w:val="00E773B1"/>
    <w:rsid w:val="00E77BCB"/>
    <w:rsid w:val="00E8071F"/>
    <w:rsid w:val="00E80DD6"/>
    <w:rsid w:val="00E80F9F"/>
    <w:rsid w:val="00E80FAE"/>
    <w:rsid w:val="00E81315"/>
    <w:rsid w:val="00E8167A"/>
    <w:rsid w:val="00E819B3"/>
    <w:rsid w:val="00E81FD0"/>
    <w:rsid w:val="00E8231F"/>
    <w:rsid w:val="00E82C22"/>
    <w:rsid w:val="00E82DC8"/>
    <w:rsid w:val="00E82F49"/>
    <w:rsid w:val="00E82F6B"/>
    <w:rsid w:val="00E8388A"/>
    <w:rsid w:val="00E839C8"/>
    <w:rsid w:val="00E83DC5"/>
    <w:rsid w:val="00E83FE1"/>
    <w:rsid w:val="00E840D9"/>
    <w:rsid w:val="00E84349"/>
    <w:rsid w:val="00E8459A"/>
    <w:rsid w:val="00E852DA"/>
    <w:rsid w:val="00E854BA"/>
    <w:rsid w:val="00E857A6"/>
    <w:rsid w:val="00E858F4"/>
    <w:rsid w:val="00E85C0A"/>
    <w:rsid w:val="00E864AD"/>
    <w:rsid w:val="00E866D8"/>
    <w:rsid w:val="00E868CE"/>
    <w:rsid w:val="00E86AC6"/>
    <w:rsid w:val="00E86FA4"/>
    <w:rsid w:val="00E87078"/>
    <w:rsid w:val="00E874EC"/>
    <w:rsid w:val="00E87572"/>
    <w:rsid w:val="00E8757C"/>
    <w:rsid w:val="00E900A7"/>
    <w:rsid w:val="00E90687"/>
    <w:rsid w:val="00E910A5"/>
    <w:rsid w:val="00E91545"/>
    <w:rsid w:val="00E9176D"/>
    <w:rsid w:val="00E91813"/>
    <w:rsid w:val="00E91CD1"/>
    <w:rsid w:val="00E91F30"/>
    <w:rsid w:val="00E91F74"/>
    <w:rsid w:val="00E91FCC"/>
    <w:rsid w:val="00E921DE"/>
    <w:rsid w:val="00E92549"/>
    <w:rsid w:val="00E925C3"/>
    <w:rsid w:val="00E926DF"/>
    <w:rsid w:val="00E9295D"/>
    <w:rsid w:val="00E92B2A"/>
    <w:rsid w:val="00E92C42"/>
    <w:rsid w:val="00E92CB8"/>
    <w:rsid w:val="00E92E1C"/>
    <w:rsid w:val="00E930E3"/>
    <w:rsid w:val="00E93182"/>
    <w:rsid w:val="00E932F5"/>
    <w:rsid w:val="00E93324"/>
    <w:rsid w:val="00E934BE"/>
    <w:rsid w:val="00E9396F"/>
    <w:rsid w:val="00E939C8"/>
    <w:rsid w:val="00E94003"/>
    <w:rsid w:val="00E94285"/>
    <w:rsid w:val="00E94414"/>
    <w:rsid w:val="00E94447"/>
    <w:rsid w:val="00E948B8"/>
    <w:rsid w:val="00E94CAC"/>
    <w:rsid w:val="00E95263"/>
    <w:rsid w:val="00E95314"/>
    <w:rsid w:val="00E955FA"/>
    <w:rsid w:val="00E95799"/>
    <w:rsid w:val="00E96002"/>
    <w:rsid w:val="00E960EB"/>
    <w:rsid w:val="00E9615F"/>
    <w:rsid w:val="00E961FA"/>
    <w:rsid w:val="00E96435"/>
    <w:rsid w:val="00E96765"/>
    <w:rsid w:val="00E96BF3"/>
    <w:rsid w:val="00E96C1E"/>
    <w:rsid w:val="00E96E3E"/>
    <w:rsid w:val="00E97310"/>
    <w:rsid w:val="00E975EB"/>
    <w:rsid w:val="00E97B57"/>
    <w:rsid w:val="00E97E65"/>
    <w:rsid w:val="00EA0527"/>
    <w:rsid w:val="00EA0A1F"/>
    <w:rsid w:val="00EA0A84"/>
    <w:rsid w:val="00EA0D0F"/>
    <w:rsid w:val="00EA0EBB"/>
    <w:rsid w:val="00EA0FB7"/>
    <w:rsid w:val="00EA23F4"/>
    <w:rsid w:val="00EA305D"/>
    <w:rsid w:val="00EA3663"/>
    <w:rsid w:val="00EA4830"/>
    <w:rsid w:val="00EA4DE9"/>
    <w:rsid w:val="00EA512F"/>
    <w:rsid w:val="00EA5191"/>
    <w:rsid w:val="00EA54B5"/>
    <w:rsid w:val="00EA5622"/>
    <w:rsid w:val="00EA5674"/>
    <w:rsid w:val="00EA5814"/>
    <w:rsid w:val="00EA5A66"/>
    <w:rsid w:val="00EA5C5B"/>
    <w:rsid w:val="00EA5CAB"/>
    <w:rsid w:val="00EA5CC5"/>
    <w:rsid w:val="00EA696E"/>
    <w:rsid w:val="00EA6B63"/>
    <w:rsid w:val="00EA6F82"/>
    <w:rsid w:val="00EA6FE9"/>
    <w:rsid w:val="00EA71FE"/>
    <w:rsid w:val="00EA7595"/>
    <w:rsid w:val="00EA7871"/>
    <w:rsid w:val="00EB00F8"/>
    <w:rsid w:val="00EB0664"/>
    <w:rsid w:val="00EB0A9D"/>
    <w:rsid w:val="00EB0C42"/>
    <w:rsid w:val="00EB0CA5"/>
    <w:rsid w:val="00EB0D76"/>
    <w:rsid w:val="00EB17E8"/>
    <w:rsid w:val="00EB1E4A"/>
    <w:rsid w:val="00EB2052"/>
    <w:rsid w:val="00EB2114"/>
    <w:rsid w:val="00EB2665"/>
    <w:rsid w:val="00EB26D9"/>
    <w:rsid w:val="00EB276D"/>
    <w:rsid w:val="00EB28FD"/>
    <w:rsid w:val="00EB2954"/>
    <w:rsid w:val="00EB2B15"/>
    <w:rsid w:val="00EB2F3F"/>
    <w:rsid w:val="00EB3449"/>
    <w:rsid w:val="00EB35D6"/>
    <w:rsid w:val="00EB37FF"/>
    <w:rsid w:val="00EB3EF7"/>
    <w:rsid w:val="00EB4210"/>
    <w:rsid w:val="00EB433D"/>
    <w:rsid w:val="00EB44C0"/>
    <w:rsid w:val="00EB44CA"/>
    <w:rsid w:val="00EB46A5"/>
    <w:rsid w:val="00EB4766"/>
    <w:rsid w:val="00EB4898"/>
    <w:rsid w:val="00EB4E4D"/>
    <w:rsid w:val="00EB4FCB"/>
    <w:rsid w:val="00EB504E"/>
    <w:rsid w:val="00EB52E9"/>
    <w:rsid w:val="00EB53BA"/>
    <w:rsid w:val="00EB53C9"/>
    <w:rsid w:val="00EB5840"/>
    <w:rsid w:val="00EB6146"/>
    <w:rsid w:val="00EB62FE"/>
    <w:rsid w:val="00EB66F5"/>
    <w:rsid w:val="00EB67B4"/>
    <w:rsid w:val="00EB6897"/>
    <w:rsid w:val="00EB6A8E"/>
    <w:rsid w:val="00EB70E4"/>
    <w:rsid w:val="00EB7CC1"/>
    <w:rsid w:val="00EC0395"/>
    <w:rsid w:val="00EC04D3"/>
    <w:rsid w:val="00EC1CE5"/>
    <w:rsid w:val="00EC2ECB"/>
    <w:rsid w:val="00EC318E"/>
    <w:rsid w:val="00EC3216"/>
    <w:rsid w:val="00EC37F0"/>
    <w:rsid w:val="00EC428D"/>
    <w:rsid w:val="00EC4612"/>
    <w:rsid w:val="00EC4E39"/>
    <w:rsid w:val="00EC5196"/>
    <w:rsid w:val="00EC55A0"/>
    <w:rsid w:val="00EC5670"/>
    <w:rsid w:val="00EC5A25"/>
    <w:rsid w:val="00EC5CF0"/>
    <w:rsid w:val="00EC65FC"/>
    <w:rsid w:val="00EC69BE"/>
    <w:rsid w:val="00EC7159"/>
    <w:rsid w:val="00EC72E3"/>
    <w:rsid w:val="00EC760F"/>
    <w:rsid w:val="00EC7D93"/>
    <w:rsid w:val="00ED0977"/>
    <w:rsid w:val="00ED0CB1"/>
    <w:rsid w:val="00ED0D3F"/>
    <w:rsid w:val="00ED0D93"/>
    <w:rsid w:val="00ED1B53"/>
    <w:rsid w:val="00ED1ED8"/>
    <w:rsid w:val="00ED2DA6"/>
    <w:rsid w:val="00ED2EA7"/>
    <w:rsid w:val="00ED3844"/>
    <w:rsid w:val="00ED3EFC"/>
    <w:rsid w:val="00ED4014"/>
    <w:rsid w:val="00ED446A"/>
    <w:rsid w:val="00ED45E0"/>
    <w:rsid w:val="00ED4705"/>
    <w:rsid w:val="00ED49C5"/>
    <w:rsid w:val="00ED4CD5"/>
    <w:rsid w:val="00ED5CB5"/>
    <w:rsid w:val="00ED5EBE"/>
    <w:rsid w:val="00ED6610"/>
    <w:rsid w:val="00ED6611"/>
    <w:rsid w:val="00ED6698"/>
    <w:rsid w:val="00ED6704"/>
    <w:rsid w:val="00ED677E"/>
    <w:rsid w:val="00ED6814"/>
    <w:rsid w:val="00ED71FD"/>
    <w:rsid w:val="00ED7396"/>
    <w:rsid w:val="00ED73D8"/>
    <w:rsid w:val="00ED7627"/>
    <w:rsid w:val="00ED7B9C"/>
    <w:rsid w:val="00ED7CE1"/>
    <w:rsid w:val="00EE01F0"/>
    <w:rsid w:val="00EE0461"/>
    <w:rsid w:val="00EE08DD"/>
    <w:rsid w:val="00EE0F7F"/>
    <w:rsid w:val="00EE1656"/>
    <w:rsid w:val="00EE1835"/>
    <w:rsid w:val="00EE1B27"/>
    <w:rsid w:val="00EE239D"/>
    <w:rsid w:val="00EE285B"/>
    <w:rsid w:val="00EE2918"/>
    <w:rsid w:val="00EE2959"/>
    <w:rsid w:val="00EE29E2"/>
    <w:rsid w:val="00EE2DD1"/>
    <w:rsid w:val="00EE387F"/>
    <w:rsid w:val="00EE3AF1"/>
    <w:rsid w:val="00EE3DD1"/>
    <w:rsid w:val="00EE3E0F"/>
    <w:rsid w:val="00EE3EA9"/>
    <w:rsid w:val="00EE4366"/>
    <w:rsid w:val="00EE48D4"/>
    <w:rsid w:val="00EE529D"/>
    <w:rsid w:val="00EE5691"/>
    <w:rsid w:val="00EE5D93"/>
    <w:rsid w:val="00EE6539"/>
    <w:rsid w:val="00EE6DE1"/>
    <w:rsid w:val="00EE72DB"/>
    <w:rsid w:val="00EE732B"/>
    <w:rsid w:val="00EF00A7"/>
    <w:rsid w:val="00EF00DA"/>
    <w:rsid w:val="00EF01C1"/>
    <w:rsid w:val="00EF0C30"/>
    <w:rsid w:val="00EF0C5C"/>
    <w:rsid w:val="00EF0D1B"/>
    <w:rsid w:val="00EF0E4B"/>
    <w:rsid w:val="00EF0FC7"/>
    <w:rsid w:val="00EF11DB"/>
    <w:rsid w:val="00EF1379"/>
    <w:rsid w:val="00EF16F4"/>
    <w:rsid w:val="00EF1FF0"/>
    <w:rsid w:val="00EF2AF5"/>
    <w:rsid w:val="00EF33FA"/>
    <w:rsid w:val="00EF3BB2"/>
    <w:rsid w:val="00EF3E8B"/>
    <w:rsid w:val="00EF499C"/>
    <w:rsid w:val="00EF55B1"/>
    <w:rsid w:val="00EF57AB"/>
    <w:rsid w:val="00EF5B76"/>
    <w:rsid w:val="00EF6094"/>
    <w:rsid w:val="00EF624A"/>
    <w:rsid w:val="00EF6272"/>
    <w:rsid w:val="00EF6291"/>
    <w:rsid w:val="00EF6508"/>
    <w:rsid w:val="00EF6986"/>
    <w:rsid w:val="00EF6C77"/>
    <w:rsid w:val="00EF7C89"/>
    <w:rsid w:val="00EF7F9B"/>
    <w:rsid w:val="00F0042A"/>
    <w:rsid w:val="00F006D0"/>
    <w:rsid w:val="00F00C89"/>
    <w:rsid w:val="00F00F17"/>
    <w:rsid w:val="00F00FB8"/>
    <w:rsid w:val="00F01130"/>
    <w:rsid w:val="00F01C1D"/>
    <w:rsid w:val="00F01C2C"/>
    <w:rsid w:val="00F01FC0"/>
    <w:rsid w:val="00F02032"/>
    <w:rsid w:val="00F0266E"/>
    <w:rsid w:val="00F02801"/>
    <w:rsid w:val="00F0294E"/>
    <w:rsid w:val="00F02A8F"/>
    <w:rsid w:val="00F02D40"/>
    <w:rsid w:val="00F02DFA"/>
    <w:rsid w:val="00F03289"/>
    <w:rsid w:val="00F03480"/>
    <w:rsid w:val="00F034E9"/>
    <w:rsid w:val="00F03BE5"/>
    <w:rsid w:val="00F042AD"/>
    <w:rsid w:val="00F043D2"/>
    <w:rsid w:val="00F04927"/>
    <w:rsid w:val="00F05968"/>
    <w:rsid w:val="00F05D16"/>
    <w:rsid w:val="00F05F99"/>
    <w:rsid w:val="00F05FF1"/>
    <w:rsid w:val="00F060CA"/>
    <w:rsid w:val="00F063BF"/>
    <w:rsid w:val="00F063EC"/>
    <w:rsid w:val="00F065A1"/>
    <w:rsid w:val="00F06875"/>
    <w:rsid w:val="00F06907"/>
    <w:rsid w:val="00F06DDA"/>
    <w:rsid w:val="00F070B2"/>
    <w:rsid w:val="00F07417"/>
    <w:rsid w:val="00F075A4"/>
    <w:rsid w:val="00F07800"/>
    <w:rsid w:val="00F07B80"/>
    <w:rsid w:val="00F07C33"/>
    <w:rsid w:val="00F07E43"/>
    <w:rsid w:val="00F1054E"/>
    <w:rsid w:val="00F10780"/>
    <w:rsid w:val="00F10CD1"/>
    <w:rsid w:val="00F10EDD"/>
    <w:rsid w:val="00F117CA"/>
    <w:rsid w:val="00F12091"/>
    <w:rsid w:val="00F12286"/>
    <w:rsid w:val="00F1261F"/>
    <w:rsid w:val="00F1271B"/>
    <w:rsid w:val="00F1275C"/>
    <w:rsid w:val="00F128EE"/>
    <w:rsid w:val="00F1309C"/>
    <w:rsid w:val="00F13988"/>
    <w:rsid w:val="00F13A02"/>
    <w:rsid w:val="00F13A1C"/>
    <w:rsid w:val="00F13DC9"/>
    <w:rsid w:val="00F13DE1"/>
    <w:rsid w:val="00F13ED6"/>
    <w:rsid w:val="00F143B3"/>
    <w:rsid w:val="00F15591"/>
    <w:rsid w:val="00F1620A"/>
    <w:rsid w:val="00F16212"/>
    <w:rsid w:val="00F16367"/>
    <w:rsid w:val="00F16963"/>
    <w:rsid w:val="00F17617"/>
    <w:rsid w:val="00F176D9"/>
    <w:rsid w:val="00F17C5B"/>
    <w:rsid w:val="00F17E8D"/>
    <w:rsid w:val="00F20664"/>
    <w:rsid w:val="00F20F90"/>
    <w:rsid w:val="00F216BF"/>
    <w:rsid w:val="00F21839"/>
    <w:rsid w:val="00F218EC"/>
    <w:rsid w:val="00F21969"/>
    <w:rsid w:val="00F21F65"/>
    <w:rsid w:val="00F223F1"/>
    <w:rsid w:val="00F22823"/>
    <w:rsid w:val="00F2313F"/>
    <w:rsid w:val="00F234D6"/>
    <w:rsid w:val="00F23795"/>
    <w:rsid w:val="00F23E7B"/>
    <w:rsid w:val="00F2487A"/>
    <w:rsid w:val="00F252BD"/>
    <w:rsid w:val="00F25327"/>
    <w:rsid w:val="00F25E3C"/>
    <w:rsid w:val="00F25F62"/>
    <w:rsid w:val="00F26126"/>
    <w:rsid w:val="00F2670D"/>
    <w:rsid w:val="00F26F1E"/>
    <w:rsid w:val="00F27E80"/>
    <w:rsid w:val="00F30153"/>
    <w:rsid w:val="00F30957"/>
    <w:rsid w:val="00F31435"/>
    <w:rsid w:val="00F31506"/>
    <w:rsid w:val="00F31E4D"/>
    <w:rsid w:val="00F31FF4"/>
    <w:rsid w:val="00F32225"/>
    <w:rsid w:val="00F32BF6"/>
    <w:rsid w:val="00F32DD5"/>
    <w:rsid w:val="00F332AF"/>
    <w:rsid w:val="00F33453"/>
    <w:rsid w:val="00F33B89"/>
    <w:rsid w:val="00F33E23"/>
    <w:rsid w:val="00F34232"/>
    <w:rsid w:val="00F34681"/>
    <w:rsid w:val="00F347C6"/>
    <w:rsid w:val="00F34A69"/>
    <w:rsid w:val="00F34AB6"/>
    <w:rsid w:val="00F34C39"/>
    <w:rsid w:val="00F3532E"/>
    <w:rsid w:val="00F35E61"/>
    <w:rsid w:val="00F36B93"/>
    <w:rsid w:val="00F36BDA"/>
    <w:rsid w:val="00F372F0"/>
    <w:rsid w:val="00F373B3"/>
    <w:rsid w:val="00F37719"/>
    <w:rsid w:val="00F40260"/>
    <w:rsid w:val="00F40293"/>
    <w:rsid w:val="00F40916"/>
    <w:rsid w:val="00F40A2C"/>
    <w:rsid w:val="00F40EA6"/>
    <w:rsid w:val="00F4145E"/>
    <w:rsid w:val="00F41497"/>
    <w:rsid w:val="00F4157D"/>
    <w:rsid w:val="00F41A3C"/>
    <w:rsid w:val="00F423D5"/>
    <w:rsid w:val="00F42D46"/>
    <w:rsid w:val="00F42E4B"/>
    <w:rsid w:val="00F42F90"/>
    <w:rsid w:val="00F43053"/>
    <w:rsid w:val="00F43A13"/>
    <w:rsid w:val="00F442FD"/>
    <w:rsid w:val="00F4449E"/>
    <w:rsid w:val="00F44A9A"/>
    <w:rsid w:val="00F457B2"/>
    <w:rsid w:val="00F45BA9"/>
    <w:rsid w:val="00F45BE1"/>
    <w:rsid w:val="00F45DC7"/>
    <w:rsid w:val="00F45F3A"/>
    <w:rsid w:val="00F46937"/>
    <w:rsid w:val="00F46E37"/>
    <w:rsid w:val="00F47601"/>
    <w:rsid w:val="00F47A30"/>
    <w:rsid w:val="00F47CAA"/>
    <w:rsid w:val="00F47F25"/>
    <w:rsid w:val="00F47FBA"/>
    <w:rsid w:val="00F50087"/>
    <w:rsid w:val="00F50153"/>
    <w:rsid w:val="00F50209"/>
    <w:rsid w:val="00F502D3"/>
    <w:rsid w:val="00F50409"/>
    <w:rsid w:val="00F5092C"/>
    <w:rsid w:val="00F5099D"/>
    <w:rsid w:val="00F509FA"/>
    <w:rsid w:val="00F50AA9"/>
    <w:rsid w:val="00F514B8"/>
    <w:rsid w:val="00F51D72"/>
    <w:rsid w:val="00F52317"/>
    <w:rsid w:val="00F52809"/>
    <w:rsid w:val="00F52ABA"/>
    <w:rsid w:val="00F52BDE"/>
    <w:rsid w:val="00F52BEA"/>
    <w:rsid w:val="00F53534"/>
    <w:rsid w:val="00F53775"/>
    <w:rsid w:val="00F538C0"/>
    <w:rsid w:val="00F53D96"/>
    <w:rsid w:val="00F53FD6"/>
    <w:rsid w:val="00F54487"/>
    <w:rsid w:val="00F545B9"/>
    <w:rsid w:val="00F54918"/>
    <w:rsid w:val="00F561B7"/>
    <w:rsid w:val="00F561BF"/>
    <w:rsid w:val="00F56B95"/>
    <w:rsid w:val="00F56EB8"/>
    <w:rsid w:val="00F5701B"/>
    <w:rsid w:val="00F57098"/>
    <w:rsid w:val="00F57585"/>
    <w:rsid w:val="00F575AA"/>
    <w:rsid w:val="00F5769E"/>
    <w:rsid w:val="00F57CBE"/>
    <w:rsid w:val="00F600E0"/>
    <w:rsid w:val="00F604C3"/>
    <w:rsid w:val="00F60C01"/>
    <w:rsid w:val="00F61259"/>
    <w:rsid w:val="00F61803"/>
    <w:rsid w:val="00F61ACD"/>
    <w:rsid w:val="00F620C1"/>
    <w:rsid w:val="00F62204"/>
    <w:rsid w:val="00F624F3"/>
    <w:rsid w:val="00F62554"/>
    <w:rsid w:val="00F62B26"/>
    <w:rsid w:val="00F6320E"/>
    <w:rsid w:val="00F63231"/>
    <w:rsid w:val="00F63863"/>
    <w:rsid w:val="00F639FA"/>
    <w:rsid w:val="00F63C0C"/>
    <w:rsid w:val="00F64578"/>
    <w:rsid w:val="00F649DC"/>
    <w:rsid w:val="00F64AB4"/>
    <w:rsid w:val="00F6557E"/>
    <w:rsid w:val="00F658B8"/>
    <w:rsid w:val="00F66495"/>
    <w:rsid w:val="00F6664E"/>
    <w:rsid w:val="00F67040"/>
    <w:rsid w:val="00F7009E"/>
    <w:rsid w:val="00F70306"/>
    <w:rsid w:val="00F706DF"/>
    <w:rsid w:val="00F70C6B"/>
    <w:rsid w:val="00F70EF8"/>
    <w:rsid w:val="00F70F3D"/>
    <w:rsid w:val="00F7170F"/>
    <w:rsid w:val="00F7189B"/>
    <w:rsid w:val="00F71A52"/>
    <w:rsid w:val="00F71A6D"/>
    <w:rsid w:val="00F71A83"/>
    <w:rsid w:val="00F72623"/>
    <w:rsid w:val="00F7276E"/>
    <w:rsid w:val="00F72911"/>
    <w:rsid w:val="00F72BD5"/>
    <w:rsid w:val="00F73060"/>
    <w:rsid w:val="00F736C2"/>
    <w:rsid w:val="00F738E8"/>
    <w:rsid w:val="00F74BFA"/>
    <w:rsid w:val="00F74C95"/>
    <w:rsid w:val="00F755A3"/>
    <w:rsid w:val="00F75A54"/>
    <w:rsid w:val="00F75BF3"/>
    <w:rsid w:val="00F75D5B"/>
    <w:rsid w:val="00F762C7"/>
    <w:rsid w:val="00F765CA"/>
    <w:rsid w:val="00F76B15"/>
    <w:rsid w:val="00F77810"/>
    <w:rsid w:val="00F77A51"/>
    <w:rsid w:val="00F77C28"/>
    <w:rsid w:val="00F77EDB"/>
    <w:rsid w:val="00F80102"/>
    <w:rsid w:val="00F8029F"/>
    <w:rsid w:val="00F80791"/>
    <w:rsid w:val="00F80A59"/>
    <w:rsid w:val="00F80C32"/>
    <w:rsid w:val="00F80C63"/>
    <w:rsid w:val="00F80F91"/>
    <w:rsid w:val="00F810BB"/>
    <w:rsid w:val="00F81BF8"/>
    <w:rsid w:val="00F81F88"/>
    <w:rsid w:val="00F828B0"/>
    <w:rsid w:val="00F82CA6"/>
    <w:rsid w:val="00F83546"/>
    <w:rsid w:val="00F83BC5"/>
    <w:rsid w:val="00F84666"/>
    <w:rsid w:val="00F8553C"/>
    <w:rsid w:val="00F85AC1"/>
    <w:rsid w:val="00F85DC9"/>
    <w:rsid w:val="00F85E5B"/>
    <w:rsid w:val="00F862FD"/>
    <w:rsid w:val="00F869D5"/>
    <w:rsid w:val="00F870C5"/>
    <w:rsid w:val="00F871AF"/>
    <w:rsid w:val="00F8723D"/>
    <w:rsid w:val="00F87581"/>
    <w:rsid w:val="00F875D2"/>
    <w:rsid w:val="00F87A54"/>
    <w:rsid w:val="00F87DA8"/>
    <w:rsid w:val="00F87FA0"/>
    <w:rsid w:val="00F90157"/>
    <w:rsid w:val="00F903B0"/>
    <w:rsid w:val="00F90DC1"/>
    <w:rsid w:val="00F9108C"/>
    <w:rsid w:val="00F91E0B"/>
    <w:rsid w:val="00F9240A"/>
    <w:rsid w:val="00F92645"/>
    <w:rsid w:val="00F926BB"/>
    <w:rsid w:val="00F92A6E"/>
    <w:rsid w:val="00F92CE0"/>
    <w:rsid w:val="00F92FB3"/>
    <w:rsid w:val="00F93235"/>
    <w:rsid w:val="00F9347C"/>
    <w:rsid w:val="00F93772"/>
    <w:rsid w:val="00F938EA"/>
    <w:rsid w:val="00F93ABB"/>
    <w:rsid w:val="00F93C0B"/>
    <w:rsid w:val="00F93D75"/>
    <w:rsid w:val="00F94114"/>
    <w:rsid w:val="00F9418B"/>
    <w:rsid w:val="00F94FE0"/>
    <w:rsid w:val="00F95092"/>
    <w:rsid w:val="00F952BF"/>
    <w:rsid w:val="00F9540A"/>
    <w:rsid w:val="00F9589C"/>
    <w:rsid w:val="00F95A04"/>
    <w:rsid w:val="00F9616D"/>
    <w:rsid w:val="00F964E7"/>
    <w:rsid w:val="00F9721B"/>
    <w:rsid w:val="00F97527"/>
    <w:rsid w:val="00F979CE"/>
    <w:rsid w:val="00F97FA3"/>
    <w:rsid w:val="00FA0281"/>
    <w:rsid w:val="00FA053E"/>
    <w:rsid w:val="00FA092A"/>
    <w:rsid w:val="00FA0DC3"/>
    <w:rsid w:val="00FA1782"/>
    <w:rsid w:val="00FA1784"/>
    <w:rsid w:val="00FA1884"/>
    <w:rsid w:val="00FA1E9B"/>
    <w:rsid w:val="00FA2712"/>
    <w:rsid w:val="00FA2B5B"/>
    <w:rsid w:val="00FA380F"/>
    <w:rsid w:val="00FA3B00"/>
    <w:rsid w:val="00FA4054"/>
    <w:rsid w:val="00FA4235"/>
    <w:rsid w:val="00FA4C07"/>
    <w:rsid w:val="00FA4F00"/>
    <w:rsid w:val="00FA5432"/>
    <w:rsid w:val="00FA5661"/>
    <w:rsid w:val="00FA5A82"/>
    <w:rsid w:val="00FA636B"/>
    <w:rsid w:val="00FA6590"/>
    <w:rsid w:val="00FA66C0"/>
    <w:rsid w:val="00FA66E9"/>
    <w:rsid w:val="00FA6BA5"/>
    <w:rsid w:val="00FA6D1C"/>
    <w:rsid w:val="00FA6D71"/>
    <w:rsid w:val="00FA6E2D"/>
    <w:rsid w:val="00FA6FD7"/>
    <w:rsid w:val="00FA702C"/>
    <w:rsid w:val="00FA7A0E"/>
    <w:rsid w:val="00FB0113"/>
    <w:rsid w:val="00FB01F7"/>
    <w:rsid w:val="00FB05F1"/>
    <w:rsid w:val="00FB0644"/>
    <w:rsid w:val="00FB0963"/>
    <w:rsid w:val="00FB0E8F"/>
    <w:rsid w:val="00FB12C4"/>
    <w:rsid w:val="00FB15B5"/>
    <w:rsid w:val="00FB198E"/>
    <w:rsid w:val="00FB19E4"/>
    <w:rsid w:val="00FB1AD1"/>
    <w:rsid w:val="00FB2159"/>
    <w:rsid w:val="00FB254D"/>
    <w:rsid w:val="00FB25CE"/>
    <w:rsid w:val="00FB2718"/>
    <w:rsid w:val="00FB521C"/>
    <w:rsid w:val="00FB5260"/>
    <w:rsid w:val="00FB539C"/>
    <w:rsid w:val="00FB5443"/>
    <w:rsid w:val="00FB5522"/>
    <w:rsid w:val="00FB55F5"/>
    <w:rsid w:val="00FB57AB"/>
    <w:rsid w:val="00FB5852"/>
    <w:rsid w:val="00FB59F6"/>
    <w:rsid w:val="00FB5D81"/>
    <w:rsid w:val="00FB62C2"/>
    <w:rsid w:val="00FB6D72"/>
    <w:rsid w:val="00FB6DF7"/>
    <w:rsid w:val="00FB703D"/>
    <w:rsid w:val="00FB70A0"/>
    <w:rsid w:val="00FB751E"/>
    <w:rsid w:val="00FB7689"/>
    <w:rsid w:val="00FB7857"/>
    <w:rsid w:val="00FB7B72"/>
    <w:rsid w:val="00FB7B87"/>
    <w:rsid w:val="00FB7D4D"/>
    <w:rsid w:val="00FB7EFD"/>
    <w:rsid w:val="00FC037A"/>
    <w:rsid w:val="00FC0419"/>
    <w:rsid w:val="00FC0574"/>
    <w:rsid w:val="00FC0A01"/>
    <w:rsid w:val="00FC0B74"/>
    <w:rsid w:val="00FC0C28"/>
    <w:rsid w:val="00FC0EE5"/>
    <w:rsid w:val="00FC1239"/>
    <w:rsid w:val="00FC1D6B"/>
    <w:rsid w:val="00FC22D7"/>
    <w:rsid w:val="00FC28ED"/>
    <w:rsid w:val="00FC2992"/>
    <w:rsid w:val="00FC2EBC"/>
    <w:rsid w:val="00FC305D"/>
    <w:rsid w:val="00FC30AF"/>
    <w:rsid w:val="00FC325D"/>
    <w:rsid w:val="00FC3560"/>
    <w:rsid w:val="00FC38B7"/>
    <w:rsid w:val="00FC42E5"/>
    <w:rsid w:val="00FC4B14"/>
    <w:rsid w:val="00FC5197"/>
    <w:rsid w:val="00FC52B7"/>
    <w:rsid w:val="00FC5484"/>
    <w:rsid w:val="00FC55F0"/>
    <w:rsid w:val="00FC5713"/>
    <w:rsid w:val="00FC5DED"/>
    <w:rsid w:val="00FC65CA"/>
    <w:rsid w:val="00FC69B1"/>
    <w:rsid w:val="00FC6DC0"/>
    <w:rsid w:val="00FC6DCA"/>
    <w:rsid w:val="00FC7022"/>
    <w:rsid w:val="00FC71B8"/>
    <w:rsid w:val="00FC71D5"/>
    <w:rsid w:val="00FC765D"/>
    <w:rsid w:val="00FC767F"/>
    <w:rsid w:val="00FC7932"/>
    <w:rsid w:val="00FC7ADE"/>
    <w:rsid w:val="00FC7EA4"/>
    <w:rsid w:val="00FD0213"/>
    <w:rsid w:val="00FD0236"/>
    <w:rsid w:val="00FD05FE"/>
    <w:rsid w:val="00FD0807"/>
    <w:rsid w:val="00FD0E30"/>
    <w:rsid w:val="00FD10D6"/>
    <w:rsid w:val="00FD15D1"/>
    <w:rsid w:val="00FD16A0"/>
    <w:rsid w:val="00FD1916"/>
    <w:rsid w:val="00FD1C78"/>
    <w:rsid w:val="00FD2222"/>
    <w:rsid w:val="00FD2A2F"/>
    <w:rsid w:val="00FD2AC8"/>
    <w:rsid w:val="00FD2B03"/>
    <w:rsid w:val="00FD2BAC"/>
    <w:rsid w:val="00FD3761"/>
    <w:rsid w:val="00FD39B0"/>
    <w:rsid w:val="00FD4057"/>
    <w:rsid w:val="00FD42C8"/>
    <w:rsid w:val="00FD44C7"/>
    <w:rsid w:val="00FD49A8"/>
    <w:rsid w:val="00FD4A6A"/>
    <w:rsid w:val="00FD4D23"/>
    <w:rsid w:val="00FD51E6"/>
    <w:rsid w:val="00FD57E4"/>
    <w:rsid w:val="00FD591E"/>
    <w:rsid w:val="00FD5B12"/>
    <w:rsid w:val="00FD5D0A"/>
    <w:rsid w:val="00FD640E"/>
    <w:rsid w:val="00FD641F"/>
    <w:rsid w:val="00FD645D"/>
    <w:rsid w:val="00FD6C61"/>
    <w:rsid w:val="00FD7787"/>
    <w:rsid w:val="00FD79DC"/>
    <w:rsid w:val="00FE00D3"/>
    <w:rsid w:val="00FE06AD"/>
    <w:rsid w:val="00FE0AB7"/>
    <w:rsid w:val="00FE104C"/>
    <w:rsid w:val="00FE18F3"/>
    <w:rsid w:val="00FE199D"/>
    <w:rsid w:val="00FE2652"/>
    <w:rsid w:val="00FE2D2D"/>
    <w:rsid w:val="00FE2EE5"/>
    <w:rsid w:val="00FE3149"/>
    <w:rsid w:val="00FE3697"/>
    <w:rsid w:val="00FE4325"/>
    <w:rsid w:val="00FE4819"/>
    <w:rsid w:val="00FE4DE1"/>
    <w:rsid w:val="00FE4E05"/>
    <w:rsid w:val="00FE5329"/>
    <w:rsid w:val="00FE53FA"/>
    <w:rsid w:val="00FE545E"/>
    <w:rsid w:val="00FE5598"/>
    <w:rsid w:val="00FE6625"/>
    <w:rsid w:val="00FE6762"/>
    <w:rsid w:val="00FE67B6"/>
    <w:rsid w:val="00FE6B21"/>
    <w:rsid w:val="00FE71C0"/>
    <w:rsid w:val="00FE74D9"/>
    <w:rsid w:val="00FE79FE"/>
    <w:rsid w:val="00FE7D6F"/>
    <w:rsid w:val="00FE7EBE"/>
    <w:rsid w:val="00FF0060"/>
    <w:rsid w:val="00FF007B"/>
    <w:rsid w:val="00FF04F1"/>
    <w:rsid w:val="00FF0546"/>
    <w:rsid w:val="00FF060A"/>
    <w:rsid w:val="00FF0728"/>
    <w:rsid w:val="00FF0C76"/>
    <w:rsid w:val="00FF0DC4"/>
    <w:rsid w:val="00FF0F0A"/>
    <w:rsid w:val="00FF0F1E"/>
    <w:rsid w:val="00FF1001"/>
    <w:rsid w:val="00FF140F"/>
    <w:rsid w:val="00FF1DB1"/>
    <w:rsid w:val="00FF2029"/>
    <w:rsid w:val="00FF2175"/>
    <w:rsid w:val="00FF26D1"/>
    <w:rsid w:val="00FF29ED"/>
    <w:rsid w:val="00FF2A25"/>
    <w:rsid w:val="00FF2C13"/>
    <w:rsid w:val="00FF2E60"/>
    <w:rsid w:val="00FF3387"/>
    <w:rsid w:val="00FF383E"/>
    <w:rsid w:val="00FF3A77"/>
    <w:rsid w:val="00FF3C4D"/>
    <w:rsid w:val="00FF407B"/>
    <w:rsid w:val="00FF40B6"/>
    <w:rsid w:val="00FF46B5"/>
    <w:rsid w:val="00FF565B"/>
    <w:rsid w:val="00FF5CB0"/>
    <w:rsid w:val="00FF5D08"/>
    <w:rsid w:val="00FF640E"/>
    <w:rsid w:val="00FF6459"/>
    <w:rsid w:val="00FF6648"/>
    <w:rsid w:val="00FF6DA2"/>
    <w:rsid w:val="00FF730E"/>
    <w:rsid w:val="00FF74E9"/>
    <w:rsid w:val="00FF776C"/>
    <w:rsid w:val="00FF7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F5A40"/>
  <w15:chartTrackingRefBased/>
  <w15:docId w15:val="{44F91F50-61B6-420D-BE4F-EB1310ED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uiPriority w:val="39"/>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customStyle="1" w:styleId="Default">
    <w:name w:val="Default"/>
    <w:rsid w:val="00731F76"/>
    <w:pPr>
      <w:autoSpaceDE w:val="0"/>
      <w:autoSpaceDN w:val="0"/>
      <w:adjustRightInd w:val="0"/>
    </w:pPr>
    <w:rPr>
      <w:color w:val="000000"/>
      <w:sz w:val="24"/>
      <w:szCs w:val="24"/>
    </w:rPr>
  </w:style>
  <w:style w:type="paragraph" w:styleId="ListParagraph">
    <w:name w:val="List Paragraph"/>
    <w:basedOn w:val="Normal"/>
    <w:uiPriority w:val="34"/>
    <w:qFormat/>
    <w:rsid w:val="007E3E97"/>
    <w:pPr>
      <w:ind w:left="720"/>
    </w:pPr>
  </w:style>
  <w:style w:type="character" w:styleId="CommentReference">
    <w:name w:val="annotation reference"/>
    <w:rsid w:val="00CB117C"/>
    <w:rPr>
      <w:sz w:val="16"/>
      <w:szCs w:val="16"/>
    </w:rPr>
  </w:style>
  <w:style w:type="paragraph" w:styleId="CommentText">
    <w:name w:val="annotation text"/>
    <w:basedOn w:val="Normal"/>
    <w:link w:val="CommentTextChar"/>
    <w:rsid w:val="00CB117C"/>
    <w:rPr>
      <w:sz w:val="20"/>
      <w:szCs w:val="20"/>
    </w:rPr>
  </w:style>
  <w:style w:type="character" w:customStyle="1" w:styleId="CommentTextChar">
    <w:name w:val="Comment Text Char"/>
    <w:link w:val="CommentText"/>
    <w:rsid w:val="00CB117C"/>
    <w:rPr>
      <w:lang w:val="en-US" w:eastAsia="en-US"/>
    </w:rPr>
  </w:style>
  <w:style w:type="paragraph" w:styleId="CommentSubject">
    <w:name w:val="annotation subject"/>
    <w:basedOn w:val="CommentText"/>
    <w:next w:val="CommentText"/>
    <w:link w:val="CommentSubjectChar"/>
    <w:rsid w:val="00CB117C"/>
    <w:rPr>
      <w:b/>
      <w:bCs/>
    </w:rPr>
  </w:style>
  <w:style w:type="character" w:customStyle="1" w:styleId="CommentSubjectChar">
    <w:name w:val="Comment Subject Char"/>
    <w:link w:val="CommentSubject"/>
    <w:rsid w:val="00CB117C"/>
    <w:rPr>
      <w:b/>
      <w:bCs/>
      <w:lang w:val="en-US" w:eastAsia="en-US"/>
    </w:rPr>
  </w:style>
  <w:style w:type="paragraph" w:styleId="NormalWeb">
    <w:name w:val="Normal (Web)"/>
    <w:basedOn w:val="Normal"/>
    <w:uiPriority w:val="99"/>
    <w:unhideWhenUsed/>
    <w:rsid w:val="006455CB"/>
    <w:pPr>
      <w:spacing w:before="100" w:beforeAutospacing="1" w:after="100" w:afterAutospacing="1"/>
    </w:pPr>
    <w:rPr>
      <w:lang w:val="en-PH" w:eastAsia="en-PH"/>
    </w:rPr>
  </w:style>
  <w:style w:type="character" w:styleId="Strong">
    <w:name w:val="Strong"/>
    <w:basedOn w:val="DefaultParagraphFont"/>
    <w:uiPriority w:val="22"/>
    <w:qFormat/>
    <w:rsid w:val="006455CB"/>
    <w:rPr>
      <w:b/>
      <w:bCs/>
    </w:rPr>
  </w:style>
  <w:style w:type="paragraph" w:styleId="Revision">
    <w:name w:val="Revision"/>
    <w:hidden/>
    <w:uiPriority w:val="99"/>
    <w:semiHidden/>
    <w:rsid w:val="001B431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4307">
      <w:bodyDiv w:val="1"/>
      <w:marLeft w:val="0"/>
      <w:marRight w:val="0"/>
      <w:marTop w:val="0"/>
      <w:marBottom w:val="0"/>
      <w:divBdr>
        <w:top w:val="none" w:sz="0" w:space="0" w:color="auto"/>
        <w:left w:val="none" w:sz="0" w:space="0" w:color="auto"/>
        <w:bottom w:val="none" w:sz="0" w:space="0" w:color="auto"/>
        <w:right w:val="none" w:sz="0" w:space="0" w:color="auto"/>
      </w:divBdr>
    </w:div>
    <w:div w:id="13116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_________Microsoft_Visio1.vsdx"/><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D6E14-4C5D-4443-8E2B-8A27A087E5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75645-CB62-475D-ABF1-E7543D58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16</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BP&amp;Co.</dc:creator>
  <cp:keywords/>
  <dc:description/>
  <cp:lastModifiedBy>Noel M. Cainglet</cp:lastModifiedBy>
  <cp:revision>4224</cp:revision>
  <cp:lastPrinted>2017-10-18T02:48:00Z</cp:lastPrinted>
  <dcterms:created xsi:type="dcterms:W3CDTF">2017-07-17T05:46:00Z</dcterms:created>
  <dcterms:modified xsi:type="dcterms:W3CDTF">2017-12-16T01:43:00Z</dcterms:modified>
</cp:coreProperties>
</file>