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D938AC" w14:textId="2D56312B" w:rsidR="00347263" w:rsidRPr="00282A28" w:rsidRDefault="00E97E65" w:rsidP="006C0A28">
      <w:r>
        <w:rPr>
          <w:rFonts w:ascii="Arial" w:hAnsi="Arial"/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30B881" wp14:editId="76C03BF3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5989320" cy="1271270"/>
                <wp:effectExtent l="9525" t="7620" r="11430" b="698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1271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E176C" w14:textId="77777777" w:rsidR="00CA2D8C" w:rsidRDefault="00CA2D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30B88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9.75pt;width:471.6pt;height:100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">
                <v:textbox>
                  <w:txbxContent>
                    <w:p w14:paraId="6BDE176C" w14:textId="77777777" w:rsidR="00CA2D8C" w:rsidRDefault="00CA2D8C"/>
                  </w:txbxContent>
                </v:textbox>
              </v:shape>
            </w:pict>
          </mc:Fallback>
        </mc:AlternateContent>
      </w:r>
    </w:p>
    <w:p w14:paraId="165FFBA0" w14:textId="307473E7" w:rsidR="003A0818" w:rsidRDefault="00E97E65" w:rsidP="006C0A28">
      <w:pPr>
        <w:rPr>
          <w:rFonts w:ascii="Arial" w:hAnsi="Arial"/>
          <w:sz w:val="18"/>
          <w:szCs w:val="18"/>
        </w:rPr>
      </w:pPr>
      <w:r>
        <w:rPr>
          <w:rFonts w:ascii="Arial" w:hAnsi="Arial"/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2302BA" wp14:editId="0579E5E0">
                <wp:simplePos x="0" y="0"/>
                <wp:positionH relativeFrom="column">
                  <wp:posOffset>114300</wp:posOffset>
                </wp:positionH>
                <wp:positionV relativeFrom="paragraph">
                  <wp:posOffset>62865</wp:posOffset>
                </wp:positionV>
                <wp:extent cx="5760720" cy="457200"/>
                <wp:effectExtent l="9525" t="7620" r="11430" b="1143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CB1F6" w14:textId="77777777" w:rsidR="00CA2D8C" w:rsidRPr="00E359BB" w:rsidRDefault="00CA2D8C">
                            <w:r w:rsidRPr="00E359BB">
                              <w:t>PROGRAM TITLE</w:t>
                            </w:r>
                          </w:p>
                          <w:p w14:paraId="62B3DB12" w14:textId="54C3E263" w:rsidR="00CA2D8C" w:rsidRPr="00FC71B8" w:rsidRDefault="00CA2D8C" w:rsidP="003A2961">
                            <w:pPr>
                              <w:jc w:val="center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>HUMAN RESOURCES</w:t>
                            </w:r>
                            <w:r w:rsidRPr="00FC71B8">
                              <w:rPr>
                                <w:cap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302BA" id="Text Box 9" o:spid="_x0000_s1027" type="#_x0000_t202" style="position:absolute;margin-left:9pt;margin-top:4.95pt;width:453.6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">
                <v:textbox>
                  <w:txbxContent>
                    <w:p w14:paraId="192CB1F6" w14:textId="77777777" w:rsidR="00CA2D8C" w:rsidRPr="00E359BB" w:rsidRDefault="00CA2D8C">
                      <w:r w:rsidRPr="00E359BB">
                        <w:t>PROGRAM TITLE</w:t>
                      </w:r>
                    </w:p>
                    <w:p w14:paraId="62B3DB12" w14:textId="54C3E263" w:rsidR="00CA2D8C" w:rsidRPr="00FC71B8" w:rsidRDefault="00CA2D8C" w:rsidP="003A2961">
                      <w:pPr>
                        <w:jc w:val="center"/>
                        <w:rPr>
                          <w:caps/>
                        </w:rPr>
                      </w:pPr>
                      <w:r>
                        <w:rPr>
                          <w:caps/>
                        </w:rPr>
                        <w:t>HUMAN RESOURCES</w:t>
                      </w:r>
                      <w:r w:rsidRPr="00FC71B8">
                        <w:rPr>
                          <w:cap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44D421" w14:textId="77777777" w:rsidR="003A0818" w:rsidRDefault="003A0818" w:rsidP="006C0A28">
      <w:pPr>
        <w:rPr>
          <w:rFonts w:ascii="Arial" w:hAnsi="Arial"/>
          <w:sz w:val="18"/>
          <w:szCs w:val="18"/>
        </w:rPr>
      </w:pPr>
    </w:p>
    <w:p w14:paraId="1A8B003C" w14:textId="77777777" w:rsidR="003A0818" w:rsidRDefault="003A0818" w:rsidP="006C0A28">
      <w:pPr>
        <w:rPr>
          <w:rFonts w:ascii="Arial" w:hAnsi="Arial"/>
          <w:sz w:val="18"/>
          <w:szCs w:val="18"/>
        </w:rPr>
      </w:pPr>
    </w:p>
    <w:p w14:paraId="6194B637" w14:textId="664FB731" w:rsidR="003A0818" w:rsidRDefault="003A0818" w:rsidP="006C0A28">
      <w:pPr>
        <w:rPr>
          <w:rFonts w:ascii="Arial" w:hAnsi="Arial"/>
          <w:sz w:val="18"/>
          <w:szCs w:val="18"/>
        </w:rPr>
      </w:pPr>
    </w:p>
    <w:p w14:paraId="211F5391" w14:textId="658DEEA7" w:rsidR="003A0818" w:rsidRDefault="00363147" w:rsidP="006C0A28">
      <w:pPr>
        <w:rPr>
          <w:rFonts w:ascii="Arial" w:hAnsi="Arial"/>
          <w:sz w:val="18"/>
          <w:szCs w:val="18"/>
        </w:rPr>
      </w:pPr>
      <w:r>
        <w:rPr>
          <w:rFonts w:ascii="Arial" w:hAnsi="Arial"/>
          <w:noProof/>
          <w:sz w:val="18"/>
          <w:szCs w:val="18"/>
          <w:lang w:val="en-PH"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C2C9FEB" wp14:editId="0192B09B">
                <wp:simplePos x="0" y="0"/>
                <wp:positionH relativeFrom="column">
                  <wp:posOffset>114300</wp:posOffset>
                </wp:positionH>
                <wp:positionV relativeFrom="paragraph">
                  <wp:posOffset>108585</wp:posOffset>
                </wp:positionV>
                <wp:extent cx="5760720" cy="457200"/>
                <wp:effectExtent l="9525" t="7620" r="11430" b="11430"/>
                <wp:wrapNone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0E583" w14:textId="77777777" w:rsidR="00CA2D8C" w:rsidRPr="00E359BB" w:rsidRDefault="00CA2D8C">
                            <w:r w:rsidRPr="00E359BB">
                              <w:t>PROCESS TITLE</w:t>
                            </w:r>
                          </w:p>
                          <w:p w14:paraId="4801B951" w14:textId="168F925B" w:rsidR="00CA2D8C" w:rsidRPr="00FC71B8" w:rsidRDefault="0024263C" w:rsidP="00B9648F">
                            <w:pPr>
                              <w:jc w:val="center"/>
                            </w:pPr>
                            <w:r>
                              <w:t>Recruitment and Hiring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C9FEB" id="Text Box 10" o:spid="_x0000_s1028" type="#_x0000_t202" style="position:absolute;margin-left:9pt;margin-top:8.55pt;width:453.6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">
                <v:textbox>
                  <w:txbxContent>
                    <w:p w14:paraId="6BD0E583" w14:textId="77777777" w:rsidR="00CA2D8C" w:rsidRPr="00E359BB" w:rsidRDefault="00CA2D8C">
                      <w:r w:rsidRPr="00E359BB">
                        <w:t>PROCESS TITLE</w:t>
                      </w:r>
                    </w:p>
                    <w:p w14:paraId="4801B951" w14:textId="168F925B" w:rsidR="00CA2D8C" w:rsidRPr="00FC71B8" w:rsidRDefault="0024263C" w:rsidP="00B9648F">
                      <w:pPr>
                        <w:jc w:val="center"/>
                      </w:pPr>
                      <w:r>
                        <w:t>Recruitment and Hiring</w:t>
                      </w:r>
                    </w:p>
                  </w:txbxContent>
                </v:textbox>
              </v:shape>
            </w:pict>
          </mc:Fallback>
        </mc:AlternateContent>
      </w:r>
    </w:p>
    <w:p w14:paraId="49D5B79E" w14:textId="73BB1028" w:rsidR="003A0818" w:rsidRDefault="003A0818" w:rsidP="006C0A28">
      <w:pPr>
        <w:rPr>
          <w:rFonts w:ascii="Arial" w:hAnsi="Arial"/>
          <w:sz w:val="18"/>
          <w:szCs w:val="18"/>
        </w:rPr>
      </w:pPr>
    </w:p>
    <w:p w14:paraId="26F20F5A" w14:textId="07947660" w:rsidR="003A0818" w:rsidRDefault="003A0818" w:rsidP="006C0A28">
      <w:pPr>
        <w:rPr>
          <w:rFonts w:ascii="Arial" w:hAnsi="Arial"/>
          <w:sz w:val="18"/>
          <w:szCs w:val="18"/>
        </w:rPr>
      </w:pPr>
    </w:p>
    <w:p w14:paraId="2F43B934" w14:textId="77777777" w:rsidR="003A0818" w:rsidRDefault="003A0818" w:rsidP="006C0A28">
      <w:pPr>
        <w:rPr>
          <w:rFonts w:ascii="Arial" w:hAnsi="Arial"/>
          <w:sz w:val="18"/>
          <w:szCs w:val="18"/>
        </w:rPr>
      </w:pPr>
    </w:p>
    <w:p w14:paraId="5424BAA2" w14:textId="77777777" w:rsidR="005673EC" w:rsidRDefault="005673EC" w:rsidP="006C0A28">
      <w:pPr>
        <w:rPr>
          <w:rFonts w:ascii="Arial" w:hAnsi="Arial"/>
          <w:sz w:val="18"/>
          <w:szCs w:val="18"/>
        </w:rPr>
      </w:pPr>
    </w:p>
    <w:p w14:paraId="2018C247" w14:textId="77777777" w:rsidR="003226EA" w:rsidRDefault="003226EA" w:rsidP="006C0A28">
      <w:pPr>
        <w:rPr>
          <w:rFonts w:ascii="Arial" w:hAnsi="Arial"/>
          <w:sz w:val="18"/>
          <w:szCs w:val="18"/>
        </w:rPr>
      </w:pPr>
    </w:p>
    <w:p w14:paraId="70E1E712" w14:textId="77777777" w:rsidR="003226EA" w:rsidRPr="001059D1" w:rsidRDefault="003226EA" w:rsidP="006C0A28">
      <w:pPr>
        <w:numPr>
          <w:ilvl w:val="0"/>
          <w:numId w:val="1"/>
        </w:numPr>
        <w:jc w:val="both"/>
        <w:rPr>
          <w:u w:val="single"/>
        </w:rPr>
      </w:pPr>
      <w:r w:rsidRPr="00CE7BCA">
        <w:rPr>
          <w:u w:val="single"/>
        </w:rPr>
        <w:t>SCOPE</w:t>
      </w:r>
      <w:bookmarkStart w:id="0" w:name="_GoBack"/>
      <w:bookmarkEnd w:id="0"/>
    </w:p>
    <w:p w14:paraId="31AA1687" w14:textId="77777777" w:rsidR="00B75F32" w:rsidRDefault="00B75F32" w:rsidP="006C0A28">
      <w:pPr>
        <w:ind w:left="576"/>
        <w:jc w:val="both"/>
      </w:pPr>
    </w:p>
    <w:p w14:paraId="04272B50" w14:textId="5BCFFB88" w:rsidR="007B261E" w:rsidRPr="006B30B9" w:rsidRDefault="003226EA" w:rsidP="006C0A28">
      <w:pPr>
        <w:ind w:left="576"/>
        <w:jc w:val="both"/>
      </w:pPr>
      <w:r w:rsidRPr="006B30B9">
        <w:t xml:space="preserve">This </w:t>
      </w:r>
      <w:r w:rsidRPr="006B30B9">
        <w:rPr>
          <w:caps/>
        </w:rPr>
        <w:t>p</w:t>
      </w:r>
      <w:r w:rsidRPr="006B30B9">
        <w:t xml:space="preserve">olicies and </w:t>
      </w:r>
      <w:r w:rsidRPr="006B30B9">
        <w:rPr>
          <w:caps/>
        </w:rPr>
        <w:t>p</w:t>
      </w:r>
      <w:r w:rsidRPr="006B30B9">
        <w:t xml:space="preserve">rocedures </w:t>
      </w:r>
      <w:r w:rsidRPr="006B30B9">
        <w:rPr>
          <w:caps/>
        </w:rPr>
        <w:t>m</w:t>
      </w:r>
      <w:r w:rsidRPr="006B30B9">
        <w:t>anual establishes policies, systems</w:t>
      </w:r>
      <w:r w:rsidR="004E06D7" w:rsidRPr="006B30B9">
        <w:t>,</w:t>
      </w:r>
      <w:r w:rsidR="00BA622E" w:rsidRPr="006B30B9">
        <w:t xml:space="preserve"> procedures and controls on recruitment and hiring</w:t>
      </w:r>
      <w:r w:rsidR="00AA76B0" w:rsidRPr="006B30B9">
        <w:t xml:space="preserve">. </w:t>
      </w:r>
      <w:r w:rsidR="00067C56" w:rsidRPr="006B30B9">
        <w:t>All duties and responsibilities stated in this manual are not exclusive to the personnel’s designated responsibilities in this process title</w:t>
      </w:r>
      <w:r w:rsidR="009B61D8" w:rsidRPr="006B30B9">
        <w:t>.</w:t>
      </w:r>
    </w:p>
    <w:p w14:paraId="6DB544D2" w14:textId="329290CE" w:rsidR="003226EA" w:rsidRDefault="003226EA" w:rsidP="006C0A28">
      <w:pPr>
        <w:tabs>
          <w:tab w:val="left" w:pos="1792"/>
        </w:tabs>
        <w:ind w:left="576"/>
        <w:jc w:val="both"/>
      </w:pPr>
    </w:p>
    <w:p w14:paraId="3968D2A2" w14:textId="77777777" w:rsidR="001C40E7" w:rsidRDefault="003226EA" w:rsidP="006C0A28">
      <w:pPr>
        <w:numPr>
          <w:ilvl w:val="0"/>
          <w:numId w:val="1"/>
        </w:numPr>
        <w:jc w:val="both"/>
        <w:rPr>
          <w:u w:val="single"/>
        </w:rPr>
      </w:pPr>
      <w:r w:rsidRPr="00CE7BCA">
        <w:rPr>
          <w:u w:val="single"/>
        </w:rPr>
        <w:t>OBJECTIVES</w:t>
      </w:r>
    </w:p>
    <w:p w14:paraId="30246F73" w14:textId="77777777" w:rsidR="001C40E7" w:rsidRPr="001C40E7" w:rsidRDefault="001C40E7" w:rsidP="006C0A28">
      <w:pPr>
        <w:ind w:left="576"/>
        <w:jc w:val="both"/>
        <w:rPr>
          <w:u w:val="single"/>
        </w:rPr>
      </w:pPr>
    </w:p>
    <w:p w14:paraId="46DE5BBC" w14:textId="6089E4E0" w:rsidR="006355CB" w:rsidRDefault="0027223B" w:rsidP="00D57852">
      <w:pPr>
        <w:pStyle w:val="ListParagraph"/>
        <w:numPr>
          <w:ilvl w:val="0"/>
          <w:numId w:val="3"/>
        </w:numPr>
        <w:jc w:val="both"/>
      </w:pPr>
      <w:r>
        <w:t xml:space="preserve">To </w:t>
      </w:r>
      <w:r w:rsidR="00C30423">
        <w:t xml:space="preserve">establish an effective </w:t>
      </w:r>
      <w:r w:rsidR="005D1B5E">
        <w:t xml:space="preserve">and </w:t>
      </w:r>
      <w:r w:rsidR="00C30423">
        <w:t xml:space="preserve">efficient </w:t>
      </w:r>
      <w:r w:rsidR="006355CB">
        <w:t>recruitment and hiring procedures</w:t>
      </w:r>
      <w:r>
        <w:t>.</w:t>
      </w:r>
    </w:p>
    <w:p w14:paraId="6771EF2D" w14:textId="4A1900DA" w:rsidR="00362839" w:rsidRDefault="0081705F" w:rsidP="00D57852">
      <w:pPr>
        <w:pStyle w:val="ListParagraph"/>
        <w:numPr>
          <w:ilvl w:val="0"/>
          <w:numId w:val="3"/>
        </w:numPr>
        <w:jc w:val="both"/>
      </w:pPr>
      <w:r>
        <w:t xml:space="preserve">To ensure </w:t>
      </w:r>
      <w:r w:rsidR="00362839">
        <w:t>that recruitment and hiring procedures are properly authorized and conducted</w:t>
      </w:r>
      <w:r w:rsidR="00832B24">
        <w:t xml:space="preserve"> in accordance with this Manual</w:t>
      </w:r>
      <w:r w:rsidR="00362839">
        <w:t>.</w:t>
      </w:r>
    </w:p>
    <w:p w14:paraId="4098E058" w14:textId="7BF375A6" w:rsidR="003226EA" w:rsidRPr="001C40E7" w:rsidRDefault="00D32723" w:rsidP="00D57852">
      <w:pPr>
        <w:pStyle w:val="ListParagraph"/>
        <w:numPr>
          <w:ilvl w:val="0"/>
          <w:numId w:val="3"/>
        </w:numPr>
        <w:jc w:val="both"/>
      </w:pPr>
      <w:r w:rsidRPr="001C40E7">
        <w:t>To clearly define the duties and responsibilities of all personnel involved in this process title.</w:t>
      </w:r>
    </w:p>
    <w:p w14:paraId="43E36E01" w14:textId="77777777" w:rsidR="003226EA" w:rsidRPr="001C40E7" w:rsidRDefault="003226EA" w:rsidP="006C0A28">
      <w:pPr>
        <w:ind w:left="936"/>
        <w:jc w:val="both"/>
      </w:pPr>
    </w:p>
    <w:p w14:paraId="06FFF4A2" w14:textId="77777777" w:rsidR="001F55B3" w:rsidRPr="00BB69AA" w:rsidRDefault="003226EA" w:rsidP="006C0A28">
      <w:pPr>
        <w:numPr>
          <w:ilvl w:val="0"/>
          <w:numId w:val="1"/>
        </w:numPr>
        <w:jc w:val="both"/>
      </w:pPr>
      <w:r w:rsidRPr="001C40E7">
        <w:rPr>
          <w:u w:val="single"/>
        </w:rPr>
        <w:t>PE</w:t>
      </w:r>
      <w:r w:rsidRPr="00CE7BCA">
        <w:rPr>
          <w:u w:val="single"/>
        </w:rPr>
        <w:t>RSONNEL INVOLVED</w:t>
      </w:r>
    </w:p>
    <w:p w14:paraId="24589D48" w14:textId="77777777" w:rsidR="00BB69AA" w:rsidRDefault="00BB69AA" w:rsidP="006C0A28">
      <w:pPr>
        <w:ind w:left="576"/>
        <w:jc w:val="both"/>
      </w:pPr>
    </w:p>
    <w:p w14:paraId="5EF6ACE9" w14:textId="77777777" w:rsidR="002E56AD" w:rsidRDefault="00225B9A" w:rsidP="002E56AD">
      <w:pPr>
        <w:pStyle w:val="ListParagraph"/>
        <w:numPr>
          <w:ilvl w:val="1"/>
          <w:numId w:val="1"/>
        </w:numPr>
        <w:jc w:val="both"/>
      </w:pPr>
      <w:r>
        <w:t xml:space="preserve">Department </w:t>
      </w:r>
      <w:r w:rsidR="002E56AD">
        <w:t>Head/</w:t>
      </w:r>
      <w:r>
        <w:t>Manager</w:t>
      </w:r>
    </w:p>
    <w:p w14:paraId="19394294" w14:textId="77777777" w:rsidR="002E56AD" w:rsidRDefault="002E56AD" w:rsidP="002E56AD">
      <w:pPr>
        <w:pStyle w:val="ListParagraph"/>
        <w:ind w:left="936"/>
        <w:jc w:val="both"/>
      </w:pPr>
    </w:p>
    <w:p w14:paraId="62C15696" w14:textId="110F20AF" w:rsidR="00F31E4D" w:rsidRDefault="009E369D" w:rsidP="007074CB">
      <w:pPr>
        <w:pStyle w:val="ListParagraph"/>
        <w:numPr>
          <w:ilvl w:val="2"/>
          <w:numId w:val="1"/>
        </w:numPr>
        <w:jc w:val="both"/>
      </w:pPr>
      <w:r>
        <w:t xml:space="preserve">Identifies need for </w:t>
      </w:r>
      <w:r w:rsidR="00B95556">
        <w:t>ad</w:t>
      </w:r>
      <w:r w:rsidR="002E56AD">
        <w:t>ditional personnel and prepares</w:t>
      </w:r>
      <w:r w:rsidR="00082CC3">
        <w:t xml:space="preserve"> </w:t>
      </w:r>
      <w:r w:rsidR="00323129">
        <w:t xml:space="preserve">Human Resource </w:t>
      </w:r>
      <w:r>
        <w:t>Requisition Form (</w:t>
      </w:r>
      <w:r w:rsidR="00323129">
        <w:t>HR</w:t>
      </w:r>
      <w:r>
        <w:t>RF)</w:t>
      </w:r>
      <w:r w:rsidR="00522C6A">
        <w:t>.</w:t>
      </w:r>
    </w:p>
    <w:p w14:paraId="7BF8DFFD" w14:textId="03461F3A" w:rsidR="00123BBC" w:rsidRDefault="00804529" w:rsidP="007074CB">
      <w:pPr>
        <w:pStyle w:val="ListParagraph"/>
        <w:numPr>
          <w:ilvl w:val="2"/>
          <w:numId w:val="1"/>
        </w:numPr>
        <w:jc w:val="both"/>
      </w:pPr>
      <w:r>
        <w:t xml:space="preserve">Conducts technical job </w:t>
      </w:r>
      <w:r w:rsidR="006368BB">
        <w:t>orientation to newly hired employees.</w:t>
      </w:r>
    </w:p>
    <w:p w14:paraId="5E570E7F" w14:textId="77777777" w:rsidR="002E56AD" w:rsidRDefault="002E56AD" w:rsidP="002E56AD">
      <w:pPr>
        <w:pStyle w:val="ListParagraph"/>
        <w:ind w:left="936"/>
        <w:jc w:val="both"/>
      </w:pPr>
    </w:p>
    <w:p w14:paraId="14E67050" w14:textId="72AFD3A3" w:rsidR="00F06DDA" w:rsidRDefault="00F06DDA" w:rsidP="006C0A28">
      <w:pPr>
        <w:pStyle w:val="ListParagraph"/>
        <w:numPr>
          <w:ilvl w:val="1"/>
          <w:numId w:val="1"/>
        </w:numPr>
        <w:jc w:val="both"/>
      </w:pPr>
      <w:r>
        <w:t>HR Staff</w:t>
      </w:r>
    </w:p>
    <w:p w14:paraId="676F778A" w14:textId="77777777" w:rsidR="00F06DDA" w:rsidRDefault="00F06DDA" w:rsidP="006C0A28">
      <w:pPr>
        <w:pStyle w:val="ListParagraph"/>
        <w:ind w:left="936"/>
        <w:jc w:val="both"/>
      </w:pPr>
    </w:p>
    <w:p w14:paraId="3B90E0FE" w14:textId="59BAD28F" w:rsidR="00BD1DFD" w:rsidRDefault="00522C6A" w:rsidP="006C0A28">
      <w:pPr>
        <w:pStyle w:val="ListParagraph"/>
        <w:numPr>
          <w:ilvl w:val="2"/>
          <w:numId w:val="1"/>
        </w:numPr>
        <w:jc w:val="both"/>
      </w:pPr>
      <w:r>
        <w:t xml:space="preserve">Receives duly </w:t>
      </w:r>
      <w:r w:rsidR="00323129">
        <w:t>approved HR</w:t>
      </w:r>
      <w:r>
        <w:t xml:space="preserve">RF and forwards </w:t>
      </w:r>
      <w:r w:rsidR="00F5701B">
        <w:t xml:space="preserve">the same </w:t>
      </w:r>
      <w:r>
        <w:t>to the HR Manager for checking and recommendation for approval.</w:t>
      </w:r>
    </w:p>
    <w:p w14:paraId="2D61EF46" w14:textId="6A577087" w:rsidR="00C96F34" w:rsidRDefault="001D20F9" w:rsidP="006C0A28">
      <w:pPr>
        <w:pStyle w:val="ListParagraph"/>
        <w:numPr>
          <w:ilvl w:val="2"/>
          <w:numId w:val="1"/>
        </w:numPr>
        <w:jc w:val="both"/>
      </w:pPr>
      <w:r>
        <w:t>Assists the HR Manager in the overall recruitment and selection process.</w:t>
      </w:r>
    </w:p>
    <w:p w14:paraId="3DF437A9" w14:textId="52A07E42" w:rsidR="00F06DDA" w:rsidRDefault="00DC1793" w:rsidP="006C0A28">
      <w:pPr>
        <w:pStyle w:val="ListParagraph"/>
        <w:numPr>
          <w:ilvl w:val="2"/>
          <w:numId w:val="1"/>
        </w:numPr>
        <w:jc w:val="both"/>
      </w:pPr>
      <w:r>
        <w:t xml:space="preserve">Receives </w:t>
      </w:r>
      <w:r w:rsidR="00F06DDA">
        <w:t>application letter</w:t>
      </w:r>
      <w:r w:rsidR="00396EF1">
        <w:t xml:space="preserve"> </w:t>
      </w:r>
      <w:r w:rsidR="00F06DDA">
        <w:t>and curriculum vitae (CV) from various applicants.</w:t>
      </w:r>
    </w:p>
    <w:p w14:paraId="3CB6EAA9" w14:textId="13BB10FE" w:rsidR="00FC2EBC" w:rsidRDefault="00453513" w:rsidP="006C0A28">
      <w:pPr>
        <w:pStyle w:val="ListParagraph"/>
        <w:numPr>
          <w:ilvl w:val="2"/>
          <w:numId w:val="1"/>
        </w:numPr>
        <w:jc w:val="both"/>
      </w:pPr>
      <w:r>
        <w:t>C</w:t>
      </w:r>
      <w:r w:rsidR="002A1838">
        <w:t xml:space="preserve">onducts preliminary interview to </w:t>
      </w:r>
      <w:r w:rsidR="00200B5F">
        <w:t xml:space="preserve">qualified </w:t>
      </w:r>
      <w:r w:rsidR="00BB2314">
        <w:t>applicants.</w:t>
      </w:r>
    </w:p>
    <w:p w14:paraId="66BA13CA" w14:textId="52CA74DD" w:rsidR="00A612A0" w:rsidRDefault="00A612A0" w:rsidP="006C0A28">
      <w:pPr>
        <w:pStyle w:val="ListParagraph"/>
        <w:numPr>
          <w:ilvl w:val="2"/>
          <w:numId w:val="1"/>
        </w:numPr>
        <w:jc w:val="both"/>
      </w:pPr>
      <w:r>
        <w:t>Prepares and update</w:t>
      </w:r>
      <w:r w:rsidR="00943500">
        <w:t xml:space="preserve">s </w:t>
      </w:r>
      <w:r>
        <w:t>Applicant’s Evaluation Form (AEF)</w:t>
      </w:r>
      <w:r w:rsidR="00943500">
        <w:t xml:space="preserve"> after preliminary interview</w:t>
      </w:r>
      <w:r>
        <w:t>.</w:t>
      </w:r>
    </w:p>
    <w:p w14:paraId="730D1971" w14:textId="7A73BC9D" w:rsidR="00531420" w:rsidRDefault="00775AAF" w:rsidP="00531420">
      <w:pPr>
        <w:pStyle w:val="ListParagraph"/>
        <w:numPr>
          <w:ilvl w:val="2"/>
          <w:numId w:val="1"/>
        </w:numPr>
        <w:jc w:val="both"/>
      </w:pPr>
      <w:r>
        <w:t xml:space="preserve">Conducts </w:t>
      </w:r>
      <w:r w:rsidR="00531420">
        <w:t xml:space="preserve">written examination and </w:t>
      </w:r>
      <w:r>
        <w:t xml:space="preserve">facilitates </w:t>
      </w:r>
      <w:r w:rsidR="00531420">
        <w:t>trade tests to applic</w:t>
      </w:r>
      <w:r w:rsidR="00E655BE">
        <w:t xml:space="preserve">ants, conducted by subject matter experts, </w:t>
      </w:r>
      <w:r w:rsidR="00531420">
        <w:t>who successfully pass the 2</w:t>
      </w:r>
      <w:r w:rsidR="00531420" w:rsidRPr="00453513">
        <w:rPr>
          <w:vertAlign w:val="superscript"/>
        </w:rPr>
        <w:t>nd</w:t>
      </w:r>
      <w:r w:rsidR="00531420">
        <w:t xml:space="preserve"> interview with the HR Manager.</w:t>
      </w:r>
    </w:p>
    <w:p w14:paraId="15DF9746" w14:textId="77777777" w:rsidR="00B63E7B" w:rsidRDefault="00B63E7B" w:rsidP="00B63E7B">
      <w:pPr>
        <w:pStyle w:val="ListParagraph"/>
        <w:numPr>
          <w:ilvl w:val="2"/>
          <w:numId w:val="1"/>
        </w:numPr>
        <w:jc w:val="both"/>
      </w:pPr>
      <w:r>
        <w:t>Conducts authorized background investigation to certain applicants who successfully passed the final interview with the approving authority.</w:t>
      </w:r>
    </w:p>
    <w:p w14:paraId="1B3BEBA5" w14:textId="0EC7A8C9" w:rsidR="00F06DDA" w:rsidRDefault="005F1CB7" w:rsidP="006C0A28">
      <w:pPr>
        <w:pStyle w:val="ListParagraph"/>
        <w:numPr>
          <w:ilvl w:val="2"/>
          <w:numId w:val="1"/>
        </w:numPr>
        <w:jc w:val="both"/>
      </w:pPr>
      <w:r>
        <w:lastRenderedPageBreak/>
        <w:t xml:space="preserve">Checks and verifies completion of </w:t>
      </w:r>
      <w:r w:rsidR="00214B94">
        <w:t>pre-e</w:t>
      </w:r>
      <w:r>
        <w:t>m</w:t>
      </w:r>
      <w:r w:rsidR="0096062C">
        <w:t>ployment requirements checklist submitted by applicants.</w:t>
      </w:r>
    </w:p>
    <w:p w14:paraId="665D44E5" w14:textId="5BC71766" w:rsidR="007D149A" w:rsidRDefault="00F74C95" w:rsidP="006C0A28">
      <w:pPr>
        <w:pStyle w:val="ListParagraph"/>
        <w:numPr>
          <w:ilvl w:val="2"/>
          <w:numId w:val="1"/>
        </w:numPr>
        <w:jc w:val="both"/>
      </w:pPr>
      <w:r>
        <w:t xml:space="preserve">Prepares 201 </w:t>
      </w:r>
      <w:r w:rsidR="00FA2712">
        <w:t xml:space="preserve">and </w:t>
      </w:r>
      <w:r w:rsidR="004E753D">
        <w:t>master file</w:t>
      </w:r>
      <w:r w:rsidR="00FA2712">
        <w:t xml:space="preserve"> of all employees</w:t>
      </w:r>
      <w:r w:rsidR="004E753D">
        <w:t>.</w:t>
      </w:r>
    </w:p>
    <w:p w14:paraId="7E730747" w14:textId="09E54F14" w:rsidR="004E753D" w:rsidRDefault="004E753D" w:rsidP="006C0A28">
      <w:pPr>
        <w:pStyle w:val="ListParagraph"/>
        <w:numPr>
          <w:ilvl w:val="2"/>
          <w:numId w:val="1"/>
        </w:numPr>
        <w:jc w:val="both"/>
      </w:pPr>
      <w:r>
        <w:t>Responsible for filing and keeping of all employee records and other confidential information.</w:t>
      </w:r>
    </w:p>
    <w:p w14:paraId="3D175555" w14:textId="4846CF72" w:rsidR="002C782C" w:rsidRDefault="002C782C" w:rsidP="006C0A28">
      <w:pPr>
        <w:pStyle w:val="ListParagraph"/>
        <w:numPr>
          <w:ilvl w:val="2"/>
          <w:numId w:val="1"/>
        </w:numPr>
        <w:jc w:val="both"/>
      </w:pPr>
      <w:r>
        <w:t xml:space="preserve">Conducts general </w:t>
      </w:r>
      <w:r w:rsidR="00184475">
        <w:t xml:space="preserve">company </w:t>
      </w:r>
      <w:r>
        <w:t>orientation</w:t>
      </w:r>
      <w:r w:rsidR="00184475">
        <w:t xml:space="preserve"> </w:t>
      </w:r>
      <w:r>
        <w:t>to newly hired applicants.</w:t>
      </w:r>
    </w:p>
    <w:p w14:paraId="08B5D0AE" w14:textId="77777777" w:rsidR="00613D15" w:rsidRDefault="00613D15" w:rsidP="00613D15">
      <w:pPr>
        <w:ind w:left="936"/>
        <w:jc w:val="both"/>
      </w:pPr>
    </w:p>
    <w:p w14:paraId="34F931BD" w14:textId="4C8E4339" w:rsidR="00E77BCB" w:rsidRPr="006E4855" w:rsidRDefault="00E77BCB" w:rsidP="006C0A28">
      <w:pPr>
        <w:numPr>
          <w:ilvl w:val="1"/>
          <w:numId w:val="1"/>
        </w:numPr>
        <w:jc w:val="both"/>
      </w:pPr>
      <w:r w:rsidRPr="006E4855">
        <w:t>HR Manager</w:t>
      </w:r>
    </w:p>
    <w:p w14:paraId="2A88FC30" w14:textId="77777777" w:rsidR="006616F5" w:rsidRDefault="006616F5" w:rsidP="006C0A28">
      <w:pPr>
        <w:pStyle w:val="ListParagraph"/>
        <w:ind w:left="1260"/>
        <w:jc w:val="both"/>
      </w:pPr>
    </w:p>
    <w:p w14:paraId="31C29F98" w14:textId="0E8470DF" w:rsidR="00E77BCB" w:rsidRDefault="00B84DE5" w:rsidP="006C0A28">
      <w:pPr>
        <w:pStyle w:val="ListParagraph"/>
        <w:numPr>
          <w:ilvl w:val="2"/>
          <w:numId w:val="1"/>
        </w:numPr>
        <w:jc w:val="both"/>
      </w:pPr>
      <w:r>
        <w:t xml:space="preserve">Checks and recommends approval of the </w:t>
      </w:r>
      <w:r w:rsidR="00FA10C6">
        <w:t>HR</w:t>
      </w:r>
      <w:r>
        <w:t>RF.</w:t>
      </w:r>
    </w:p>
    <w:p w14:paraId="45A5749D" w14:textId="43294939" w:rsidR="003E4848" w:rsidRDefault="003E4848" w:rsidP="006C0A28">
      <w:pPr>
        <w:pStyle w:val="ListParagraph"/>
        <w:numPr>
          <w:ilvl w:val="2"/>
          <w:numId w:val="1"/>
        </w:numPr>
        <w:jc w:val="both"/>
      </w:pPr>
      <w:r>
        <w:t xml:space="preserve">Responsible for the overall recruitment and </w:t>
      </w:r>
      <w:r w:rsidR="004A4CD6">
        <w:t xml:space="preserve">screening </w:t>
      </w:r>
      <w:r>
        <w:t>process.</w:t>
      </w:r>
    </w:p>
    <w:p w14:paraId="14500F90" w14:textId="3EF96E29" w:rsidR="00F43A13" w:rsidRDefault="00F87A54" w:rsidP="006C0A28">
      <w:pPr>
        <w:pStyle w:val="ListParagraph"/>
        <w:numPr>
          <w:ilvl w:val="2"/>
          <w:numId w:val="1"/>
        </w:numPr>
        <w:jc w:val="both"/>
      </w:pPr>
      <w:r>
        <w:t>Conducts 2</w:t>
      </w:r>
      <w:r w:rsidRPr="00F87A54">
        <w:rPr>
          <w:vertAlign w:val="superscript"/>
        </w:rPr>
        <w:t>nd</w:t>
      </w:r>
      <w:r>
        <w:t xml:space="preserve"> </w:t>
      </w:r>
      <w:r w:rsidR="00907EB4">
        <w:t>interview with applicants who su</w:t>
      </w:r>
      <w:r w:rsidR="0014107A">
        <w:t xml:space="preserve">ccessfully pass the </w:t>
      </w:r>
      <w:r w:rsidR="00BF2747">
        <w:t>preliminary interview with the HR Staff.</w:t>
      </w:r>
    </w:p>
    <w:p w14:paraId="1DB8B36A" w14:textId="44646564" w:rsidR="001E3F0A" w:rsidRDefault="00F373B3" w:rsidP="006C0A28">
      <w:pPr>
        <w:pStyle w:val="ListParagraph"/>
        <w:numPr>
          <w:ilvl w:val="2"/>
          <w:numId w:val="1"/>
        </w:numPr>
        <w:jc w:val="both"/>
      </w:pPr>
      <w:r>
        <w:t xml:space="preserve">Updates the AEF after </w:t>
      </w:r>
      <w:r w:rsidR="00F87A54">
        <w:t>2</w:t>
      </w:r>
      <w:r w:rsidR="00F87A54" w:rsidRPr="00F87A54">
        <w:rPr>
          <w:vertAlign w:val="superscript"/>
        </w:rPr>
        <w:t>nd</w:t>
      </w:r>
      <w:r w:rsidR="00F87A54">
        <w:rPr>
          <w:vertAlign w:val="superscript"/>
        </w:rPr>
        <w:t xml:space="preserve"> </w:t>
      </w:r>
      <w:r>
        <w:t>interview.</w:t>
      </w:r>
    </w:p>
    <w:p w14:paraId="22F82E0E" w14:textId="525BBFBE" w:rsidR="007B4003" w:rsidRDefault="007B4003" w:rsidP="006C0A28">
      <w:pPr>
        <w:pStyle w:val="ListParagraph"/>
        <w:numPr>
          <w:ilvl w:val="2"/>
          <w:numId w:val="1"/>
        </w:numPr>
        <w:jc w:val="both"/>
      </w:pPr>
      <w:r>
        <w:t>Make job offer to applicants who successfully pass the final inte</w:t>
      </w:r>
      <w:r w:rsidR="004B2372">
        <w:t>rview with the appropriate authority and background investigation</w:t>
      </w:r>
      <w:r w:rsidR="000A1A80">
        <w:t>.</w:t>
      </w:r>
    </w:p>
    <w:p w14:paraId="710015BF" w14:textId="008FAD4E" w:rsidR="006C44B4" w:rsidRDefault="006C44B4" w:rsidP="006C0A28">
      <w:pPr>
        <w:pStyle w:val="ListParagraph"/>
        <w:numPr>
          <w:ilvl w:val="2"/>
          <w:numId w:val="1"/>
        </w:numPr>
        <w:jc w:val="both"/>
      </w:pPr>
      <w:r>
        <w:t>Prepares employment contract.</w:t>
      </w:r>
    </w:p>
    <w:p w14:paraId="61918B26" w14:textId="0A00E145" w:rsidR="00094B60" w:rsidRDefault="006579AC" w:rsidP="006579AC">
      <w:pPr>
        <w:pStyle w:val="ListParagraph"/>
        <w:ind w:left="1260"/>
        <w:jc w:val="both"/>
      </w:pPr>
      <w:r>
        <w:t xml:space="preserve"> </w:t>
      </w:r>
    </w:p>
    <w:p w14:paraId="700E12FF" w14:textId="5EAE882E" w:rsidR="00E77BCB" w:rsidRDefault="00A15A9F" w:rsidP="006C0A28">
      <w:pPr>
        <w:pStyle w:val="ListParagraph"/>
        <w:numPr>
          <w:ilvl w:val="1"/>
          <w:numId w:val="1"/>
        </w:numPr>
        <w:jc w:val="both"/>
      </w:pPr>
      <w:r>
        <w:t>Vice President</w:t>
      </w:r>
      <w:r w:rsidR="005743C3">
        <w:t>/Senior Vice President</w:t>
      </w:r>
      <w:r w:rsidR="006579AC">
        <w:t>/President</w:t>
      </w:r>
    </w:p>
    <w:p w14:paraId="5CF5F78F" w14:textId="77777777" w:rsidR="006C44B4" w:rsidRDefault="006C44B4" w:rsidP="006C0A28">
      <w:pPr>
        <w:pStyle w:val="ListParagraph"/>
        <w:ind w:left="936"/>
        <w:jc w:val="both"/>
      </w:pPr>
    </w:p>
    <w:p w14:paraId="49B2E41A" w14:textId="6BF5FBA6" w:rsidR="00F02DFA" w:rsidRDefault="00BB2586" w:rsidP="006C0A28">
      <w:pPr>
        <w:pStyle w:val="ListParagraph"/>
        <w:numPr>
          <w:ilvl w:val="2"/>
          <w:numId w:val="1"/>
        </w:numPr>
        <w:jc w:val="both"/>
      </w:pPr>
      <w:r>
        <w:t xml:space="preserve">Approves </w:t>
      </w:r>
      <w:r w:rsidR="006579AC">
        <w:t xml:space="preserve">the </w:t>
      </w:r>
      <w:r w:rsidR="00FA10C6">
        <w:t>HR</w:t>
      </w:r>
      <w:r w:rsidR="006579AC">
        <w:t>RF.</w:t>
      </w:r>
    </w:p>
    <w:p w14:paraId="2891EBC4" w14:textId="3BA51099" w:rsidR="00B41039" w:rsidRDefault="00B41039" w:rsidP="006C0A28">
      <w:pPr>
        <w:pStyle w:val="ListParagraph"/>
        <w:numPr>
          <w:ilvl w:val="2"/>
          <w:numId w:val="1"/>
        </w:numPr>
        <w:jc w:val="both"/>
      </w:pPr>
      <w:r>
        <w:t>Conducts final interview</w:t>
      </w:r>
      <w:r w:rsidR="00341BD9">
        <w:t xml:space="preserve"> with applicants who successfully pass the preliminary and second interview, written examination and trade test evaluation with the HR Department</w:t>
      </w:r>
      <w:r w:rsidR="007808B4">
        <w:t>.</w:t>
      </w:r>
    </w:p>
    <w:p w14:paraId="2E970837" w14:textId="3756AF8D" w:rsidR="001E3F0A" w:rsidRDefault="007808B4" w:rsidP="006C0A28">
      <w:pPr>
        <w:pStyle w:val="ListParagraph"/>
        <w:numPr>
          <w:ilvl w:val="2"/>
          <w:numId w:val="1"/>
        </w:numPr>
        <w:jc w:val="both"/>
      </w:pPr>
      <w:r>
        <w:t>Updates the AEF after final interview.</w:t>
      </w:r>
    </w:p>
    <w:p w14:paraId="13998F90" w14:textId="65DAD780" w:rsidR="007808B4" w:rsidRDefault="009C36A9" w:rsidP="006C0A28">
      <w:pPr>
        <w:pStyle w:val="ListParagraph"/>
        <w:numPr>
          <w:ilvl w:val="2"/>
          <w:numId w:val="1"/>
        </w:numPr>
        <w:jc w:val="both"/>
      </w:pPr>
      <w:r>
        <w:t>Hire or rejects applicants.</w:t>
      </w:r>
    </w:p>
    <w:p w14:paraId="178A2956" w14:textId="478A3C01" w:rsidR="00E96BF3" w:rsidRDefault="00E96BF3" w:rsidP="006C0A28">
      <w:pPr>
        <w:pStyle w:val="ListParagraph"/>
        <w:numPr>
          <w:ilvl w:val="2"/>
          <w:numId w:val="1"/>
        </w:numPr>
        <w:jc w:val="both"/>
      </w:pPr>
      <w:r>
        <w:t>Signs employment contract</w:t>
      </w:r>
    </w:p>
    <w:p w14:paraId="1D2CC2B0" w14:textId="119405EF" w:rsidR="00B15DD3" w:rsidRDefault="00B15DD3" w:rsidP="00B15DD3">
      <w:pPr>
        <w:ind w:left="900"/>
        <w:jc w:val="both"/>
      </w:pPr>
    </w:p>
    <w:p w14:paraId="27392294" w14:textId="08EA883C" w:rsidR="00B15DD3" w:rsidRDefault="00B15DD3" w:rsidP="00B15DD3">
      <w:pPr>
        <w:pStyle w:val="ListParagraph"/>
        <w:numPr>
          <w:ilvl w:val="1"/>
          <w:numId w:val="1"/>
        </w:numPr>
        <w:jc w:val="both"/>
      </w:pPr>
      <w:r>
        <w:t>Subject Matter Experts</w:t>
      </w:r>
    </w:p>
    <w:p w14:paraId="28791AFF" w14:textId="49E6637E" w:rsidR="00B15DD3" w:rsidRDefault="00B15DD3" w:rsidP="00B15DD3">
      <w:pPr>
        <w:pStyle w:val="ListParagraph"/>
        <w:ind w:left="936"/>
        <w:jc w:val="both"/>
      </w:pPr>
    </w:p>
    <w:p w14:paraId="2683AD98" w14:textId="5C0AD8B2" w:rsidR="00B15DD3" w:rsidRPr="00437E7D" w:rsidRDefault="00B15DD3" w:rsidP="00B15DD3">
      <w:pPr>
        <w:pStyle w:val="ListParagraph"/>
        <w:ind w:left="936"/>
        <w:jc w:val="both"/>
      </w:pPr>
      <w:r>
        <w:t>Conducts trade test to applicants who successfully passed the 2</w:t>
      </w:r>
      <w:r w:rsidRPr="00B15DD3">
        <w:rPr>
          <w:vertAlign w:val="superscript"/>
        </w:rPr>
        <w:t>nd</w:t>
      </w:r>
      <w:r>
        <w:t xml:space="preserve"> interview conducted by the HR Manager. </w:t>
      </w:r>
      <w:r w:rsidR="00B44C9E">
        <w:t>They include, but n</w:t>
      </w:r>
      <w:r w:rsidR="00DD22CA">
        <w:t>ot limited to, chief mechanics,</w:t>
      </w:r>
      <w:r w:rsidR="00E554A4">
        <w:t xml:space="preserve"> crane operators,</w:t>
      </w:r>
      <w:r w:rsidR="002D4481">
        <w:t xml:space="preserve"> programmers, </w:t>
      </w:r>
      <w:r w:rsidR="003E38EC">
        <w:rPr>
          <w:i/>
        </w:rPr>
        <w:t>etc</w:t>
      </w:r>
      <w:r w:rsidR="00437E7D">
        <w:t>.</w:t>
      </w:r>
    </w:p>
    <w:p w14:paraId="151D240D" w14:textId="41B35BBB" w:rsidR="00EA5814" w:rsidRDefault="00EA5814" w:rsidP="00807048">
      <w:pPr>
        <w:pStyle w:val="ListParagraph"/>
        <w:tabs>
          <w:tab w:val="left" w:pos="3060"/>
        </w:tabs>
        <w:ind w:left="576"/>
        <w:jc w:val="both"/>
      </w:pPr>
      <w:r>
        <w:br w:type="page"/>
      </w:r>
    </w:p>
    <w:p w14:paraId="6754F442" w14:textId="3997F19F" w:rsidR="008A28FE" w:rsidRPr="003F1B42" w:rsidRDefault="003226EA" w:rsidP="00613D15">
      <w:pPr>
        <w:pStyle w:val="ListParagraph"/>
        <w:numPr>
          <w:ilvl w:val="0"/>
          <w:numId w:val="1"/>
        </w:numPr>
        <w:tabs>
          <w:tab w:val="left" w:pos="3060"/>
        </w:tabs>
        <w:jc w:val="both"/>
      </w:pPr>
      <w:r w:rsidRPr="00613D15">
        <w:rPr>
          <w:u w:val="single"/>
        </w:rPr>
        <w:lastRenderedPageBreak/>
        <w:t>POLICIES</w:t>
      </w:r>
    </w:p>
    <w:p w14:paraId="573F80FC" w14:textId="53C3A9B5" w:rsidR="004A3EA0" w:rsidRDefault="004A3EA0" w:rsidP="006C0A28">
      <w:pPr>
        <w:ind w:left="936"/>
        <w:jc w:val="both"/>
      </w:pPr>
    </w:p>
    <w:p w14:paraId="35045A50" w14:textId="0353C1BB" w:rsidR="00DD70F3" w:rsidRPr="00DD70F3" w:rsidRDefault="00DD70F3" w:rsidP="00DD70F3">
      <w:pPr>
        <w:pStyle w:val="ListParagraph"/>
        <w:numPr>
          <w:ilvl w:val="1"/>
          <w:numId w:val="1"/>
        </w:numPr>
        <w:tabs>
          <w:tab w:val="left" w:pos="4862"/>
        </w:tabs>
        <w:jc w:val="both"/>
      </w:pPr>
      <w:r>
        <w:rPr>
          <w:b/>
        </w:rPr>
        <w:t>Requisition</w:t>
      </w:r>
      <w:r w:rsidR="00646545">
        <w:rPr>
          <w:b/>
        </w:rPr>
        <w:t xml:space="preserve"> and Recruitment</w:t>
      </w:r>
    </w:p>
    <w:p w14:paraId="24C261FE" w14:textId="3B5E2852" w:rsidR="00DD70F3" w:rsidRDefault="00DD70F3" w:rsidP="00DD70F3">
      <w:pPr>
        <w:pStyle w:val="ListParagraph"/>
        <w:tabs>
          <w:tab w:val="left" w:pos="4862"/>
        </w:tabs>
        <w:ind w:left="936"/>
        <w:jc w:val="both"/>
        <w:rPr>
          <w:b/>
        </w:rPr>
      </w:pPr>
    </w:p>
    <w:p w14:paraId="4F4E0BCA" w14:textId="77777777" w:rsidR="00DD70F3" w:rsidRDefault="00DD70F3" w:rsidP="00DD70F3">
      <w:pPr>
        <w:pStyle w:val="ListParagraph"/>
        <w:numPr>
          <w:ilvl w:val="2"/>
          <w:numId w:val="1"/>
        </w:numPr>
        <w:tabs>
          <w:tab w:val="left" w:pos="4862"/>
        </w:tabs>
        <w:jc w:val="both"/>
      </w:pPr>
      <w:r>
        <w:t>All personnel hired shall be properly supported with duly accomplished personnel requisition forms which shall be approved as follows:</w:t>
      </w:r>
    </w:p>
    <w:p w14:paraId="00272BCA" w14:textId="77777777" w:rsidR="00DD70F3" w:rsidRDefault="00DD70F3" w:rsidP="00DD70F3">
      <w:pPr>
        <w:pStyle w:val="ListParagraph"/>
        <w:tabs>
          <w:tab w:val="left" w:pos="4862"/>
        </w:tabs>
        <w:ind w:left="1260"/>
        <w:jc w:val="both"/>
      </w:pPr>
    </w:p>
    <w:tbl>
      <w:tblPr>
        <w:tblStyle w:val="TableGrid"/>
        <w:tblW w:w="0" w:type="auto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3449"/>
        <w:gridCol w:w="3722"/>
      </w:tblGrid>
      <w:tr w:rsidR="00DD70F3" w14:paraId="507D1DCD" w14:textId="77777777" w:rsidTr="00431682">
        <w:trPr>
          <w:trHeight w:val="255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79C78AF8" w14:textId="77777777" w:rsidR="00DD70F3" w:rsidRDefault="00DD70F3" w:rsidP="00431682">
            <w:pPr>
              <w:pStyle w:val="ListParagraph"/>
              <w:tabs>
                <w:tab w:val="left" w:pos="4862"/>
              </w:tabs>
              <w:ind w:left="0"/>
              <w:jc w:val="center"/>
              <w:rPr>
                <w:b/>
              </w:rPr>
            </w:pPr>
            <w:r w:rsidRPr="0044302D">
              <w:rPr>
                <w:b/>
              </w:rPr>
              <w:t>Requisition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72B3AD6" w14:textId="77777777" w:rsidR="00DD70F3" w:rsidRPr="0044302D" w:rsidRDefault="00DD70F3" w:rsidP="00431682">
            <w:pPr>
              <w:pStyle w:val="ListParagraph"/>
              <w:tabs>
                <w:tab w:val="left" w:pos="486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Approve by</w:t>
            </w:r>
          </w:p>
        </w:tc>
      </w:tr>
      <w:tr w:rsidR="00DD70F3" w14:paraId="04FEB898" w14:textId="77777777" w:rsidTr="00431682">
        <w:trPr>
          <w:trHeight w:val="255"/>
        </w:trPr>
        <w:tc>
          <w:tcPr>
            <w:tcW w:w="0" w:type="auto"/>
            <w:gridSpan w:val="2"/>
            <w:tcBorders>
              <w:top w:val="single" w:sz="4" w:space="0" w:color="auto"/>
            </w:tcBorders>
          </w:tcPr>
          <w:p w14:paraId="6AED1743" w14:textId="77777777" w:rsidR="00DD70F3" w:rsidRDefault="00DD70F3" w:rsidP="00431682">
            <w:pPr>
              <w:pStyle w:val="ListParagraph"/>
              <w:tabs>
                <w:tab w:val="left" w:pos="4862"/>
              </w:tabs>
              <w:ind w:left="0"/>
            </w:pPr>
            <w:r>
              <w:t>Budgeted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4A264B8" w14:textId="77777777" w:rsidR="00DD70F3" w:rsidRDefault="00DD70F3" w:rsidP="00431682">
            <w:pPr>
              <w:pStyle w:val="ListParagraph"/>
              <w:tabs>
                <w:tab w:val="left" w:pos="4862"/>
              </w:tabs>
              <w:ind w:left="0"/>
              <w:jc w:val="both"/>
            </w:pPr>
          </w:p>
        </w:tc>
      </w:tr>
      <w:tr w:rsidR="00DD70F3" w14:paraId="3D5B2AB8" w14:textId="77777777" w:rsidTr="00431682">
        <w:trPr>
          <w:trHeight w:val="255"/>
        </w:trPr>
        <w:tc>
          <w:tcPr>
            <w:tcW w:w="0" w:type="auto"/>
          </w:tcPr>
          <w:p w14:paraId="3AFC5937" w14:textId="77777777" w:rsidR="00DD70F3" w:rsidRDefault="00DD70F3" w:rsidP="00431682">
            <w:pPr>
              <w:pStyle w:val="ListParagraph"/>
              <w:tabs>
                <w:tab w:val="left" w:pos="4862"/>
              </w:tabs>
              <w:ind w:left="0"/>
            </w:pPr>
          </w:p>
        </w:tc>
        <w:tc>
          <w:tcPr>
            <w:tcW w:w="0" w:type="auto"/>
          </w:tcPr>
          <w:p w14:paraId="7DF75D15" w14:textId="77777777" w:rsidR="00DD70F3" w:rsidRDefault="00DD70F3" w:rsidP="00431682">
            <w:pPr>
              <w:pStyle w:val="ListParagraph"/>
              <w:numPr>
                <w:ilvl w:val="0"/>
                <w:numId w:val="14"/>
              </w:numPr>
              <w:tabs>
                <w:tab w:val="left" w:pos="4862"/>
              </w:tabs>
            </w:pPr>
            <w:r>
              <w:t>Rank and file/supervisory</w:t>
            </w:r>
          </w:p>
        </w:tc>
        <w:tc>
          <w:tcPr>
            <w:tcW w:w="0" w:type="auto"/>
          </w:tcPr>
          <w:p w14:paraId="15BAE11F" w14:textId="77777777" w:rsidR="00DD70F3" w:rsidRDefault="00DD70F3" w:rsidP="00431682">
            <w:pPr>
              <w:pStyle w:val="ListParagraph"/>
              <w:numPr>
                <w:ilvl w:val="0"/>
                <w:numId w:val="15"/>
              </w:numPr>
              <w:tabs>
                <w:tab w:val="left" w:pos="4862"/>
              </w:tabs>
              <w:jc w:val="both"/>
            </w:pPr>
            <w:r>
              <w:t>Concerned Department Manager</w:t>
            </w:r>
          </w:p>
        </w:tc>
      </w:tr>
      <w:tr w:rsidR="00DD70F3" w14:paraId="6B7E8830" w14:textId="77777777" w:rsidTr="00431682">
        <w:trPr>
          <w:trHeight w:val="80"/>
        </w:trPr>
        <w:tc>
          <w:tcPr>
            <w:tcW w:w="0" w:type="auto"/>
          </w:tcPr>
          <w:p w14:paraId="6D82A11E" w14:textId="77777777" w:rsidR="00DD70F3" w:rsidRDefault="00DD70F3" w:rsidP="00431682">
            <w:pPr>
              <w:pStyle w:val="ListParagraph"/>
              <w:tabs>
                <w:tab w:val="left" w:pos="4862"/>
              </w:tabs>
              <w:ind w:left="0"/>
            </w:pPr>
          </w:p>
        </w:tc>
        <w:tc>
          <w:tcPr>
            <w:tcW w:w="0" w:type="auto"/>
          </w:tcPr>
          <w:p w14:paraId="476BF8A7" w14:textId="77777777" w:rsidR="00DD70F3" w:rsidRDefault="00DD70F3" w:rsidP="00431682">
            <w:pPr>
              <w:pStyle w:val="ListParagraph"/>
              <w:numPr>
                <w:ilvl w:val="0"/>
                <w:numId w:val="14"/>
              </w:numPr>
              <w:tabs>
                <w:tab w:val="left" w:pos="4862"/>
              </w:tabs>
            </w:pPr>
            <w:r>
              <w:t>Department heads/managerial</w:t>
            </w:r>
          </w:p>
        </w:tc>
        <w:tc>
          <w:tcPr>
            <w:tcW w:w="0" w:type="auto"/>
          </w:tcPr>
          <w:p w14:paraId="142F0925" w14:textId="77777777" w:rsidR="00DD70F3" w:rsidRDefault="00DD70F3" w:rsidP="00431682">
            <w:pPr>
              <w:pStyle w:val="ListParagraph"/>
              <w:numPr>
                <w:ilvl w:val="0"/>
                <w:numId w:val="15"/>
              </w:numPr>
              <w:tabs>
                <w:tab w:val="left" w:pos="4862"/>
              </w:tabs>
              <w:jc w:val="both"/>
            </w:pPr>
            <w:r>
              <w:t>Concerned Vice President/SVPs</w:t>
            </w:r>
          </w:p>
        </w:tc>
      </w:tr>
      <w:tr w:rsidR="00DD70F3" w14:paraId="416722B2" w14:textId="77777777" w:rsidTr="00431682">
        <w:trPr>
          <w:trHeight w:val="255"/>
        </w:trPr>
        <w:tc>
          <w:tcPr>
            <w:tcW w:w="0" w:type="auto"/>
            <w:gridSpan w:val="2"/>
          </w:tcPr>
          <w:p w14:paraId="703B78AB" w14:textId="77777777" w:rsidR="00DD70F3" w:rsidRDefault="00DD70F3" w:rsidP="00431682">
            <w:pPr>
              <w:pStyle w:val="ListParagraph"/>
              <w:tabs>
                <w:tab w:val="left" w:pos="4862"/>
              </w:tabs>
              <w:ind w:left="0"/>
            </w:pPr>
            <w:r>
              <w:t>Unbudgeted (any rank)</w:t>
            </w:r>
          </w:p>
        </w:tc>
        <w:tc>
          <w:tcPr>
            <w:tcW w:w="0" w:type="auto"/>
          </w:tcPr>
          <w:p w14:paraId="3491333B" w14:textId="77777777" w:rsidR="00DD70F3" w:rsidRDefault="00DD70F3" w:rsidP="00431682">
            <w:pPr>
              <w:pStyle w:val="ListParagraph"/>
              <w:numPr>
                <w:ilvl w:val="0"/>
                <w:numId w:val="15"/>
              </w:numPr>
              <w:tabs>
                <w:tab w:val="left" w:pos="4862"/>
              </w:tabs>
              <w:jc w:val="both"/>
            </w:pPr>
            <w:r>
              <w:t>President</w:t>
            </w:r>
          </w:p>
        </w:tc>
      </w:tr>
    </w:tbl>
    <w:p w14:paraId="2CAACC59" w14:textId="77777777" w:rsidR="00DD70F3" w:rsidRDefault="00DD70F3" w:rsidP="00DD70F3">
      <w:pPr>
        <w:pStyle w:val="ListParagraph"/>
        <w:tabs>
          <w:tab w:val="left" w:pos="4862"/>
        </w:tabs>
        <w:ind w:left="1260"/>
        <w:jc w:val="both"/>
      </w:pPr>
    </w:p>
    <w:p w14:paraId="2F6E4953" w14:textId="77777777" w:rsidR="00DD70F3" w:rsidRDefault="00DD70F3" w:rsidP="00DD70F3">
      <w:pPr>
        <w:pStyle w:val="ListParagraph"/>
        <w:tabs>
          <w:tab w:val="left" w:pos="4862"/>
        </w:tabs>
        <w:ind w:left="1260"/>
        <w:jc w:val="both"/>
      </w:pPr>
      <w:r>
        <w:t>The number of personnel to be hired shall be limited only to what was approved or authorized.</w:t>
      </w:r>
    </w:p>
    <w:p w14:paraId="34FFCA92" w14:textId="77777777" w:rsidR="00DD70F3" w:rsidRDefault="00DD70F3" w:rsidP="00DD70F3">
      <w:pPr>
        <w:pStyle w:val="ListParagraph"/>
        <w:tabs>
          <w:tab w:val="left" w:pos="4862"/>
        </w:tabs>
        <w:ind w:left="1260"/>
        <w:jc w:val="both"/>
      </w:pPr>
    </w:p>
    <w:p w14:paraId="540B1F93" w14:textId="77777777" w:rsidR="00DD70F3" w:rsidRDefault="00DD70F3" w:rsidP="00DD70F3">
      <w:pPr>
        <w:pStyle w:val="ListParagraph"/>
        <w:numPr>
          <w:ilvl w:val="2"/>
          <w:numId w:val="1"/>
        </w:numPr>
        <w:tabs>
          <w:tab w:val="left" w:pos="4862"/>
        </w:tabs>
        <w:jc w:val="both"/>
      </w:pPr>
      <w:r>
        <w:t>No. of processing days of duly approved personnel requisition forms shall be as follows:</w:t>
      </w:r>
    </w:p>
    <w:p w14:paraId="49C730C1" w14:textId="77777777" w:rsidR="00DD70F3" w:rsidRDefault="00DD70F3" w:rsidP="00DD70F3">
      <w:pPr>
        <w:pStyle w:val="ListParagraph"/>
        <w:tabs>
          <w:tab w:val="left" w:pos="4862"/>
        </w:tabs>
        <w:ind w:left="1260"/>
        <w:jc w:val="both"/>
      </w:pP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3116"/>
        <w:gridCol w:w="2043"/>
        <w:gridCol w:w="2043"/>
      </w:tblGrid>
      <w:tr w:rsidR="00DD70F3" w14:paraId="452A5603" w14:textId="77777777" w:rsidTr="00431682">
        <w:trPr>
          <w:trHeight w:val="255"/>
        </w:trPr>
        <w:tc>
          <w:tcPr>
            <w:tcW w:w="0" w:type="auto"/>
          </w:tcPr>
          <w:p w14:paraId="79A63A98" w14:textId="77777777" w:rsidR="00DD70F3" w:rsidRPr="0044302D" w:rsidRDefault="00DD70F3" w:rsidP="00431682">
            <w:pPr>
              <w:pStyle w:val="ListParagraph"/>
              <w:tabs>
                <w:tab w:val="left" w:pos="486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Personnel Rank</w:t>
            </w:r>
          </w:p>
        </w:tc>
        <w:tc>
          <w:tcPr>
            <w:tcW w:w="0" w:type="auto"/>
          </w:tcPr>
          <w:p w14:paraId="7922DB4B" w14:textId="77777777" w:rsidR="00DD70F3" w:rsidRPr="0044302D" w:rsidRDefault="00DD70F3" w:rsidP="00431682">
            <w:pPr>
              <w:pStyle w:val="ListParagraph"/>
              <w:tabs>
                <w:tab w:val="left" w:pos="486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Land-based</w:t>
            </w:r>
          </w:p>
        </w:tc>
        <w:tc>
          <w:tcPr>
            <w:tcW w:w="0" w:type="auto"/>
          </w:tcPr>
          <w:p w14:paraId="4943B2AC" w14:textId="77777777" w:rsidR="00DD70F3" w:rsidRDefault="00DD70F3" w:rsidP="00431682">
            <w:pPr>
              <w:pStyle w:val="ListParagraph"/>
              <w:tabs>
                <w:tab w:val="left" w:pos="486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>Sea-based</w:t>
            </w:r>
          </w:p>
        </w:tc>
      </w:tr>
      <w:tr w:rsidR="00DD70F3" w14:paraId="61A59F05" w14:textId="77777777" w:rsidTr="00431682">
        <w:trPr>
          <w:trHeight w:val="255"/>
        </w:trPr>
        <w:tc>
          <w:tcPr>
            <w:tcW w:w="0" w:type="auto"/>
          </w:tcPr>
          <w:p w14:paraId="04328FA7" w14:textId="77777777" w:rsidR="00DD70F3" w:rsidRDefault="00DD70F3" w:rsidP="00431682">
            <w:pPr>
              <w:pStyle w:val="ListParagraph"/>
              <w:tabs>
                <w:tab w:val="left" w:pos="4862"/>
              </w:tabs>
              <w:ind w:left="0"/>
              <w:jc w:val="both"/>
            </w:pPr>
            <w:r>
              <w:t>Rank and file</w:t>
            </w:r>
          </w:p>
        </w:tc>
        <w:tc>
          <w:tcPr>
            <w:tcW w:w="0" w:type="auto"/>
          </w:tcPr>
          <w:p w14:paraId="22BDB5FD" w14:textId="77777777" w:rsidR="00DD70F3" w:rsidRDefault="00DD70F3" w:rsidP="00431682">
            <w:pPr>
              <w:pStyle w:val="ListParagraph"/>
              <w:tabs>
                <w:tab w:val="left" w:pos="4862"/>
              </w:tabs>
              <w:ind w:left="0"/>
              <w:jc w:val="center"/>
            </w:pPr>
            <w:r>
              <w:t>45 days</w:t>
            </w:r>
          </w:p>
        </w:tc>
        <w:tc>
          <w:tcPr>
            <w:tcW w:w="0" w:type="auto"/>
          </w:tcPr>
          <w:p w14:paraId="62FB66DA" w14:textId="77777777" w:rsidR="00DD70F3" w:rsidRDefault="00DD70F3" w:rsidP="00431682">
            <w:pPr>
              <w:pStyle w:val="ListParagraph"/>
              <w:tabs>
                <w:tab w:val="left" w:pos="4862"/>
              </w:tabs>
              <w:ind w:left="0"/>
              <w:jc w:val="center"/>
            </w:pPr>
            <w:r>
              <w:t>60 days</w:t>
            </w:r>
          </w:p>
        </w:tc>
      </w:tr>
      <w:tr w:rsidR="00DD70F3" w14:paraId="58D09315" w14:textId="77777777" w:rsidTr="00431682">
        <w:trPr>
          <w:trHeight w:val="255"/>
        </w:trPr>
        <w:tc>
          <w:tcPr>
            <w:tcW w:w="0" w:type="auto"/>
          </w:tcPr>
          <w:p w14:paraId="29D27D40" w14:textId="77777777" w:rsidR="00DD70F3" w:rsidRDefault="00DD70F3" w:rsidP="00431682">
            <w:pPr>
              <w:pStyle w:val="ListParagraph"/>
              <w:tabs>
                <w:tab w:val="left" w:pos="4862"/>
              </w:tabs>
              <w:ind w:left="0"/>
              <w:jc w:val="both"/>
            </w:pPr>
            <w:r>
              <w:t>Skilled or specialized workers</w:t>
            </w:r>
          </w:p>
        </w:tc>
        <w:tc>
          <w:tcPr>
            <w:tcW w:w="0" w:type="auto"/>
          </w:tcPr>
          <w:p w14:paraId="0B1BD273" w14:textId="77777777" w:rsidR="00DD70F3" w:rsidRDefault="00DD70F3" w:rsidP="00431682">
            <w:pPr>
              <w:pStyle w:val="ListParagraph"/>
              <w:tabs>
                <w:tab w:val="left" w:pos="4862"/>
              </w:tabs>
              <w:ind w:left="0"/>
              <w:jc w:val="center"/>
            </w:pPr>
            <w:r>
              <w:t>60 days</w:t>
            </w:r>
          </w:p>
        </w:tc>
        <w:tc>
          <w:tcPr>
            <w:tcW w:w="0" w:type="auto"/>
          </w:tcPr>
          <w:p w14:paraId="45654338" w14:textId="77777777" w:rsidR="00DD70F3" w:rsidRDefault="00DD70F3" w:rsidP="00431682">
            <w:pPr>
              <w:pStyle w:val="ListParagraph"/>
              <w:tabs>
                <w:tab w:val="left" w:pos="4862"/>
              </w:tabs>
              <w:ind w:left="0"/>
              <w:jc w:val="center"/>
            </w:pPr>
            <w:r>
              <w:t>60 days</w:t>
            </w:r>
          </w:p>
        </w:tc>
      </w:tr>
      <w:tr w:rsidR="00DD70F3" w14:paraId="7A6C74BC" w14:textId="77777777" w:rsidTr="00431682">
        <w:trPr>
          <w:trHeight w:val="255"/>
        </w:trPr>
        <w:tc>
          <w:tcPr>
            <w:tcW w:w="0" w:type="auto"/>
          </w:tcPr>
          <w:p w14:paraId="54A7815E" w14:textId="77777777" w:rsidR="00DD70F3" w:rsidRDefault="00DD70F3" w:rsidP="00431682">
            <w:pPr>
              <w:pStyle w:val="ListParagraph"/>
              <w:tabs>
                <w:tab w:val="left" w:pos="4862"/>
              </w:tabs>
              <w:ind w:left="0"/>
              <w:jc w:val="both"/>
            </w:pPr>
            <w:r>
              <w:t>Supervisors and Managers</w:t>
            </w:r>
          </w:p>
        </w:tc>
        <w:tc>
          <w:tcPr>
            <w:tcW w:w="0" w:type="auto"/>
          </w:tcPr>
          <w:p w14:paraId="391ACCD7" w14:textId="77777777" w:rsidR="00DD70F3" w:rsidRDefault="00DD70F3" w:rsidP="00431682">
            <w:pPr>
              <w:pStyle w:val="ListParagraph"/>
              <w:tabs>
                <w:tab w:val="left" w:pos="4862"/>
              </w:tabs>
              <w:ind w:left="0"/>
              <w:jc w:val="center"/>
            </w:pPr>
            <w:r>
              <w:t>60 days</w:t>
            </w:r>
          </w:p>
        </w:tc>
        <w:tc>
          <w:tcPr>
            <w:tcW w:w="0" w:type="auto"/>
          </w:tcPr>
          <w:p w14:paraId="543117D7" w14:textId="77777777" w:rsidR="00DD70F3" w:rsidRDefault="00DD70F3" w:rsidP="00431682">
            <w:pPr>
              <w:pStyle w:val="ListParagraph"/>
              <w:tabs>
                <w:tab w:val="left" w:pos="4862"/>
              </w:tabs>
              <w:ind w:left="0"/>
              <w:jc w:val="center"/>
            </w:pPr>
            <w:r>
              <w:t>75 days</w:t>
            </w:r>
          </w:p>
        </w:tc>
      </w:tr>
      <w:tr w:rsidR="00DD70F3" w14:paraId="07D2F06E" w14:textId="77777777" w:rsidTr="00431682">
        <w:trPr>
          <w:trHeight w:val="255"/>
        </w:trPr>
        <w:tc>
          <w:tcPr>
            <w:tcW w:w="0" w:type="auto"/>
          </w:tcPr>
          <w:p w14:paraId="2DC74423" w14:textId="77777777" w:rsidR="00DD70F3" w:rsidRDefault="00DD70F3" w:rsidP="00431682">
            <w:pPr>
              <w:pStyle w:val="ListParagraph"/>
              <w:tabs>
                <w:tab w:val="left" w:pos="4862"/>
              </w:tabs>
              <w:ind w:left="0"/>
              <w:jc w:val="both"/>
            </w:pPr>
            <w:r>
              <w:t>Any rank with license</w:t>
            </w:r>
          </w:p>
        </w:tc>
        <w:tc>
          <w:tcPr>
            <w:tcW w:w="0" w:type="auto"/>
          </w:tcPr>
          <w:p w14:paraId="508DC5A9" w14:textId="77777777" w:rsidR="00DD70F3" w:rsidRDefault="00DD70F3" w:rsidP="00431682">
            <w:pPr>
              <w:pStyle w:val="ListParagraph"/>
              <w:tabs>
                <w:tab w:val="left" w:pos="4862"/>
              </w:tabs>
              <w:ind w:left="0"/>
              <w:jc w:val="center"/>
            </w:pPr>
            <w:r>
              <w:t>Additional 30 days</w:t>
            </w:r>
          </w:p>
        </w:tc>
        <w:tc>
          <w:tcPr>
            <w:tcW w:w="0" w:type="auto"/>
          </w:tcPr>
          <w:p w14:paraId="69E4C127" w14:textId="77777777" w:rsidR="00DD70F3" w:rsidRDefault="00DD70F3" w:rsidP="00431682">
            <w:pPr>
              <w:pStyle w:val="ListParagraph"/>
              <w:tabs>
                <w:tab w:val="left" w:pos="4862"/>
              </w:tabs>
              <w:ind w:left="0"/>
              <w:jc w:val="center"/>
            </w:pPr>
            <w:r>
              <w:t>Additional 30 days</w:t>
            </w:r>
          </w:p>
        </w:tc>
      </w:tr>
    </w:tbl>
    <w:p w14:paraId="425E57B8" w14:textId="77777777" w:rsidR="00DD70F3" w:rsidRDefault="00DD70F3" w:rsidP="00DD70F3">
      <w:pPr>
        <w:pStyle w:val="ListParagraph"/>
        <w:tabs>
          <w:tab w:val="left" w:pos="4862"/>
        </w:tabs>
        <w:ind w:left="1260"/>
        <w:jc w:val="both"/>
      </w:pPr>
    </w:p>
    <w:p w14:paraId="38580AAE" w14:textId="77777777" w:rsidR="00DD70F3" w:rsidRDefault="00DD70F3" w:rsidP="00DD70F3">
      <w:pPr>
        <w:pStyle w:val="ListParagraph"/>
        <w:tabs>
          <w:tab w:val="left" w:pos="4862"/>
        </w:tabs>
        <w:ind w:left="1260"/>
        <w:jc w:val="both"/>
      </w:pPr>
      <w:r>
        <w:t>Processing days shall start at the time of receipt of duly approved PRF by the HR Department.</w:t>
      </w:r>
    </w:p>
    <w:p w14:paraId="5DA8CEAD" w14:textId="77777777" w:rsidR="006B716C" w:rsidRDefault="006B716C" w:rsidP="006B716C">
      <w:pPr>
        <w:pStyle w:val="ListParagraph"/>
        <w:tabs>
          <w:tab w:val="left" w:pos="4862"/>
        </w:tabs>
        <w:ind w:left="1260"/>
        <w:jc w:val="both"/>
      </w:pPr>
    </w:p>
    <w:p w14:paraId="4E6E0033" w14:textId="03BF5191" w:rsidR="007C374B" w:rsidRDefault="00700DAF" w:rsidP="006C0A28">
      <w:pPr>
        <w:pStyle w:val="ListParagraph"/>
        <w:numPr>
          <w:ilvl w:val="2"/>
          <w:numId w:val="1"/>
        </w:numPr>
        <w:tabs>
          <w:tab w:val="left" w:pos="4862"/>
        </w:tabs>
        <w:jc w:val="both"/>
      </w:pPr>
      <w:r>
        <w:t>The HR Department shall devise an effective and</w:t>
      </w:r>
      <w:r w:rsidR="00E2159C">
        <w:t xml:space="preserve"> cost </w:t>
      </w:r>
      <w:r w:rsidR="00E21CE9">
        <w:t>efficient</w:t>
      </w:r>
      <w:r w:rsidR="009E2E9C">
        <w:t xml:space="preserve"> recruitment </w:t>
      </w:r>
      <w:r w:rsidR="00350637">
        <w:t xml:space="preserve">techniques and </w:t>
      </w:r>
      <w:r w:rsidR="009E2E9C">
        <w:t xml:space="preserve">strategies </w:t>
      </w:r>
      <w:r w:rsidR="00EB0A9D">
        <w:t>which includes, but not limited to, the following:</w:t>
      </w:r>
      <w:r w:rsidR="007C374B">
        <w:t>:</w:t>
      </w:r>
    </w:p>
    <w:p w14:paraId="4C1A3A9E" w14:textId="439ACAA8" w:rsidR="007C374B" w:rsidRDefault="000B180A" w:rsidP="00D57852">
      <w:pPr>
        <w:pStyle w:val="ListParagraph"/>
        <w:numPr>
          <w:ilvl w:val="0"/>
          <w:numId w:val="6"/>
        </w:numPr>
        <w:tabs>
          <w:tab w:val="left" w:pos="4862"/>
        </w:tabs>
        <w:jc w:val="both"/>
      </w:pPr>
      <w:r>
        <w:t>Internal r</w:t>
      </w:r>
      <w:r w:rsidR="00E21CE9">
        <w:t>ecruitment from present/existing employees through transf</w:t>
      </w:r>
      <w:r w:rsidR="007C374B">
        <w:t>ers and promotions;</w:t>
      </w:r>
    </w:p>
    <w:p w14:paraId="64F44BE1" w14:textId="43C8D910" w:rsidR="007C374B" w:rsidRDefault="007C374B" w:rsidP="00D57852">
      <w:pPr>
        <w:pStyle w:val="ListParagraph"/>
        <w:numPr>
          <w:ilvl w:val="0"/>
          <w:numId w:val="6"/>
        </w:numPr>
        <w:tabs>
          <w:tab w:val="left" w:pos="4862"/>
        </w:tabs>
        <w:jc w:val="both"/>
      </w:pPr>
      <w:r>
        <w:t>R</w:t>
      </w:r>
      <w:r w:rsidR="00E21CE9">
        <w:t>eferrals</w:t>
      </w:r>
      <w:r>
        <w:t xml:space="preserve"> from present and past </w:t>
      </w:r>
      <w:r w:rsidR="008F0201">
        <w:t>employees</w:t>
      </w:r>
      <w:r>
        <w:t>;</w:t>
      </w:r>
    </w:p>
    <w:p w14:paraId="08980F46" w14:textId="38B2C3BF" w:rsidR="007C374B" w:rsidRDefault="007C374B" w:rsidP="00D57852">
      <w:pPr>
        <w:pStyle w:val="ListParagraph"/>
        <w:numPr>
          <w:ilvl w:val="0"/>
          <w:numId w:val="6"/>
        </w:numPr>
        <w:tabs>
          <w:tab w:val="left" w:pos="4862"/>
        </w:tabs>
        <w:jc w:val="both"/>
      </w:pPr>
      <w:r>
        <w:t>Reference from p</w:t>
      </w:r>
      <w:r w:rsidR="008F0201">
        <w:t>revious applicants</w:t>
      </w:r>
      <w:r w:rsidR="003E418B">
        <w:t xml:space="preserve"> </w:t>
      </w:r>
      <w:r w:rsidR="003F1D97">
        <w:t xml:space="preserve">placed </w:t>
      </w:r>
      <w:r w:rsidR="00755E46">
        <w:t xml:space="preserve">in </w:t>
      </w:r>
      <w:r w:rsidR="003F1D97">
        <w:t xml:space="preserve">active </w:t>
      </w:r>
      <w:r>
        <w:t>file;</w:t>
      </w:r>
    </w:p>
    <w:p w14:paraId="1ECBFE3F" w14:textId="5179066A" w:rsidR="00700DAF" w:rsidRDefault="007C374B" w:rsidP="00583BBD">
      <w:pPr>
        <w:pStyle w:val="ListParagraph"/>
        <w:numPr>
          <w:ilvl w:val="0"/>
          <w:numId w:val="6"/>
        </w:numPr>
        <w:tabs>
          <w:tab w:val="left" w:pos="4862"/>
        </w:tabs>
        <w:jc w:val="both"/>
      </w:pPr>
      <w:r>
        <w:t>M</w:t>
      </w:r>
      <w:r w:rsidR="00BE42E8">
        <w:t>edia advertising such as posting in c</w:t>
      </w:r>
      <w:r w:rsidR="003E418B">
        <w:t>ompany’s official website</w:t>
      </w:r>
      <w:r w:rsidR="00FD49A8">
        <w:t xml:space="preserve">, </w:t>
      </w:r>
      <w:r w:rsidR="003E418B">
        <w:t>social network page,</w:t>
      </w:r>
      <w:r w:rsidR="00EC65FC">
        <w:t xml:space="preserve"> radio, </w:t>
      </w:r>
      <w:r w:rsidR="00EC65FC">
        <w:rPr>
          <w:i/>
        </w:rPr>
        <w:t>etc</w:t>
      </w:r>
      <w:r w:rsidR="00EC65FC">
        <w:t>.</w:t>
      </w:r>
    </w:p>
    <w:p w14:paraId="410C5348" w14:textId="19C5CB1D" w:rsidR="00B57794" w:rsidRPr="00B57794" w:rsidRDefault="00BD192B" w:rsidP="00583BBD">
      <w:pPr>
        <w:pStyle w:val="ListParagraph"/>
        <w:numPr>
          <w:ilvl w:val="2"/>
          <w:numId w:val="1"/>
        </w:numPr>
        <w:jc w:val="both"/>
      </w:pPr>
      <w:r>
        <w:t xml:space="preserve">Qualified present </w:t>
      </w:r>
      <w:r w:rsidR="0015509F">
        <w:t xml:space="preserve">employees </w:t>
      </w:r>
      <w:r w:rsidR="00DE0883">
        <w:t xml:space="preserve">shall be given priority </w:t>
      </w:r>
      <w:r w:rsidR="00583BBD">
        <w:t xml:space="preserve">whenever hiring or job vacancies </w:t>
      </w:r>
      <w:r w:rsidR="00B36965">
        <w:t xml:space="preserve">exist. </w:t>
      </w:r>
      <w:r w:rsidR="00E451D7">
        <w:t xml:space="preserve">Department heads </w:t>
      </w:r>
      <w:r w:rsidR="00B57794" w:rsidRPr="00B57794">
        <w:t>may recommend employees under his/her supervision to HR Manager for promotion. In cases when no one among the present employees meets the required professional skill/qualifications needed for the vacant position, outside hiring shall commence.</w:t>
      </w:r>
    </w:p>
    <w:p w14:paraId="0F1DA717" w14:textId="26F95817" w:rsidR="008013B6" w:rsidRDefault="008013B6" w:rsidP="00B57794">
      <w:pPr>
        <w:pStyle w:val="ListParagraph"/>
        <w:tabs>
          <w:tab w:val="left" w:pos="4862"/>
        </w:tabs>
        <w:ind w:left="1260"/>
        <w:jc w:val="both"/>
      </w:pPr>
    </w:p>
    <w:p w14:paraId="2F59C2A8" w14:textId="77777777" w:rsidR="008B60D5" w:rsidRDefault="008B60D5" w:rsidP="008B60D5">
      <w:pPr>
        <w:pStyle w:val="ListParagraph"/>
        <w:tabs>
          <w:tab w:val="left" w:pos="4862"/>
        </w:tabs>
        <w:ind w:left="1260"/>
        <w:jc w:val="both"/>
      </w:pPr>
    </w:p>
    <w:p w14:paraId="4D5BB8FD" w14:textId="6D76994C" w:rsidR="00483ABF" w:rsidRPr="00483ABF" w:rsidRDefault="006D71BB" w:rsidP="00EA5191">
      <w:pPr>
        <w:pStyle w:val="ListParagraph"/>
        <w:numPr>
          <w:ilvl w:val="1"/>
          <w:numId w:val="1"/>
        </w:numPr>
        <w:tabs>
          <w:tab w:val="left" w:pos="4862"/>
        </w:tabs>
        <w:jc w:val="both"/>
      </w:pPr>
      <w:r w:rsidRPr="00EA5191">
        <w:rPr>
          <w:b/>
        </w:rPr>
        <w:lastRenderedPageBreak/>
        <w:t xml:space="preserve">Screening and </w:t>
      </w:r>
      <w:r w:rsidR="00483ABF" w:rsidRPr="00EA5191">
        <w:rPr>
          <w:b/>
        </w:rPr>
        <w:t>Selection</w:t>
      </w:r>
    </w:p>
    <w:p w14:paraId="35583567" w14:textId="77777777" w:rsidR="007B71C2" w:rsidRDefault="007B71C2" w:rsidP="007B71C2">
      <w:pPr>
        <w:pStyle w:val="ListParagraph"/>
        <w:tabs>
          <w:tab w:val="left" w:pos="4862"/>
        </w:tabs>
        <w:ind w:left="1260"/>
        <w:jc w:val="both"/>
      </w:pPr>
    </w:p>
    <w:p w14:paraId="45677795" w14:textId="76F0030A" w:rsidR="004F21DF" w:rsidRDefault="00925286" w:rsidP="006C0A28">
      <w:pPr>
        <w:pStyle w:val="ListParagraph"/>
        <w:numPr>
          <w:ilvl w:val="2"/>
          <w:numId w:val="1"/>
        </w:numPr>
        <w:tabs>
          <w:tab w:val="left" w:pos="4862"/>
        </w:tabs>
        <w:jc w:val="both"/>
      </w:pPr>
      <w:r>
        <w:t>Effective and efficient screening procedures shall be adopted by the HR Department so that o</w:t>
      </w:r>
      <w:r w:rsidR="004F21DF" w:rsidRPr="00950027">
        <w:t xml:space="preserve">nly </w:t>
      </w:r>
      <w:r>
        <w:t xml:space="preserve">those </w:t>
      </w:r>
      <w:r w:rsidR="004F21DF" w:rsidRPr="00950027">
        <w:t xml:space="preserve">competent </w:t>
      </w:r>
      <w:r w:rsidR="00DA1C29">
        <w:t xml:space="preserve">candidates or </w:t>
      </w:r>
      <w:r w:rsidR="004F21DF" w:rsidRPr="00950027">
        <w:t>applicants whose qualifications best fit the</w:t>
      </w:r>
      <w:r w:rsidR="004F21DF" w:rsidRPr="00627D85">
        <w:t xml:space="preserve"> job specification and</w:t>
      </w:r>
      <w:r w:rsidR="004F21DF">
        <w:t xml:space="preserve"> </w:t>
      </w:r>
      <w:r w:rsidR="004F21DF" w:rsidRPr="00627D85">
        <w:t>who satisfactorily pass all requ</w:t>
      </w:r>
      <w:r w:rsidR="00E5680E">
        <w:t xml:space="preserve">irements will be </w:t>
      </w:r>
      <w:r w:rsidR="00E00F6D">
        <w:t>selected</w:t>
      </w:r>
      <w:r w:rsidR="004D59BF">
        <w:t>, h</w:t>
      </w:r>
      <w:r w:rsidR="003243F5">
        <w:t>i</w:t>
      </w:r>
      <w:r w:rsidR="00E03925">
        <w:t>red or employed by the Company.</w:t>
      </w:r>
    </w:p>
    <w:p w14:paraId="1159ED83" w14:textId="5D96F53A" w:rsidR="00222284" w:rsidRDefault="006D71BB" w:rsidP="00556477">
      <w:pPr>
        <w:pStyle w:val="ListParagraph"/>
        <w:numPr>
          <w:ilvl w:val="2"/>
          <w:numId w:val="1"/>
        </w:numPr>
        <w:tabs>
          <w:tab w:val="left" w:pos="4862"/>
        </w:tabs>
        <w:jc w:val="both"/>
      </w:pPr>
      <w:r>
        <w:t xml:space="preserve">Stages of screening </w:t>
      </w:r>
      <w:r w:rsidR="009169DE">
        <w:t xml:space="preserve">of candidates or applicants </w:t>
      </w:r>
      <w:r w:rsidR="00DA015C">
        <w:t>shall be as follows:</w:t>
      </w:r>
    </w:p>
    <w:p w14:paraId="034AA577" w14:textId="24C07A18" w:rsidR="00313D0E" w:rsidRDefault="00313D0E" w:rsidP="00313D0E">
      <w:pPr>
        <w:pStyle w:val="ListParagraph"/>
        <w:tabs>
          <w:tab w:val="left" w:pos="4862"/>
        </w:tabs>
        <w:ind w:left="1260"/>
        <w:jc w:val="both"/>
      </w:pPr>
    </w:p>
    <w:tbl>
      <w:tblPr>
        <w:tblStyle w:val="TableGrid"/>
        <w:tblW w:w="0" w:type="auto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4025"/>
      </w:tblGrid>
      <w:tr w:rsidR="008013B6" w14:paraId="40511FCE" w14:textId="77777777" w:rsidTr="00A47AE4">
        <w:trPr>
          <w:tblHeader/>
        </w:trPr>
        <w:tc>
          <w:tcPr>
            <w:tcW w:w="3600" w:type="dxa"/>
            <w:tcBorders>
              <w:bottom w:val="single" w:sz="4" w:space="0" w:color="auto"/>
            </w:tcBorders>
          </w:tcPr>
          <w:p w14:paraId="39619735" w14:textId="47B933AF" w:rsidR="008013B6" w:rsidRPr="00E112CA" w:rsidRDefault="008013B6" w:rsidP="00E112CA">
            <w:pPr>
              <w:pStyle w:val="ListParagraph"/>
              <w:tabs>
                <w:tab w:val="left" w:pos="4862"/>
              </w:tabs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Screening </w:t>
            </w:r>
            <w:r w:rsidRPr="00E112CA">
              <w:rPr>
                <w:b/>
              </w:rPr>
              <w:t>Stages</w:t>
            </w:r>
          </w:p>
        </w:tc>
        <w:tc>
          <w:tcPr>
            <w:tcW w:w="4025" w:type="dxa"/>
            <w:tcBorders>
              <w:bottom w:val="single" w:sz="4" w:space="0" w:color="auto"/>
            </w:tcBorders>
          </w:tcPr>
          <w:p w14:paraId="6FF296F4" w14:textId="7A569B05" w:rsidR="008013B6" w:rsidRPr="00E112CA" w:rsidRDefault="008013B6" w:rsidP="00E112CA">
            <w:pPr>
              <w:pStyle w:val="ListParagraph"/>
              <w:tabs>
                <w:tab w:val="left" w:pos="4862"/>
              </w:tabs>
              <w:ind w:left="0"/>
              <w:jc w:val="center"/>
              <w:rPr>
                <w:b/>
              </w:rPr>
            </w:pPr>
            <w:r w:rsidRPr="00E112CA">
              <w:rPr>
                <w:b/>
              </w:rPr>
              <w:t>Conducted by</w:t>
            </w:r>
          </w:p>
        </w:tc>
      </w:tr>
      <w:tr w:rsidR="008013B6" w14:paraId="0D913878" w14:textId="77777777" w:rsidTr="00A47AE4">
        <w:tc>
          <w:tcPr>
            <w:tcW w:w="3600" w:type="dxa"/>
            <w:tcBorders>
              <w:top w:val="single" w:sz="4" w:space="0" w:color="auto"/>
            </w:tcBorders>
          </w:tcPr>
          <w:p w14:paraId="033DF11D" w14:textId="13FC28DC" w:rsidR="008013B6" w:rsidRDefault="008013B6" w:rsidP="00E112CA">
            <w:pPr>
              <w:pStyle w:val="ListParagraph"/>
              <w:numPr>
                <w:ilvl w:val="0"/>
                <w:numId w:val="17"/>
              </w:numPr>
              <w:tabs>
                <w:tab w:val="left" w:pos="4862"/>
              </w:tabs>
              <w:jc w:val="both"/>
            </w:pPr>
            <w:r>
              <w:t>Preliminary Interview</w:t>
            </w:r>
          </w:p>
        </w:tc>
        <w:tc>
          <w:tcPr>
            <w:tcW w:w="4025" w:type="dxa"/>
            <w:tcBorders>
              <w:top w:val="single" w:sz="4" w:space="0" w:color="auto"/>
            </w:tcBorders>
          </w:tcPr>
          <w:p w14:paraId="4E381E0D" w14:textId="77777777" w:rsidR="008013B6" w:rsidRDefault="008013B6" w:rsidP="00313D0E">
            <w:pPr>
              <w:pStyle w:val="ListParagraph"/>
              <w:tabs>
                <w:tab w:val="left" w:pos="4862"/>
              </w:tabs>
              <w:ind w:left="0"/>
              <w:jc w:val="both"/>
            </w:pPr>
            <w:r>
              <w:t>HR Staff</w:t>
            </w:r>
          </w:p>
          <w:p w14:paraId="7A579FC0" w14:textId="39A6C749" w:rsidR="007B7405" w:rsidRDefault="007B7405" w:rsidP="00313D0E">
            <w:pPr>
              <w:pStyle w:val="ListParagraph"/>
              <w:tabs>
                <w:tab w:val="left" w:pos="4862"/>
              </w:tabs>
              <w:ind w:left="0"/>
              <w:jc w:val="both"/>
            </w:pPr>
          </w:p>
        </w:tc>
      </w:tr>
      <w:tr w:rsidR="008013B6" w14:paraId="6C111517" w14:textId="77777777" w:rsidTr="00A47AE4">
        <w:tc>
          <w:tcPr>
            <w:tcW w:w="3600" w:type="dxa"/>
          </w:tcPr>
          <w:p w14:paraId="17301B14" w14:textId="09ACBBBD" w:rsidR="008013B6" w:rsidRDefault="008013B6" w:rsidP="00E112CA">
            <w:pPr>
              <w:pStyle w:val="ListParagraph"/>
              <w:numPr>
                <w:ilvl w:val="0"/>
                <w:numId w:val="17"/>
              </w:numPr>
              <w:tabs>
                <w:tab w:val="left" w:pos="4862"/>
              </w:tabs>
              <w:jc w:val="both"/>
            </w:pPr>
            <w:r>
              <w:t>Second Interview</w:t>
            </w:r>
          </w:p>
        </w:tc>
        <w:tc>
          <w:tcPr>
            <w:tcW w:w="4025" w:type="dxa"/>
          </w:tcPr>
          <w:p w14:paraId="0A2D3194" w14:textId="77777777" w:rsidR="008013B6" w:rsidRDefault="008013B6" w:rsidP="00313D0E">
            <w:pPr>
              <w:pStyle w:val="ListParagraph"/>
              <w:tabs>
                <w:tab w:val="left" w:pos="4862"/>
              </w:tabs>
              <w:ind w:left="0"/>
              <w:jc w:val="both"/>
            </w:pPr>
            <w:r>
              <w:t>HR Manager</w:t>
            </w:r>
          </w:p>
          <w:p w14:paraId="2B8B8CAF" w14:textId="382F506D" w:rsidR="007B7405" w:rsidRDefault="007B7405" w:rsidP="00313D0E">
            <w:pPr>
              <w:pStyle w:val="ListParagraph"/>
              <w:tabs>
                <w:tab w:val="left" w:pos="4862"/>
              </w:tabs>
              <w:ind w:left="0"/>
              <w:jc w:val="both"/>
            </w:pPr>
          </w:p>
        </w:tc>
      </w:tr>
      <w:tr w:rsidR="008013B6" w14:paraId="23F57E49" w14:textId="77777777" w:rsidTr="00A47AE4">
        <w:tc>
          <w:tcPr>
            <w:tcW w:w="3600" w:type="dxa"/>
          </w:tcPr>
          <w:p w14:paraId="31F09968" w14:textId="77777777" w:rsidR="00E7580E" w:rsidRDefault="00E7580E" w:rsidP="00E112CA">
            <w:pPr>
              <w:pStyle w:val="ListParagraph"/>
              <w:numPr>
                <w:ilvl w:val="0"/>
                <w:numId w:val="17"/>
              </w:numPr>
              <w:tabs>
                <w:tab w:val="left" w:pos="4862"/>
              </w:tabs>
              <w:jc w:val="both"/>
            </w:pPr>
            <w:r>
              <w:t>Written Examination and</w:t>
            </w:r>
          </w:p>
          <w:p w14:paraId="6662F1EA" w14:textId="48384660" w:rsidR="008013B6" w:rsidRDefault="008013B6" w:rsidP="00E7580E">
            <w:pPr>
              <w:pStyle w:val="ListParagraph"/>
              <w:tabs>
                <w:tab w:val="left" w:pos="4862"/>
              </w:tabs>
              <w:ind w:left="360"/>
              <w:jc w:val="both"/>
            </w:pPr>
            <w:r>
              <w:t>Trade test</w:t>
            </w:r>
          </w:p>
        </w:tc>
        <w:tc>
          <w:tcPr>
            <w:tcW w:w="4025" w:type="dxa"/>
          </w:tcPr>
          <w:p w14:paraId="36DE7F30" w14:textId="77777777" w:rsidR="008013B6" w:rsidRDefault="008013B6" w:rsidP="00313D0E">
            <w:pPr>
              <w:pStyle w:val="ListParagraph"/>
              <w:tabs>
                <w:tab w:val="left" w:pos="4862"/>
              </w:tabs>
              <w:ind w:left="0"/>
              <w:jc w:val="both"/>
            </w:pPr>
            <w:r>
              <w:t>HR Staff and Subject Matter Experts (SMEs)</w:t>
            </w:r>
          </w:p>
          <w:p w14:paraId="7CE780D6" w14:textId="210423CF" w:rsidR="007B7405" w:rsidRDefault="007B7405" w:rsidP="00313D0E">
            <w:pPr>
              <w:pStyle w:val="ListParagraph"/>
              <w:tabs>
                <w:tab w:val="left" w:pos="4862"/>
              </w:tabs>
              <w:ind w:left="0"/>
              <w:jc w:val="both"/>
            </w:pPr>
          </w:p>
        </w:tc>
      </w:tr>
      <w:tr w:rsidR="008013B6" w14:paraId="5E86CDB5" w14:textId="77777777" w:rsidTr="00A47AE4">
        <w:tc>
          <w:tcPr>
            <w:tcW w:w="3600" w:type="dxa"/>
          </w:tcPr>
          <w:p w14:paraId="1BFA72EA" w14:textId="55C622F6" w:rsidR="008013B6" w:rsidRDefault="008013B6" w:rsidP="00E112CA">
            <w:pPr>
              <w:pStyle w:val="ListParagraph"/>
              <w:numPr>
                <w:ilvl w:val="0"/>
                <w:numId w:val="17"/>
              </w:numPr>
              <w:tabs>
                <w:tab w:val="left" w:pos="4862"/>
              </w:tabs>
              <w:jc w:val="both"/>
            </w:pPr>
            <w:r>
              <w:t>Final Interview</w:t>
            </w:r>
          </w:p>
        </w:tc>
        <w:tc>
          <w:tcPr>
            <w:tcW w:w="4025" w:type="dxa"/>
          </w:tcPr>
          <w:p w14:paraId="767B847A" w14:textId="77777777" w:rsidR="008013B6" w:rsidRDefault="008013B6" w:rsidP="00313D0E">
            <w:pPr>
              <w:pStyle w:val="ListParagraph"/>
              <w:tabs>
                <w:tab w:val="left" w:pos="4862"/>
              </w:tabs>
              <w:ind w:left="0"/>
              <w:jc w:val="both"/>
            </w:pPr>
            <w:r>
              <w:t>Approving Authority</w:t>
            </w:r>
          </w:p>
          <w:p w14:paraId="72173DEB" w14:textId="3B924C07" w:rsidR="007B7405" w:rsidRDefault="007B7405" w:rsidP="00313D0E">
            <w:pPr>
              <w:pStyle w:val="ListParagraph"/>
              <w:tabs>
                <w:tab w:val="left" w:pos="4862"/>
              </w:tabs>
              <w:ind w:left="0"/>
              <w:jc w:val="both"/>
            </w:pPr>
          </w:p>
        </w:tc>
      </w:tr>
      <w:tr w:rsidR="008013B6" w14:paraId="6852B8C8" w14:textId="77777777" w:rsidTr="00A47AE4">
        <w:tc>
          <w:tcPr>
            <w:tcW w:w="3600" w:type="dxa"/>
          </w:tcPr>
          <w:p w14:paraId="0AE647FF" w14:textId="3499A2C6" w:rsidR="008013B6" w:rsidRDefault="008013B6" w:rsidP="00E112CA">
            <w:pPr>
              <w:pStyle w:val="ListParagraph"/>
              <w:numPr>
                <w:ilvl w:val="0"/>
                <w:numId w:val="17"/>
              </w:numPr>
              <w:tabs>
                <w:tab w:val="left" w:pos="4862"/>
              </w:tabs>
              <w:jc w:val="both"/>
            </w:pPr>
            <w:r>
              <w:t>Background Investigation</w:t>
            </w:r>
          </w:p>
        </w:tc>
        <w:tc>
          <w:tcPr>
            <w:tcW w:w="4025" w:type="dxa"/>
          </w:tcPr>
          <w:p w14:paraId="5B719A08" w14:textId="77777777" w:rsidR="00F01917" w:rsidRDefault="008013B6" w:rsidP="00313D0E">
            <w:pPr>
              <w:pStyle w:val="ListParagraph"/>
              <w:tabs>
                <w:tab w:val="left" w:pos="4862"/>
              </w:tabs>
              <w:ind w:left="0"/>
              <w:jc w:val="both"/>
            </w:pPr>
            <w:r>
              <w:t>HR Staff/</w:t>
            </w:r>
          </w:p>
          <w:p w14:paraId="3F64B197" w14:textId="7CA46338" w:rsidR="008013B6" w:rsidRDefault="00F01917" w:rsidP="00313D0E">
            <w:pPr>
              <w:pStyle w:val="ListParagraph"/>
              <w:tabs>
                <w:tab w:val="left" w:pos="4862"/>
              </w:tabs>
              <w:ind w:left="0"/>
              <w:jc w:val="both"/>
            </w:pPr>
            <w:r>
              <w:t>Authorized Person/</w:t>
            </w:r>
            <w:r w:rsidR="008013B6">
              <w:t>Firm</w:t>
            </w:r>
          </w:p>
        </w:tc>
      </w:tr>
    </w:tbl>
    <w:p w14:paraId="0718ACBC" w14:textId="77777777" w:rsidR="00BE2719" w:rsidRDefault="00BE2719" w:rsidP="00313D0E">
      <w:pPr>
        <w:pStyle w:val="ListParagraph"/>
        <w:tabs>
          <w:tab w:val="left" w:pos="4862"/>
        </w:tabs>
        <w:ind w:left="1260"/>
        <w:jc w:val="both"/>
      </w:pPr>
    </w:p>
    <w:p w14:paraId="7B92720E" w14:textId="752FA7BF" w:rsidR="00AB0107" w:rsidRDefault="00AB0107" w:rsidP="00B11AF0">
      <w:pPr>
        <w:pStyle w:val="ListParagraph"/>
        <w:numPr>
          <w:ilvl w:val="2"/>
          <w:numId w:val="1"/>
        </w:numPr>
        <w:tabs>
          <w:tab w:val="left" w:pos="4862"/>
        </w:tabs>
        <w:jc w:val="both"/>
      </w:pPr>
      <w:r>
        <w:t>An Applicant’s Evaluation Sheet shall be prepare</w:t>
      </w:r>
      <w:r w:rsidR="00AE3B5F">
        <w:t xml:space="preserve">d and updated from time to time on </w:t>
      </w:r>
      <w:r>
        <w:t>each stages of the sc</w:t>
      </w:r>
      <w:r w:rsidR="007878F5">
        <w:t xml:space="preserve">reening process to document the </w:t>
      </w:r>
      <w:r>
        <w:t xml:space="preserve">evaluation </w:t>
      </w:r>
      <w:r w:rsidR="002A4706">
        <w:t xml:space="preserve">and keep track of the status </w:t>
      </w:r>
      <w:r w:rsidR="005B37C4">
        <w:t>of</w:t>
      </w:r>
      <w:r w:rsidR="002A4706">
        <w:t xml:space="preserve"> the </w:t>
      </w:r>
      <w:r w:rsidR="005B37C4">
        <w:t>candidates or applicants.</w:t>
      </w:r>
    </w:p>
    <w:p w14:paraId="3C2E7BF2" w14:textId="02DC6ED2" w:rsidR="00AB0107" w:rsidRDefault="00AB0107" w:rsidP="00B11AF0">
      <w:pPr>
        <w:pStyle w:val="ListParagraph"/>
        <w:numPr>
          <w:ilvl w:val="2"/>
          <w:numId w:val="1"/>
        </w:numPr>
        <w:tabs>
          <w:tab w:val="left" w:pos="4862"/>
        </w:tabs>
        <w:jc w:val="both"/>
      </w:pPr>
      <w:r>
        <w:t>A</w:t>
      </w:r>
      <w:r w:rsidR="00C51F76">
        <w:t xml:space="preserve"> background vetting form shall be signed by the applicants who successfully passed the final interview with the approving authority</w:t>
      </w:r>
      <w:r w:rsidR="00FB70AF">
        <w:t xml:space="preserve"> which shall authorize the Company to conduct an investigation and verification of applicant’s personal background, work history and information contained in his application form.</w:t>
      </w:r>
    </w:p>
    <w:p w14:paraId="542D4E66" w14:textId="33CB1132" w:rsidR="005125D8" w:rsidRDefault="005125D8" w:rsidP="00B11AF0">
      <w:pPr>
        <w:pStyle w:val="ListParagraph"/>
        <w:numPr>
          <w:ilvl w:val="2"/>
          <w:numId w:val="1"/>
        </w:numPr>
        <w:tabs>
          <w:tab w:val="left" w:pos="4862"/>
        </w:tabs>
        <w:jc w:val="both"/>
      </w:pPr>
      <w:r>
        <w:t>All candidates or applicants who successfully pass the pre-employment screening tests and interviews shall comply with the pre-employment requirements checklist prior to signing of the employment contract. The HR Staff shall be responsible for checking and verifying the completeness and correctness of the pre-employment requirements checklist as mentioned above.</w:t>
      </w:r>
    </w:p>
    <w:p w14:paraId="7C6A74A0" w14:textId="133B42CF" w:rsidR="009C090A" w:rsidRDefault="009C090A" w:rsidP="009211C5">
      <w:pPr>
        <w:tabs>
          <w:tab w:val="left" w:pos="4862"/>
        </w:tabs>
        <w:jc w:val="both"/>
      </w:pPr>
      <w:r>
        <w:br w:type="page"/>
      </w:r>
    </w:p>
    <w:p w14:paraId="1D7BEB7F" w14:textId="066C3512" w:rsidR="005746CD" w:rsidRDefault="004071FE" w:rsidP="00B11AF0">
      <w:pPr>
        <w:pStyle w:val="ListParagraph"/>
        <w:numPr>
          <w:ilvl w:val="1"/>
          <w:numId w:val="1"/>
        </w:numPr>
        <w:tabs>
          <w:tab w:val="left" w:pos="4862"/>
        </w:tabs>
        <w:jc w:val="both"/>
        <w:rPr>
          <w:b/>
        </w:rPr>
      </w:pPr>
      <w:r>
        <w:rPr>
          <w:b/>
        </w:rPr>
        <w:lastRenderedPageBreak/>
        <w:t>Placement and Deployment</w:t>
      </w:r>
    </w:p>
    <w:p w14:paraId="73990E25" w14:textId="77777777" w:rsidR="00B27046" w:rsidRDefault="00B27046" w:rsidP="006C0A28">
      <w:pPr>
        <w:pStyle w:val="ListParagraph"/>
        <w:tabs>
          <w:tab w:val="left" w:pos="4862"/>
        </w:tabs>
        <w:ind w:left="1260"/>
        <w:jc w:val="both"/>
      </w:pPr>
    </w:p>
    <w:p w14:paraId="6BA8FA80" w14:textId="3C749304" w:rsidR="00286A99" w:rsidRDefault="00396B4C" w:rsidP="00B11AF0">
      <w:pPr>
        <w:pStyle w:val="ListParagraph"/>
        <w:numPr>
          <w:ilvl w:val="2"/>
          <w:numId w:val="1"/>
        </w:numPr>
        <w:tabs>
          <w:tab w:val="left" w:pos="4862"/>
        </w:tabs>
        <w:jc w:val="both"/>
      </w:pPr>
      <w:r>
        <w:t>All candidates or appli</w:t>
      </w:r>
      <w:r w:rsidR="001C5B09">
        <w:t>cants, regardless of job ranks, who successfully pass all the pre-employment tests</w:t>
      </w:r>
      <w:r w:rsidR="00416EE0">
        <w:t xml:space="preserve"> and other </w:t>
      </w:r>
      <w:r w:rsidR="001C5B09">
        <w:t xml:space="preserve">requirements, </w:t>
      </w:r>
      <w:r w:rsidR="009A0B27">
        <w:t>shall undergo a probationary period of employment for not more than six (6) mont</w:t>
      </w:r>
      <w:r w:rsidR="00FA6BA5">
        <w:t>hs from the date of employment.</w:t>
      </w:r>
      <w:r w:rsidR="006F7F66">
        <w:t xml:space="preserve"> </w:t>
      </w:r>
      <w:r w:rsidR="009A0B27">
        <w:t>However, t</w:t>
      </w:r>
      <w:r w:rsidR="006F7F66">
        <w:t xml:space="preserve">he President, </w:t>
      </w:r>
      <w:r w:rsidR="00E8459A">
        <w:t xml:space="preserve">at his discretion </w:t>
      </w:r>
      <w:r w:rsidR="006F7F66">
        <w:t xml:space="preserve">may </w:t>
      </w:r>
      <w:r w:rsidR="009A0B27">
        <w:t>shorten or</w:t>
      </w:r>
      <w:r w:rsidR="006F7F66">
        <w:t xml:space="preserve"> bypass the probationary </w:t>
      </w:r>
      <w:r w:rsidR="001862FE">
        <w:t xml:space="preserve">period or he may </w:t>
      </w:r>
      <w:r w:rsidR="00E8459A">
        <w:t>terminate the</w:t>
      </w:r>
      <w:r w:rsidR="001862FE">
        <w:t xml:space="preserve"> same for just and lawful cause provided that a written letter or notice of termination of probationary period shall be sent to the employee on or before the end his/her probationary period.</w:t>
      </w:r>
    </w:p>
    <w:p w14:paraId="64541A74" w14:textId="366D3F73" w:rsidR="00355865" w:rsidRDefault="00355865" w:rsidP="00355865">
      <w:pPr>
        <w:pStyle w:val="ListParagraph"/>
        <w:numPr>
          <w:ilvl w:val="2"/>
          <w:numId w:val="1"/>
        </w:numPr>
        <w:tabs>
          <w:tab w:val="left" w:pos="4862"/>
        </w:tabs>
        <w:jc w:val="both"/>
      </w:pPr>
      <w:r>
        <w:t>Period and terms of employment for trainees, apprentice, project-based, casual and other employees not classified as regular shall conform to their respective employment contracts.</w:t>
      </w:r>
    </w:p>
    <w:p w14:paraId="351FBBA4" w14:textId="77777777" w:rsidR="00433A0A" w:rsidRDefault="00433A0A" w:rsidP="00433A0A">
      <w:pPr>
        <w:pStyle w:val="ListParagraph"/>
        <w:numPr>
          <w:ilvl w:val="2"/>
          <w:numId w:val="1"/>
        </w:numPr>
        <w:tabs>
          <w:tab w:val="left" w:pos="4862"/>
        </w:tabs>
        <w:jc w:val="both"/>
      </w:pPr>
      <w:r>
        <w:t>Newly hired employees shall undergo an orientation and placement program to be conducted and facilitated by the HR Department.</w:t>
      </w:r>
    </w:p>
    <w:p w14:paraId="127D6228" w14:textId="77777777" w:rsidR="00570B3C" w:rsidRPr="00570B3C" w:rsidRDefault="00570B3C" w:rsidP="00570B3C">
      <w:pPr>
        <w:pStyle w:val="ListParagraph"/>
        <w:tabs>
          <w:tab w:val="left" w:pos="4862"/>
        </w:tabs>
        <w:ind w:left="936"/>
        <w:jc w:val="both"/>
      </w:pPr>
    </w:p>
    <w:p w14:paraId="5AB29F94" w14:textId="071D84D4" w:rsidR="001F124F" w:rsidRPr="00732DAC" w:rsidRDefault="00863BA1" w:rsidP="00732DAC">
      <w:pPr>
        <w:pStyle w:val="ListParagraph"/>
        <w:numPr>
          <w:ilvl w:val="1"/>
          <w:numId w:val="1"/>
        </w:numPr>
        <w:tabs>
          <w:tab w:val="left" w:pos="4862"/>
        </w:tabs>
        <w:jc w:val="both"/>
      </w:pPr>
      <w:r w:rsidRPr="00732DAC">
        <w:rPr>
          <w:b/>
        </w:rPr>
        <w:t>Documentation</w:t>
      </w:r>
    </w:p>
    <w:p w14:paraId="3D4C610A" w14:textId="0333D9CD" w:rsidR="00863BA1" w:rsidRPr="00DC35FE" w:rsidRDefault="00863BA1" w:rsidP="006C0A28">
      <w:pPr>
        <w:pStyle w:val="ListParagraph"/>
        <w:tabs>
          <w:tab w:val="left" w:pos="4862"/>
        </w:tabs>
        <w:ind w:left="936"/>
        <w:jc w:val="both"/>
      </w:pPr>
    </w:p>
    <w:p w14:paraId="26A2CDD1" w14:textId="1321F4A7" w:rsidR="00763906" w:rsidRDefault="00674326" w:rsidP="00B11AF0">
      <w:pPr>
        <w:pStyle w:val="ListParagraph"/>
        <w:numPr>
          <w:ilvl w:val="2"/>
          <w:numId w:val="1"/>
        </w:numPr>
        <w:tabs>
          <w:tab w:val="left" w:pos="4862"/>
        </w:tabs>
        <w:jc w:val="both"/>
      </w:pPr>
      <w:r>
        <w:t xml:space="preserve">The </w:t>
      </w:r>
      <w:r w:rsidR="00070A7A">
        <w:t>HR Depa</w:t>
      </w:r>
      <w:r>
        <w:t>rtment shal</w:t>
      </w:r>
      <w:r w:rsidR="002D372D">
        <w:t>l be responsible for filing and record</w:t>
      </w:r>
      <w:r>
        <w:t>keep</w:t>
      </w:r>
      <w:r w:rsidR="00122C99">
        <w:t>ing of all employee records and other confidential information</w:t>
      </w:r>
      <w:r w:rsidR="00763906">
        <w:t xml:space="preserve"> which include, but not limited to, the following:</w:t>
      </w:r>
    </w:p>
    <w:p w14:paraId="66A8C793" w14:textId="51E852A4" w:rsidR="00763906" w:rsidRDefault="00763906" w:rsidP="00763906">
      <w:pPr>
        <w:pStyle w:val="ListParagraph"/>
        <w:numPr>
          <w:ilvl w:val="0"/>
          <w:numId w:val="18"/>
        </w:numPr>
        <w:tabs>
          <w:tab w:val="left" w:pos="4862"/>
        </w:tabs>
        <w:jc w:val="both"/>
      </w:pPr>
      <w:r>
        <w:t>201 File</w:t>
      </w:r>
    </w:p>
    <w:p w14:paraId="58B74787" w14:textId="4FD19F87" w:rsidR="00481B95" w:rsidRDefault="00481B95" w:rsidP="00763906">
      <w:pPr>
        <w:pStyle w:val="ListParagraph"/>
        <w:numPr>
          <w:ilvl w:val="0"/>
          <w:numId w:val="18"/>
        </w:numPr>
        <w:tabs>
          <w:tab w:val="left" w:pos="4862"/>
        </w:tabs>
        <w:jc w:val="both"/>
      </w:pPr>
      <w:r>
        <w:t>Action memos</w:t>
      </w:r>
    </w:p>
    <w:p w14:paraId="5CCF20B8" w14:textId="5307A098" w:rsidR="00763906" w:rsidRDefault="00763906" w:rsidP="00763906">
      <w:pPr>
        <w:pStyle w:val="ListParagraph"/>
        <w:numPr>
          <w:ilvl w:val="0"/>
          <w:numId w:val="18"/>
        </w:numPr>
        <w:tabs>
          <w:tab w:val="left" w:pos="4862"/>
        </w:tabs>
        <w:jc w:val="both"/>
      </w:pPr>
      <w:r>
        <w:t>Employee master file</w:t>
      </w:r>
    </w:p>
    <w:p w14:paraId="11270F4F" w14:textId="77777777" w:rsidR="00763906" w:rsidRDefault="00763906" w:rsidP="00763906">
      <w:pPr>
        <w:pStyle w:val="ListParagraph"/>
        <w:numPr>
          <w:ilvl w:val="0"/>
          <w:numId w:val="18"/>
        </w:numPr>
        <w:tabs>
          <w:tab w:val="left" w:pos="4862"/>
        </w:tabs>
        <w:jc w:val="both"/>
      </w:pPr>
      <w:r>
        <w:t>Employment contract</w:t>
      </w:r>
    </w:p>
    <w:p w14:paraId="228302B9" w14:textId="77777777" w:rsidR="00763906" w:rsidRDefault="00763906" w:rsidP="00763906">
      <w:pPr>
        <w:pStyle w:val="ListParagraph"/>
        <w:numPr>
          <w:ilvl w:val="0"/>
          <w:numId w:val="18"/>
        </w:numPr>
        <w:tabs>
          <w:tab w:val="left" w:pos="4862"/>
        </w:tabs>
        <w:jc w:val="both"/>
      </w:pPr>
      <w:r>
        <w:t>Newly hired orientation checklists</w:t>
      </w:r>
    </w:p>
    <w:p w14:paraId="170C2F74" w14:textId="77777777" w:rsidR="00763906" w:rsidRDefault="00763906" w:rsidP="00763906">
      <w:pPr>
        <w:pStyle w:val="ListParagraph"/>
        <w:numPr>
          <w:ilvl w:val="0"/>
          <w:numId w:val="18"/>
        </w:numPr>
        <w:tabs>
          <w:tab w:val="left" w:pos="4862"/>
        </w:tabs>
        <w:jc w:val="both"/>
      </w:pPr>
      <w:r>
        <w:t>Pre-employment requirements checklists</w:t>
      </w:r>
    </w:p>
    <w:p w14:paraId="49852A1D" w14:textId="77777777" w:rsidR="00763906" w:rsidRDefault="00763906" w:rsidP="00763906">
      <w:pPr>
        <w:pStyle w:val="ListParagraph"/>
        <w:numPr>
          <w:ilvl w:val="0"/>
          <w:numId w:val="18"/>
        </w:numPr>
        <w:tabs>
          <w:tab w:val="left" w:pos="4862"/>
        </w:tabs>
        <w:jc w:val="both"/>
      </w:pPr>
      <w:r>
        <w:t>Authorization for background investigation</w:t>
      </w:r>
    </w:p>
    <w:p w14:paraId="14AD847D" w14:textId="77777777" w:rsidR="00763906" w:rsidRDefault="00763906" w:rsidP="00763906">
      <w:pPr>
        <w:pStyle w:val="ListParagraph"/>
        <w:numPr>
          <w:ilvl w:val="0"/>
          <w:numId w:val="18"/>
        </w:numPr>
        <w:tabs>
          <w:tab w:val="left" w:pos="4862"/>
        </w:tabs>
        <w:jc w:val="both"/>
      </w:pPr>
      <w:r>
        <w:t>Application’s evaluation sheet</w:t>
      </w:r>
    </w:p>
    <w:p w14:paraId="5FC05CBD" w14:textId="77777777" w:rsidR="00763906" w:rsidRDefault="00763906" w:rsidP="00763906">
      <w:pPr>
        <w:pStyle w:val="ListParagraph"/>
        <w:numPr>
          <w:ilvl w:val="0"/>
          <w:numId w:val="18"/>
        </w:numPr>
        <w:tabs>
          <w:tab w:val="left" w:pos="4862"/>
        </w:tabs>
        <w:jc w:val="both"/>
      </w:pPr>
      <w:r>
        <w:t>Employee’s application form</w:t>
      </w:r>
    </w:p>
    <w:p w14:paraId="71B2BABD" w14:textId="77777777" w:rsidR="00763906" w:rsidRDefault="00763906" w:rsidP="00763906">
      <w:pPr>
        <w:pStyle w:val="ListParagraph"/>
        <w:numPr>
          <w:ilvl w:val="0"/>
          <w:numId w:val="18"/>
        </w:numPr>
        <w:tabs>
          <w:tab w:val="left" w:pos="4862"/>
        </w:tabs>
        <w:jc w:val="both"/>
      </w:pPr>
      <w:r>
        <w:t>Employment application letter and CV</w:t>
      </w:r>
    </w:p>
    <w:p w14:paraId="3954553B" w14:textId="77777777" w:rsidR="00763906" w:rsidRDefault="00763906" w:rsidP="00763906">
      <w:pPr>
        <w:pStyle w:val="ListParagraph"/>
        <w:tabs>
          <w:tab w:val="left" w:pos="4862"/>
        </w:tabs>
        <w:ind w:left="1260"/>
        <w:jc w:val="both"/>
      </w:pPr>
    </w:p>
    <w:p w14:paraId="5F8AD50A" w14:textId="61B34B8C" w:rsidR="00381863" w:rsidRDefault="00396AF5" w:rsidP="00FA470D">
      <w:pPr>
        <w:pStyle w:val="ListParagraph"/>
        <w:tabs>
          <w:tab w:val="left" w:pos="4862"/>
        </w:tabs>
        <w:ind w:left="1260"/>
        <w:jc w:val="both"/>
      </w:pPr>
      <w:r>
        <w:t xml:space="preserve">These </w:t>
      </w:r>
      <w:r w:rsidR="00122C99">
        <w:t xml:space="preserve">shall </w:t>
      </w:r>
      <w:r w:rsidR="00122C99" w:rsidRPr="003D5AE3">
        <w:t>be</w:t>
      </w:r>
      <w:r w:rsidR="00122C99">
        <w:t xml:space="preserve"> properly and systematically filed and kept in a secured location and updated as necessary. </w:t>
      </w:r>
      <w:r w:rsidR="009D2FFE">
        <w:t>Employees shall properly notify the HR Department for any changes in t</w:t>
      </w:r>
      <w:r w:rsidR="00637AB5">
        <w:t>he personal and other data file.</w:t>
      </w:r>
    </w:p>
    <w:p w14:paraId="19A0832C" w14:textId="77777777" w:rsidR="00CB6FF5" w:rsidRDefault="00CB6FF5" w:rsidP="00CB6FF5">
      <w:pPr>
        <w:pStyle w:val="ListParagraph"/>
        <w:tabs>
          <w:tab w:val="left" w:pos="4862"/>
        </w:tabs>
        <w:ind w:left="1260"/>
        <w:jc w:val="both"/>
      </w:pPr>
    </w:p>
    <w:p w14:paraId="1EBB7067" w14:textId="4E07BB12" w:rsidR="00FE6762" w:rsidRDefault="00C55364" w:rsidP="00B11AF0">
      <w:pPr>
        <w:pStyle w:val="ListParagraph"/>
        <w:numPr>
          <w:ilvl w:val="2"/>
          <w:numId w:val="1"/>
        </w:numPr>
        <w:tabs>
          <w:tab w:val="left" w:pos="4862"/>
        </w:tabs>
        <w:jc w:val="both"/>
      </w:pPr>
      <w:r>
        <w:t>Disapproved personnel requisitions</w:t>
      </w:r>
      <w:r w:rsidR="009F0CDA">
        <w:t xml:space="preserve"> shall be filed </w:t>
      </w:r>
      <w:r w:rsidR="006E262E">
        <w:t xml:space="preserve">separately </w:t>
      </w:r>
      <w:r w:rsidR="009F0CDA">
        <w:t>by the HR staff</w:t>
      </w:r>
      <w:r w:rsidR="00BB4288">
        <w:t>.</w:t>
      </w:r>
    </w:p>
    <w:p w14:paraId="3DBD1F76" w14:textId="544FF423" w:rsidR="001C22EA" w:rsidRDefault="00EB2665" w:rsidP="00B11AF0">
      <w:pPr>
        <w:pStyle w:val="ListParagraph"/>
        <w:numPr>
          <w:ilvl w:val="2"/>
          <w:numId w:val="1"/>
        </w:numPr>
        <w:tabs>
          <w:tab w:val="left" w:pos="4862"/>
        </w:tabs>
        <w:jc w:val="both"/>
      </w:pPr>
      <w:r>
        <w:t xml:space="preserve">The HR Department </w:t>
      </w:r>
      <w:r w:rsidR="001C22EA" w:rsidRPr="007A5FD7">
        <w:t xml:space="preserve">shall always maintain a list of at least three (3) qualified applicants, ranked in order of preference and qualifications for all positions, whether there are existing vacancies or not. The </w:t>
      </w:r>
      <w:r w:rsidR="001C22EA">
        <w:t>qualified applicants shall thu</w:t>
      </w:r>
      <w:r w:rsidR="0057335C">
        <w:t>s, be placed in the active file for future reference.</w:t>
      </w:r>
    </w:p>
    <w:p w14:paraId="17F26A61" w14:textId="3791C3C3" w:rsidR="00FA470D" w:rsidRDefault="00FA470D" w:rsidP="00DE5909">
      <w:pPr>
        <w:tabs>
          <w:tab w:val="left" w:pos="4862"/>
        </w:tabs>
        <w:jc w:val="both"/>
      </w:pPr>
      <w:r>
        <w:br w:type="page"/>
      </w:r>
    </w:p>
    <w:p w14:paraId="6A9ABC0A" w14:textId="1BAB3834" w:rsidR="00957C77" w:rsidRPr="00DE5909" w:rsidRDefault="003226EA" w:rsidP="00DE5909">
      <w:pPr>
        <w:pStyle w:val="ListParagraph"/>
        <w:numPr>
          <w:ilvl w:val="0"/>
          <w:numId w:val="1"/>
        </w:numPr>
        <w:tabs>
          <w:tab w:val="left" w:pos="4862"/>
        </w:tabs>
        <w:jc w:val="both"/>
      </w:pPr>
      <w:r w:rsidRPr="00DE5909">
        <w:rPr>
          <w:u w:val="single"/>
        </w:rPr>
        <w:lastRenderedPageBreak/>
        <w:t>PROCEDURES</w:t>
      </w:r>
    </w:p>
    <w:p w14:paraId="7FC7C782" w14:textId="77777777" w:rsidR="00FE6762" w:rsidRDefault="00FE6762" w:rsidP="006C0A28"/>
    <w:tbl>
      <w:tblPr>
        <w:tblW w:w="9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5427"/>
        <w:gridCol w:w="1620"/>
        <w:gridCol w:w="1674"/>
      </w:tblGrid>
      <w:tr w:rsidR="001F7B58" w:rsidRPr="004441F1" w14:paraId="650848A0" w14:textId="77777777" w:rsidTr="000710E9">
        <w:trPr>
          <w:trHeight w:val="287"/>
          <w:jc w:val="center"/>
        </w:trPr>
        <w:tc>
          <w:tcPr>
            <w:tcW w:w="9397" w:type="dxa"/>
            <w:gridSpan w:val="4"/>
          </w:tcPr>
          <w:p w14:paraId="2933F574" w14:textId="77777777" w:rsidR="001F7B58" w:rsidRDefault="001F7B58" w:rsidP="006C0A28">
            <w:pPr>
              <w:tabs>
                <w:tab w:val="left" w:pos="3735"/>
                <w:tab w:val="center" w:pos="4590"/>
              </w:tabs>
              <w:rPr>
                <w:sz w:val="16"/>
                <w:szCs w:val="16"/>
              </w:rPr>
            </w:pPr>
          </w:p>
          <w:p w14:paraId="495C2F7E" w14:textId="0A955F25" w:rsidR="001F7B58" w:rsidRPr="00510DB9" w:rsidRDefault="00E312B5" w:rsidP="006C0A28">
            <w:pPr>
              <w:tabs>
                <w:tab w:val="left" w:pos="3735"/>
                <w:tab w:val="center" w:pos="4590"/>
              </w:tabs>
              <w:jc w:val="center"/>
            </w:pPr>
            <w:r>
              <w:t>Requisition and Recruitment</w:t>
            </w:r>
          </w:p>
          <w:p w14:paraId="7096D222" w14:textId="59439F53" w:rsidR="001F7B58" w:rsidRPr="00F70EF8" w:rsidRDefault="00755D9C" w:rsidP="006C0A28">
            <w:pPr>
              <w:tabs>
                <w:tab w:val="left" w:pos="3735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B36419">
              <w:rPr>
                <w:sz w:val="16"/>
                <w:szCs w:val="16"/>
              </w:rPr>
              <w:tab/>
            </w:r>
          </w:p>
        </w:tc>
      </w:tr>
      <w:tr w:rsidR="001F7B58" w:rsidRPr="004441F1" w14:paraId="46F1FDB0" w14:textId="77777777" w:rsidTr="009E32CD">
        <w:trPr>
          <w:trHeight w:val="339"/>
          <w:tblHeader/>
          <w:jc w:val="center"/>
        </w:trPr>
        <w:tc>
          <w:tcPr>
            <w:tcW w:w="676" w:type="dxa"/>
            <w:vAlign w:val="bottom"/>
          </w:tcPr>
          <w:p w14:paraId="09D72015" w14:textId="77777777" w:rsidR="001F7B58" w:rsidRPr="004441F1" w:rsidRDefault="001F7B58" w:rsidP="006C0A28">
            <w:pPr>
              <w:jc w:val="center"/>
            </w:pPr>
            <w:r w:rsidRPr="004441F1">
              <w:t>Step No.</w:t>
            </w:r>
          </w:p>
        </w:tc>
        <w:tc>
          <w:tcPr>
            <w:tcW w:w="5427" w:type="dxa"/>
            <w:vAlign w:val="bottom"/>
          </w:tcPr>
          <w:p w14:paraId="1CF68612" w14:textId="77777777" w:rsidR="001F7B58" w:rsidRPr="004441F1" w:rsidRDefault="001F7B58" w:rsidP="006C0A28">
            <w:pPr>
              <w:jc w:val="center"/>
            </w:pPr>
            <w:r w:rsidRPr="004441F1">
              <w:t>Activity</w:t>
            </w:r>
          </w:p>
        </w:tc>
        <w:tc>
          <w:tcPr>
            <w:tcW w:w="1620" w:type="dxa"/>
            <w:vAlign w:val="bottom"/>
          </w:tcPr>
          <w:p w14:paraId="38821C1C" w14:textId="77777777" w:rsidR="001F7B58" w:rsidRPr="004441F1" w:rsidRDefault="001F7B58" w:rsidP="006C0A28">
            <w:pPr>
              <w:jc w:val="center"/>
            </w:pPr>
            <w:r w:rsidRPr="004441F1">
              <w:t>Personnel</w:t>
            </w:r>
          </w:p>
          <w:p w14:paraId="727D2128" w14:textId="77777777" w:rsidR="001F7B58" w:rsidRPr="004441F1" w:rsidRDefault="001F7B58" w:rsidP="006C0A28">
            <w:pPr>
              <w:jc w:val="center"/>
            </w:pPr>
            <w:r w:rsidRPr="004441F1">
              <w:t>Involved</w:t>
            </w:r>
          </w:p>
        </w:tc>
        <w:tc>
          <w:tcPr>
            <w:tcW w:w="1674" w:type="dxa"/>
            <w:vAlign w:val="bottom"/>
          </w:tcPr>
          <w:p w14:paraId="456DE435" w14:textId="77777777" w:rsidR="001F7B58" w:rsidRPr="004441F1" w:rsidRDefault="001F7B58" w:rsidP="006C0A28">
            <w:pPr>
              <w:jc w:val="center"/>
            </w:pPr>
            <w:r w:rsidRPr="004441F1">
              <w:t>Business</w:t>
            </w:r>
          </w:p>
          <w:p w14:paraId="23D895A7" w14:textId="77777777" w:rsidR="001F7B58" w:rsidRPr="004441F1" w:rsidRDefault="001F7B58" w:rsidP="006C0A28">
            <w:pPr>
              <w:jc w:val="center"/>
            </w:pPr>
            <w:r w:rsidRPr="004441F1">
              <w:t>Forms</w:t>
            </w:r>
          </w:p>
        </w:tc>
      </w:tr>
      <w:tr w:rsidR="001F7B58" w:rsidRPr="004441F1" w14:paraId="799FFB3D" w14:textId="77777777" w:rsidTr="009E32CD">
        <w:trPr>
          <w:trHeight w:val="307"/>
          <w:jc w:val="center"/>
        </w:trPr>
        <w:tc>
          <w:tcPr>
            <w:tcW w:w="676" w:type="dxa"/>
            <w:tcBorders>
              <w:bottom w:val="single" w:sz="4" w:space="0" w:color="auto"/>
            </w:tcBorders>
          </w:tcPr>
          <w:p w14:paraId="4C9E107E" w14:textId="77777777" w:rsidR="001F7B58" w:rsidRPr="004441F1" w:rsidRDefault="001F7B58" w:rsidP="006C0A28">
            <w:pPr>
              <w:jc w:val="center"/>
            </w:pPr>
            <w:r w:rsidRPr="004441F1">
              <w:t>1</w:t>
            </w:r>
          </w:p>
        </w:tc>
        <w:tc>
          <w:tcPr>
            <w:tcW w:w="5427" w:type="dxa"/>
            <w:tcBorders>
              <w:bottom w:val="single" w:sz="4" w:space="0" w:color="auto"/>
            </w:tcBorders>
          </w:tcPr>
          <w:p w14:paraId="4D8AABD2" w14:textId="77777777" w:rsidR="00D005CF" w:rsidRDefault="00492418" w:rsidP="006C0A28">
            <w:r>
              <w:t>Identify need for replacement/additional employee.</w:t>
            </w:r>
          </w:p>
          <w:p w14:paraId="314993D8" w14:textId="47100B34" w:rsidR="00492418" w:rsidRPr="004441F1" w:rsidRDefault="00492418" w:rsidP="006C0A28"/>
        </w:tc>
        <w:tc>
          <w:tcPr>
            <w:tcW w:w="1620" w:type="dxa"/>
            <w:tcBorders>
              <w:bottom w:val="single" w:sz="4" w:space="0" w:color="auto"/>
            </w:tcBorders>
          </w:tcPr>
          <w:p w14:paraId="35DB1F87" w14:textId="5983CCBA" w:rsidR="001F7B58" w:rsidRDefault="00736D62" w:rsidP="006C0A28">
            <w:pPr>
              <w:jc w:val="center"/>
            </w:pPr>
            <w:r>
              <w:t>Requesting Department Head</w:t>
            </w:r>
          </w:p>
          <w:p w14:paraId="6EB99DF5" w14:textId="27FD2758" w:rsidR="00736D62" w:rsidRPr="004441F1" w:rsidRDefault="00736D62" w:rsidP="006C0A28">
            <w:pPr>
              <w:jc w:val="center"/>
            </w:pP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61EDC4B3" w14:textId="47BFE010" w:rsidR="001F7B58" w:rsidRPr="008F3E9A" w:rsidRDefault="001F7B58" w:rsidP="006C0A28"/>
        </w:tc>
      </w:tr>
      <w:tr w:rsidR="001F7B58" w:rsidRPr="004441F1" w14:paraId="78444307" w14:textId="77777777" w:rsidTr="009E32CD">
        <w:trPr>
          <w:trHeight w:val="161"/>
          <w:jc w:val="center"/>
        </w:trPr>
        <w:tc>
          <w:tcPr>
            <w:tcW w:w="676" w:type="dxa"/>
            <w:tcBorders>
              <w:bottom w:val="single" w:sz="4" w:space="0" w:color="auto"/>
            </w:tcBorders>
          </w:tcPr>
          <w:p w14:paraId="097648CD" w14:textId="77777777" w:rsidR="001F7B58" w:rsidRPr="004441F1" w:rsidRDefault="001F7B58" w:rsidP="006C0A28">
            <w:pPr>
              <w:jc w:val="center"/>
            </w:pPr>
            <w:r w:rsidRPr="004441F1">
              <w:t>2</w:t>
            </w:r>
          </w:p>
        </w:tc>
        <w:tc>
          <w:tcPr>
            <w:tcW w:w="5427" w:type="dxa"/>
            <w:tcBorders>
              <w:bottom w:val="single" w:sz="4" w:space="0" w:color="auto"/>
            </w:tcBorders>
          </w:tcPr>
          <w:p w14:paraId="4B0D16F2" w14:textId="21A9CAC3" w:rsidR="00D005CF" w:rsidRDefault="00492418" w:rsidP="006C0A28">
            <w:pPr>
              <w:tabs>
                <w:tab w:val="left" w:pos="1196"/>
              </w:tabs>
            </w:pPr>
            <w:r>
              <w:t xml:space="preserve">Obtain two (2) copies of </w:t>
            </w:r>
            <w:r w:rsidR="00736D62">
              <w:t>Personnel Requisition Form (</w:t>
            </w:r>
            <w:r>
              <w:t>PRF</w:t>
            </w:r>
            <w:r w:rsidR="00736D62">
              <w:t>)</w:t>
            </w:r>
            <w:r>
              <w:t xml:space="preserve"> from HR staff and fill-out required information.</w:t>
            </w:r>
          </w:p>
          <w:p w14:paraId="65E8170D" w14:textId="1914B915" w:rsidR="00492418" w:rsidRPr="004441F1" w:rsidRDefault="00492418" w:rsidP="006C0A28">
            <w:pPr>
              <w:tabs>
                <w:tab w:val="left" w:pos="1196"/>
              </w:tabs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247EAA6C" w14:textId="77777777" w:rsidR="00736D62" w:rsidRDefault="00736D62" w:rsidP="00736D62">
            <w:pPr>
              <w:jc w:val="center"/>
            </w:pPr>
            <w:r>
              <w:t>Requesting Department Head</w:t>
            </w:r>
          </w:p>
          <w:p w14:paraId="13C92B9C" w14:textId="7F2A7C5F" w:rsidR="00B53544" w:rsidRPr="004441F1" w:rsidRDefault="00B53544" w:rsidP="006C0A28">
            <w:pPr>
              <w:jc w:val="center"/>
            </w:pP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279ACA01" w14:textId="2071FFE3" w:rsidR="001F7B58" w:rsidRPr="004441F1" w:rsidRDefault="00736D62" w:rsidP="006C0A28">
            <w:r>
              <w:t>Duly filled-out PRF</w:t>
            </w:r>
          </w:p>
        </w:tc>
      </w:tr>
      <w:tr w:rsidR="001F7B58" w:rsidRPr="004441F1" w14:paraId="7E249E02" w14:textId="77777777" w:rsidTr="009E32CD">
        <w:trPr>
          <w:trHeight w:val="7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6C5C" w14:textId="77777777" w:rsidR="001F7B58" w:rsidRPr="004441F1" w:rsidRDefault="001F7B58" w:rsidP="006C0A28">
            <w:pPr>
              <w:jc w:val="center"/>
            </w:pPr>
            <w:r w:rsidRPr="004441F1">
              <w:t>3</w:t>
            </w:r>
          </w:p>
        </w:tc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995C" w14:textId="77777777" w:rsidR="00D005CF" w:rsidRDefault="00721E99" w:rsidP="006C0A28">
            <w:r>
              <w:t>Receives duly filled-out PRF from requisitioner and forwards the same to HR Manager.</w:t>
            </w:r>
          </w:p>
          <w:p w14:paraId="211B3215" w14:textId="20389263" w:rsidR="00721E99" w:rsidRPr="004441F1" w:rsidRDefault="00721E99" w:rsidP="006C0A28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214D" w14:textId="586A3BA5" w:rsidR="001F7B58" w:rsidRPr="004441F1" w:rsidRDefault="006A5F69" w:rsidP="006C0A28">
            <w:pPr>
              <w:jc w:val="center"/>
            </w:pPr>
            <w:r>
              <w:t>HR Staff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605D" w14:textId="155CD409" w:rsidR="001E2F79" w:rsidRPr="004441F1" w:rsidRDefault="00637E3C" w:rsidP="006C0A28">
            <w:r>
              <w:t>Duly filled-out PRF</w:t>
            </w:r>
          </w:p>
        </w:tc>
      </w:tr>
      <w:tr w:rsidR="001F7B58" w:rsidRPr="004441F1" w14:paraId="686A184C" w14:textId="77777777" w:rsidTr="009E32CD">
        <w:trPr>
          <w:trHeight w:val="7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A4D7" w14:textId="77777777" w:rsidR="001F7B58" w:rsidRPr="004441F1" w:rsidRDefault="001F7B58" w:rsidP="006C0A28">
            <w:pPr>
              <w:jc w:val="center"/>
            </w:pPr>
            <w:r>
              <w:t>4</w:t>
            </w:r>
          </w:p>
        </w:tc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788C" w14:textId="77777777" w:rsidR="00D005CF" w:rsidRDefault="00721E99" w:rsidP="006C0A28">
            <w:r>
              <w:t>Check details of PRF and recommends approval.</w:t>
            </w:r>
          </w:p>
          <w:p w14:paraId="4117DC2B" w14:textId="6A312E77" w:rsidR="00721E99" w:rsidRPr="00D223BE" w:rsidRDefault="00721E99" w:rsidP="006C0A28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62E05" w14:textId="507834E9" w:rsidR="00B53544" w:rsidRPr="004441F1" w:rsidRDefault="00124A3F" w:rsidP="006C0A28">
            <w:pPr>
              <w:jc w:val="center"/>
            </w:pPr>
            <w:r>
              <w:t>HR Manager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5563" w14:textId="77777777" w:rsidR="004C4C55" w:rsidRDefault="00124A3F" w:rsidP="006C0A28">
            <w:r>
              <w:t>Duly filled-out and recommended for approval PRF</w:t>
            </w:r>
          </w:p>
          <w:p w14:paraId="2A004BD6" w14:textId="0D7EE845" w:rsidR="00124A3F" w:rsidRPr="004441F1" w:rsidRDefault="00124A3F" w:rsidP="006C0A28"/>
        </w:tc>
      </w:tr>
      <w:tr w:rsidR="001F7B58" w:rsidRPr="004441F1" w14:paraId="2C6C1B1C" w14:textId="77777777" w:rsidTr="009E32CD">
        <w:trPr>
          <w:trHeight w:val="7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075B" w14:textId="77777777" w:rsidR="001F7B58" w:rsidRDefault="001F7B58" w:rsidP="006C0A28">
            <w:pPr>
              <w:jc w:val="center"/>
            </w:pPr>
            <w:r>
              <w:t>5</w:t>
            </w:r>
          </w:p>
        </w:tc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EFF0" w14:textId="77777777" w:rsidR="00573DA9" w:rsidRDefault="004555FA" w:rsidP="006C0A28">
            <w:r>
              <w:t>Approve RPF.</w:t>
            </w:r>
          </w:p>
          <w:p w14:paraId="3B3876FB" w14:textId="77777777" w:rsidR="004555FA" w:rsidRDefault="004555FA" w:rsidP="006C0A28"/>
          <w:p w14:paraId="5394DDBC" w14:textId="77777777" w:rsidR="00953F0D" w:rsidRDefault="00953F0D" w:rsidP="006C0A28">
            <w:r>
              <w:t>Refer to Policies section for hierarchy of approving authority.</w:t>
            </w:r>
          </w:p>
          <w:p w14:paraId="41970709" w14:textId="62F7B2D7" w:rsidR="00D649DB" w:rsidRDefault="00D649DB" w:rsidP="006C0A28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1F21" w14:textId="77777777" w:rsidR="003846C8" w:rsidRDefault="00124A3F" w:rsidP="00124A3F">
            <w:pPr>
              <w:jc w:val="center"/>
            </w:pPr>
            <w:r>
              <w:t>Appropriate Approving Authority</w:t>
            </w:r>
          </w:p>
          <w:p w14:paraId="59F5BF4E" w14:textId="4D26E550" w:rsidR="00124A3F" w:rsidRDefault="00124A3F" w:rsidP="00124A3F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6AC6" w14:textId="58E61793" w:rsidR="001E2F79" w:rsidRDefault="00405460" w:rsidP="006C0A28">
            <w:r>
              <w:t>Duly accomplished RPF</w:t>
            </w:r>
          </w:p>
          <w:p w14:paraId="43B907C6" w14:textId="35648A82" w:rsidR="00652982" w:rsidRPr="004441F1" w:rsidRDefault="00652982" w:rsidP="006C0A28"/>
        </w:tc>
      </w:tr>
      <w:tr w:rsidR="001F7B58" w:rsidRPr="004441F1" w14:paraId="5B8C30AB" w14:textId="77777777" w:rsidTr="009E32CD">
        <w:trPr>
          <w:trHeight w:val="7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D564" w14:textId="77777777" w:rsidR="001F7B58" w:rsidRDefault="001F7B58" w:rsidP="006C0A28">
            <w:pPr>
              <w:jc w:val="center"/>
            </w:pPr>
            <w:r>
              <w:t>6</w:t>
            </w:r>
          </w:p>
        </w:tc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AAC9" w14:textId="7041F5B6" w:rsidR="00B40A44" w:rsidRDefault="000958BC" w:rsidP="006C0A28">
            <w:r>
              <w:t xml:space="preserve">Facilitate recruitment or sourcing of </w:t>
            </w:r>
            <w:r w:rsidR="007631F9">
              <w:t xml:space="preserve">needed </w:t>
            </w:r>
            <w:r>
              <w:t>personnel.</w:t>
            </w:r>
          </w:p>
          <w:p w14:paraId="76E5B36D" w14:textId="6A40DE79" w:rsidR="000958BC" w:rsidRPr="00B40A44" w:rsidRDefault="000958BC" w:rsidP="006C0A28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5B73" w14:textId="66C93CD5" w:rsidR="003846C8" w:rsidRDefault="00956D27" w:rsidP="00956D27">
            <w:pPr>
              <w:jc w:val="center"/>
            </w:pPr>
            <w:r>
              <w:t>HR Staff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388C" w14:textId="77777777" w:rsidR="001F7B58" w:rsidRPr="004441F1" w:rsidRDefault="001F7B58" w:rsidP="006C0A28"/>
        </w:tc>
      </w:tr>
      <w:tr w:rsidR="001F7B58" w:rsidRPr="004441F1" w14:paraId="591F9DE9" w14:textId="77777777" w:rsidTr="009E32CD">
        <w:trPr>
          <w:trHeight w:val="7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F9D9" w14:textId="77777777" w:rsidR="001F7B58" w:rsidRDefault="001F7B58" w:rsidP="006C0A28">
            <w:pPr>
              <w:jc w:val="center"/>
            </w:pPr>
            <w:r>
              <w:t>7</w:t>
            </w:r>
          </w:p>
        </w:tc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A6933" w14:textId="77777777" w:rsidR="00BF6750" w:rsidRDefault="004640ED" w:rsidP="006C0A28">
            <w:r>
              <w:t>Receive application letters/CVs from various applicants.</w:t>
            </w:r>
          </w:p>
          <w:p w14:paraId="0D2B8DD9" w14:textId="32A37EF6" w:rsidR="004640ED" w:rsidRDefault="004640ED" w:rsidP="006C0A28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6864" w14:textId="64527F92" w:rsidR="001F7B58" w:rsidRDefault="00956D27" w:rsidP="006C0A28">
            <w:pPr>
              <w:jc w:val="center"/>
            </w:pPr>
            <w:r>
              <w:t>HR Staff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A4C2" w14:textId="4A855239" w:rsidR="0010096C" w:rsidRPr="004441F1" w:rsidRDefault="0010096C" w:rsidP="006C0A28"/>
        </w:tc>
      </w:tr>
      <w:tr w:rsidR="001F7B58" w:rsidRPr="004441F1" w14:paraId="1741DD2B" w14:textId="77777777" w:rsidTr="009E32CD">
        <w:trPr>
          <w:trHeight w:val="7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E204" w14:textId="77777777" w:rsidR="001F7B58" w:rsidRDefault="001F7B58" w:rsidP="006C0A28">
            <w:pPr>
              <w:jc w:val="center"/>
            </w:pPr>
            <w:r>
              <w:t>8</w:t>
            </w:r>
          </w:p>
        </w:tc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9FD5" w14:textId="77777777" w:rsidR="008C1268" w:rsidRDefault="004640ED" w:rsidP="006C0A28">
            <w:r>
              <w:t>Fill-out Employment Application Form (EAF) provided by the HR Staff.</w:t>
            </w:r>
          </w:p>
          <w:p w14:paraId="558CC546" w14:textId="5939D33D" w:rsidR="004640ED" w:rsidRDefault="004640ED" w:rsidP="006C0A28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F695" w14:textId="0B84818D" w:rsidR="001F7B58" w:rsidRDefault="004B6C4A" w:rsidP="006C0A28">
            <w:pPr>
              <w:jc w:val="center"/>
            </w:pPr>
            <w:r>
              <w:t>Applicant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7809" w14:textId="296332FE" w:rsidR="001F7B58" w:rsidRPr="004441F1" w:rsidRDefault="004B6C4A" w:rsidP="006C0A28">
            <w:r>
              <w:t>EAF</w:t>
            </w:r>
          </w:p>
        </w:tc>
      </w:tr>
      <w:tr w:rsidR="007B6CB4" w:rsidRPr="004441F1" w14:paraId="29D9132E" w14:textId="77777777" w:rsidTr="009E32CD">
        <w:trPr>
          <w:trHeight w:val="77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23EA" w14:textId="339EFBC2" w:rsidR="007B6CB4" w:rsidRDefault="007B6CB4" w:rsidP="006C0A28">
            <w:pPr>
              <w:jc w:val="center"/>
            </w:pPr>
            <w:r>
              <w:t>9</w:t>
            </w:r>
          </w:p>
        </w:tc>
        <w:tc>
          <w:tcPr>
            <w:tcW w:w="5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9E52" w14:textId="59F6E431" w:rsidR="007B6CB4" w:rsidRDefault="004640ED" w:rsidP="006C0A28">
            <w:r>
              <w:t>Obtain duly accomplished EAF.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B996" w14:textId="0416D23E" w:rsidR="007B6CB4" w:rsidRDefault="004B6C4A" w:rsidP="006C0A28">
            <w:pPr>
              <w:jc w:val="center"/>
            </w:pPr>
            <w:r>
              <w:t>Applicant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C627" w14:textId="0EE415EB" w:rsidR="004B6C4A" w:rsidRDefault="004B6C4A" w:rsidP="006C0A28">
            <w:r>
              <w:t>Duly filled-out EAF</w:t>
            </w:r>
          </w:p>
          <w:p w14:paraId="46067EEA" w14:textId="77777777" w:rsidR="00CA2D8C" w:rsidRDefault="00CA2D8C" w:rsidP="006C0A28"/>
          <w:p w14:paraId="46D66477" w14:textId="02099E31" w:rsidR="00CA2D8C" w:rsidRPr="004441F1" w:rsidRDefault="00CA2D8C" w:rsidP="006C0A28"/>
        </w:tc>
      </w:tr>
    </w:tbl>
    <w:p w14:paraId="6A4E8D1A" w14:textId="37834302" w:rsidR="002C0980" w:rsidRDefault="002C0980" w:rsidP="006C0A28"/>
    <w:tbl>
      <w:tblPr>
        <w:tblW w:w="9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5427"/>
        <w:gridCol w:w="1620"/>
        <w:gridCol w:w="1674"/>
      </w:tblGrid>
      <w:tr w:rsidR="00CA2D8C" w:rsidRPr="00F70EF8" w14:paraId="133EF6A1" w14:textId="77777777" w:rsidTr="00CA2D8C">
        <w:trPr>
          <w:trHeight w:val="287"/>
          <w:tblHeader/>
          <w:jc w:val="center"/>
        </w:trPr>
        <w:tc>
          <w:tcPr>
            <w:tcW w:w="9397" w:type="dxa"/>
            <w:gridSpan w:val="4"/>
          </w:tcPr>
          <w:p w14:paraId="101838D4" w14:textId="77777777" w:rsidR="00CA2D8C" w:rsidRDefault="00CA2D8C" w:rsidP="00CA2D8C">
            <w:pPr>
              <w:tabs>
                <w:tab w:val="left" w:pos="3735"/>
                <w:tab w:val="center" w:pos="4590"/>
              </w:tabs>
              <w:rPr>
                <w:sz w:val="16"/>
                <w:szCs w:val="16"/>
              </w:rPr>
            </w:pPr>
          </w:p>
          <w:p w14:paraId="132498D0" w14:textId="77777777" w:rsidR="00F81393" w:rsidRDefault="00F81393" w:rsidP="00F81393">
            <w:pPr>
              <w:tabs>
                <w:tab w:val="left" w:pos="3735"/>
                <w:tab w:val="center" w:pos="4590"/>
              </w:tabs>
              <w:jc w:val="center"/>
            </w:pPr>
            <w:r>
              <w:t>Screening and Selection</w:t>
            </w:r>
          </w:p>
          <w:p w14:paraId="62D4A807" w14:textId="2D0425A3" w:rsidR="00CA2D8C" w:rsidRPr="00F70EF8" w:rsidRDefault="00CA2D8C" w:rsidP="00F81393">
            <w:pPr>
              <w:tabs>
                <w:tab w:val="left" w:pos="3735"/>
                <w:tab w:val="center" w:pos="459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</w:tr>
      <w:tr w:rsidR="00CA2D8C" w:rsidRPr="004441F1" w14:paraId="04071E5C" w14:textId="77777777" w:rsidTr="00CA2D8C">
        <w:trPr>
          <w:trHeight w:val="339"/>
          <w:tblHeader/>
          <w:jc w:val="center"/>
        </w:trPr>
        <w:tc>
          <w:tcPr>
            <w:tcW w:w="676" w:type="dxa"/>
            <w:vAlign w:val="bottom"/>
          </w:tcPr>
          <w:p w14:paraId="7188290B" w14:textId="77777777" w:rsidR="00CA2D8C" w:rsidRPr="004441F1" w:rsidRDefault="00CA2D8C" w:rsidP="00CA2D8C">
            <w:pPr>
              <w:jc w:val="center"/>
            </w:pPr>
            <w:r w:rsidRPr="004441F1">
              <w:t>Step No.</w:t>
            </w:r>
          </w:p>
        </w:tc>
        <w:tc>
          <w:tcPr>
            <w:tcW w:w="5427" w:type="dxa"/>
            <w:vAlign w:val="bottom"/>
          </w:tcPr>
          <w:p w14:paraId="0F9B91CC" w14:textId="77777777" w:rsidR="00CA2D8C" w:rsidRPr="004441F1" w:rsidRDefault="00CA2D8C" w:rsidP="00CA2D8C">
            <w:pPr>
              <w:jc w:val="center"/>
            </w:pPr>
            <w:r w:rsidRPr="004441F1">
              <w:t>Activity</w:t>
            </w:r>
          </w:p>
        </w:tc>
        <w:tc>
          <w:tcPr>
            <w:tcW w:w="1620" w:type="dxa"/>
            <w:vAlign w:val="bottom"/>
          </w:tcPr>
          <w:p w14:paraId="5E34E9E4" w14:textId="77777777" w:rsidR="00CA2D8C" w:rsidRPr="004441F1" w:rsidRDefault="00CA2D8C" w:rsidP="00CA2D8C">
            <w:pPr>
              <w:jc w:val="center"/>
            </w:pPr>
            <w:r w:rsidRPr="004441F1">
              <w:t>Personnel</w:t>
            </w:r>
          </w:p>
          <w:p w14:paraId="2EFDC52B" w14:textId="77777777" w:rsidR="00CA2D8C" w:rsidRPr="004441F1" w:rsidRDefault="00CA2D8C" w:rsidP="00CA2D8C">
            <w:pPr>
              <w:jc w:val="center"/>
            </w:pPr>
            <w:r w:rsidRPr="004441F1">
              <w:t>Involved</w:t>
            </w:r>
          </w:p>
        </w:tc>
        <w:tc>
          <w:tcPr>
            <w:tcW w:w="1674" w:type="dxa"/>
            <w:vAlign w:val="bottom"/>
          </w:tcPr>
          <w:p w14:paraId="5881C754" w14:textId="77777777" w:rsidR="00CA2D8C" w:rsidRPr="004441F1" w:rsidRDefault="00CA2D8C" w:rsidP="00CA2D8C">
            <w:pPr>
              <w:jc w:val="center"/>
            </w:pPr>
            <w:r w:rsidRPr="004441F1">
              <w:t>Business</w:t>
            </w:r>
          </w:p>
          <w:p w14:paraId="05C8D103" w14:textId="77777777" w:rsidR="00CA2D8C" w:rsidRPr="004441F1" w:rsidRDefault="00CA2D8C" w:rsidP="00CA2D8C">
            <w:pPr>
              <w:jc w:val="center"/>
            </w:pPr>
            <w:r w:rsidRPr="004441F1">
              <w:t>Forms</w:t>
            </w:r>
          </w:p>
        </w:tc>
      </w:tr>
      <w:tr w:rsidR="00CA2D8C" w:rsidRPr="008F3E9A" w14:paraId="426AD7A6" w14:textId="77777777" w:rsidTr="00CA2D8C">
        <w:trPr>
          <w:trHeight w:val="307"/>
          <w:jc w:val="center"/>
        </w:trPr>
        <w:tc>
          <w:tcPr>
            <w:tcW w:w="676" w:type="dxa"/>
            <w:tcBorders>
              <w:bottom w:val="single" w:sz="4" w:space="0" w:color="auto"/>
            </w:tcBorders>
          </w:tcPr>
          <w:p w14:paraId="202460BA" w14:textId="77777777" w:rsidR="00CA2D8C" w:rsidRPr="004441F1" w:rsidRDefault="00CA2D8C" w:rsidP="00CA2D8C">
            <w:pPr>
              <w:jc w:val="center"/>
            </w:pPr>
            <w:r w:rsidRPr="004441F1">
              <w:t>1</w:t>
            </w:r>
          </w:p>
        </w:tc>
        <w:tc>
          <w:tcPr>
            <w:tcW w:w="5427" w:type="dxa"/>
            <w:tcBorders>
              <w:bottom w:val="single" w:sz="4" w:space="0" w:color="auto"/>
            </w:tcBorders>
          </w:tcPr>
          <w:p w14:paraId="2E9F86FA" w14:textId="77777777" w:rsidR="00CA2D8C" w:rsidRDefault="00CA2D8C" w:rsidP="00CA2D8C">
            <w:r>
              <w:t>Review/evaluate EAF and call up/schedule qualified applicants for initial interview.</w:t>
            </w:r>
          </w:p>
          <w:p w14:paraId="390A02A2" w14:textId="77777777" w:rsidR="00CA2D8C" w:rsidRPr="004441F1" w:rsidRDefault="00CA2D8C" w:rsidP="00CA2D8C"/>
        </w:tc>
        <w:tc>
          <w:tcPr>
            <w:tcW w:w="1620" w:type="dxa"/>
            <w:tcBorders>
              <w:bottom w:val="single" w:sz="4" w:space="0" w:color="auto"/>
            </w:tcBorders>
          </w:tcPr>
          <w:p w14:paraId="5013C436" w14:textId="77777777" w:rsidR="00CA2D8C" w:rsidRPr="004441F1" w:rsidRDefault="00CA2D8C" w:rsidP="00CA2D8C">
            <w:pPr>
              <w:jc w:val="center"/>
            </w:pPr>
            <w:r>
              <w:t>HR Staff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215B30C6" w14:textId="77777777" w:rsidR="00CA2D8C" w:rsidRPr="008F3E9A" w:rsidRDefault="00CA2D8C" w:rsidP="00CA2D8C">
            <w:r>
              <w:t>Dull filled-out EAF</w:t>
            </w:r>
          </w:p>
        </w:tc>
      </w:tr>
      <w:tr w:rsidR="00CA2D8C" w:rsidRPr="004441F1" w14:paraId="51452E2C" w14:textId="77777777" w:rsidTr="00CA2D8C">
        <w:trPr>
          <w:trHeight w:val="161"/>
          <w:jc w:val="center"/>
        </w:trPr>
        <w:tc>
          <w:tcPr>
            <w:tcW w:w="676" w:type="dxa"/>
          </w:tcPr>
          <w:p w14:paraId="17DFCC3B" w14:textId="77777777" w:rsidR="00CA2D8C" w:rsidRPr="004441F1" w:rsidRDefault="00CA2D8C" w:rsidP="00CA2D8C">
            <w:pPr>
              <w:jc w:val="center"/>
            </w:pPr>
            <w:r w:rsidRPr="004441F1">
              <w:t>2</w:t>
            </w:r>
          </w:p>
        </w:tc>
        <w:tc>
          <w:tcPr>
            <w:tcW w:w="5427" w:type="dxa"/>
          </w:tcPr>
          <w:p w14:paraId="7FAAAD80" w14:textId="77777777" w:rsidR="00CA2D8C" w:rsidRDefault="00CA2D8C" w:rsidP="00CA2D8C">
            <w:pPr>
              <w:tabs>
                <w:tab w:val="left" w:pos="1196"/>
              </w:tabs>
            </w:pPr>
            <w:r>
              <w:t>Conduct preliminary interview.</w:t>
            </w:r>
          </w:p>
          <w:p w14:paraId="51CEFEEF" w14:textId="77777777" w:rsidR="00CA2D8C" w:rsidRPr="004441F1" w:rsidRDefault="00CA2D8C" w:rsidP="00CA2D8C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0D170559" w14:textId="77777777" w:rsidR="00CA2D8C" w:rsidRPr="004441F1" w:rsidRDefault="00CA2D8C" w:rsidP="00CA2D8C">
            <w:pPr>
              <w:jc w:val="center"/>
            </w:pPr>
            <w:r>
              <w:t>HR Staff</w:t>
            </w:r>
          </w:p>
        </w:tc>
        <w:tc>
          <w:tcPr>
            <w:tcW w:w="1674" w:type="dxa"/>
          </w:tcPr>
          <w:p w14:paraId="4734D7BC" w14:textId="77777777" w:rsidR="00CA2D8C" w:rsidRPr="004441F1" w:rsidRDefault="00CA2D8C" w:rsidP="00CA2D8C"/>
        </w:tc>
      </w:tr>
      <w:tr w:rsidR="00CA2D8C" w:rsidRPr="004441F1" w14:paraId="09C94F8B" w14:textId="77777777" w:rsidTr="00CA2D8C">
        <w:trPr>
          <w:trHeight w:val="161"/>
          <w:jc w:val="center"/>
        </w:trPr>
        <w:tc>
          <w:tcPr>
            <w:tcW w:w="676" w:type="dxa"/>
          </w:tcPr>
          <w:p w14:paraId="660936E2" w14:textId="77777777" w:rsidR="00CA2D8C" w:rsidRPr="004441F1" w:rsidRDefault="00CA2D8C" w:rsidP="00CA2D8C">
            <w:pPr>
              <w:jc w:val="center"/>
            </w:pPr>
            <w:r>
              <w:t>3</w:t>
            </w:r>
          </w:p>
        </w:tc>
        <w:tc>
          <w:tcPr>
            <w:tcW w:w="5427" w:type="dxa"/>
          </w:tcPr>
          <w:p w14:paraId="0A8B6155" w14:textId="77777777" w:rsidR="00CA2D8C" w:rsidRDefault="00CA2D8C" w:rsidP="00CA2D8C">
            <w:pPr>
              <w:tabs>
                <w:tab w:val="left" w:pos="1196"/>
              </w:tabs>
            </w:pPr>
            <w:r>
              <w:t>Evaluate interview and prepare Applicant’s Evaluation Form (AEF).</w:t>
            </w:r>
          </w:p>
          <w:p w14:paraId="2021BC91" w14:textId="77777777" w:rsidR="00CA2D8C" w:rsidRPr="004441F1" w:rsidRDefault="00CA2D8C" w:rsidP="00CA2D8C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494BD37A" w14:textId="77777777" w:rsidR="00CA2D8C" w:rsidRPr="004441F1" w:rsidRDefault="00CA2D8C" w:rsidP="00CA2D8C">
            <w:pPr>
              <w:jc w:val="center"/>
            </w:pPr>
            <w:r>
              <w:t>HR Staff</w:t>
            </w:r>
          </w:p>
        </w:tc>
        <w:tc>
          <w:tcPr>
            <w:tcW w:w="1674" w:type="dxa"/>
          </w:tcPr>
          <w:p w14:paraId="7CFCD020" w14:textId="77777777" w:rsidR="00CA2D8C" w:rsidRPr="004441F1" w:rsidRDefault="00CA2D8C" w:rsidP="00CA2D8C">
            <w:r>
              <w:t>Duly filled-out AEF</w:t>
            </w:r>
          </w:p>
        </w:tc>
      </w:tr>
      <w:tr w:rsidR="00CA2D8C" w:rsidRPr="004441F1" w14:paraId="4F586986" w14:textId="77777777" w:rsidTr="00CA2D8C">
        <w:trPr>
          <w:trHeight w:val="161"/>
          <w:jc w:val="center"/>
        </w:trPr>
        <w:tc>
          <w:tcPr>
            <w:tcW w:w="676" w:type="dxa"/>
          </w:tcPr>
          <w:p w14:paraId="0AFD3AFA" w14:textId="77777777" w:rsidR="00CA2D8C" w:rsidRPr="004441F1" w:rsidRDefault="00CA2D8C" w:rsidP="00CA2D8C">
            <w:pPr>
              <w:jc w:val="center"/>
            </w:pPr>
            <w:r>
              <w:t>4</w:t>
            </w:r>
          </w:p>
        </w:tc>
        <w:tc>
          <w:tcPr>
            <w:tcW w:w="5427" w:type="dxa"/>
          </w:tcPr>
          <w:p w14:paraId="2FCC3421" w14:textId="77777777" w:rsidR="00CA2D8C" w:rsidRDefault="00CA2D8C" w:rsidP="00CA2D8C">
            <w:pPr>
              <w:tabs>
                <w:tab w:val="left" w:pos="1196"/>
              </w:tabs>
            </w:pPr>
            <w:r>
              <w:t>Call up qualified applicants and schedule for 2</w:t>
            </w:r>
            <w:r w:rsidRPr="0068790C">
              <w:rPr>
                <w:vertAlign w:val="superscript"/>
              </w:rPr>
              <w:t>nd</w:t>
            </w:r>
            <w:r>
              <w:t xml:space="preserve"> interview.</w:t>
            </w:r>
          </w:p>
          <w:p w14:paraId="47F8AF61" w14:textId="77777777" w:rsidR="00CA2D8C" w:rsidRPr="004441F1" w:rsidRDefault="00CA2D8C" w:rsidP="00CA2D8C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2A6CEA77" w14:textId="77777777" w:rsidR="00CA2D8C" w:rsidRPr="004441F1" w:rsidRDefault="00CA2D8C" w:rsidP="00CA2D8C">
            <w:pPr>
              <w:jc w:val="center"/>
            </w:pPr>
            <w:r>
              <w:t>HR Staff</w:t>
            </w:r>
          </w:p>
        </w:tc>
        <w:tc>
          <w:tcPr>
            <w:tcW w:w="1674" w:type="dxa"/>
          </w:tcPr>
          <w:p w14:paraId="2F6BA2FC" w14:textId="77777777" w:rsidR="00CA2D8C" w:rsidRPr="004441F1" w:rsidRDefault="00CA2D8C" w:rsidP="00CA2D8C"/>
        </w:tc>
      </w:tr>
      <w:tr w:rsidR="00CA2D8C" w:rsidRPr="004441F1" w14:paraId="44E74457" w14:textId="77777777" w:rsidTr="00CA2D8C">
        <w:trPr>
          <w:trHeight w:val="161"/>
          <w:jc w:val="center"/>
        </w:trPr>
        <w:tc>
          <w:tcPr>
            <w:tcW w:w="676" w:type="dxa"/>
          </w:tcPr>
          <w:p w14:paraId="0DD51A91" w14:textId="77777777" w:rsidR="00CA2D8C" w:rsidRPr="004441F1" w:rsidRDefault="00CA2D8C" w:rsidP="00CA2D8C">
            <w:pPr>
              <w:jc w:val="center"/>
            </w:pPr>
            <w:r>
              <w:t>5</w:t>
            </w:r>
          </w:p>
        </w:tc>
        <w:tc>
          <w:tcPr>
            <w:tcW w:w="5427" w:type="dxa"/>
          </w:tcPr>
          <w:p w14:paraId="4368DAD5" w14:textId="77777777" w:rsidR="00CA2D8C" w:rsidRDefault="00CA2D8C" w:rsidP="00CA2D8C">
            <w:pPr>
              <w:tabs>
                <w:tab w:val="left" w:pos="1196"/>
              </w:tabs>
            </w:pPr>
            <w:r>
              <w:t>Conduct 2</w:t>
            </w:r>
            <w:r w:rsidRPr="0068790C">
              <w:rPr>
                <w:vertAlign w:val="superscript"/>
              </w:rPr>
              <w:t>nd</w:t>
            </w:r>
            <w:r>
              <w:t xml:space="preserve"> interview.</w:t>
            </w:r>
          </w:p>
          <w:p w14:paraId="289FF306" w14:textId="77777777" w:rsidR="00CA2D8C" w:rsidRPr="004441F1" w:rsidRDefault="00CA2D8C" w:rsidP="00CA2D8C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1B3AF843" w14:textId="77777777" w:rsidR="00CA2D8C" w:rsidRPr="004441F1" w:rsidRDefault="00CA2D8C" w:rsidP="00CA2D8C">
            <w:pPr>
              <w:jc w:val="center"/>
            </w:pPr>
            <w:r>
              <w:t>HR Manager</w:t>
            </w:r>
          </w:p>
        </w:tc>
        <w:tc>
          <w:tcPr>
            <w:tcW w:w="1674" w:type="dxa"/>
          </w:tcPr>
          <w:p w14:paraId="4052D5F7" w14:textId="77777777" w:rsidR="00CA2D8C" w:rsidRPr="004441F1" w:rsidRDefault="00CA2D8C" w:rsidP="00CA2D8C"/>
        </w:tc>
      </w:tr>
      <w:tr w:rsidR="00CA2D8C" w:rsidRPr="004441F1" w14:paraId="29300F33" w14:textId="77777777" w:rsidTr="00CA2D8C">
        <w:trPr>
          <w:trHeight w:val="161"/>
          <w:jc w:val="center"/>
        </w:trPr>
        <w:tc>
          <w:tcPr>
            <w:tcW w:w="676" w:type="dxa"/>
          </w:tcPr>
          <w:p w14:paraId="77358EC0" w14:textId="77777777" w:rsidR="00CA2D8C" w:rsidRPr="004441F1" w:rsidRDefault="00CA2D8C" w:rsidP="00CA2D8C">
            <w:pPr>
              <w:jc w:val="center"/>
            </w:pPr>
            <w:r>
              <w:t>6</w:t>
            </w:r>
          </w:p>
        </w:tc>
        <w:tc>
          <w:tcPr>
            <w:tcW w:w="5427" w:type="dxa"/>
          </w:tcPr>
          <w:p w14:paraId="5CB25116" w14:textId="77777777" w:rsidR="00CA2D8C" w:rsidRDefault="00CA2D8C" w:rsidP="00CA2D8C">
            <w:pPr>
              <w:tabs>
                <w:tab w:val="left" w:pos="1196"/>
              </w:tabs>
            </w:pPr>
            <w:r>
              <w:t>Evaluate interview and update AEF.</w:t>
            </w:r>
          </w:p>
          <w:p w14:paraId="3FDDA437" w14:textId="77777777" w:rsidR="00CA2D8C" w:rsidRPr="004441F1" w:rsidRDefault="00CA2D8C" w:rsidP="00CA2D8C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34F1A90C" w14:textId="77777777" w:rsidR="00CA2D8C" w:rsidRPr="004441F1" w:rsidRDefault="00CA2D8C" w:rsidP="00CA2D8C">
            <w:pPr>
              <w:jc w:val="center"/>
            </w:pPr>
            <w:r>
              <w:t>HR Manager</w:t>
            </w:r>
          </w:p>
        </w:tc>
        <w:tc>
          <w:tcPr>
            <w:tcW w:w="1674" w:type="dxa"/>
          </w:tcPr>
          <w:p w14:paraId="35EF0DBF" w14:textId="77777777" w:rsidR="00CA2D8C" w:rsidRDefault="00CA2D8C" w:rsidP="00CA2D8C">
            <w:r>
              <w:t>Duly filled-out AEF</w:t>
            </w:r>
          </w:p>
          <w:p w14:paraId="2EEF30CE" w14:textId="77777777" w:rsidR="00CA2D8C" w:rsidRPr="004441F1" w:rsidRDefault="00CA2D8C" w:rsidP="00CA2D8C"/>
        </w:tc>
      </w:tr>
      <w:tr w:rsidR="00CA2D8C" w:rsidRPr="004441F1" w14:paraId="58E55CC6" w14:textId="77777777" w:rsidTr="00CA2D8C">
        <w:trPr>
          <w:trHeight w:val="161"/>
          <w:jc w:val="center"/>
        </w:trPr>
        <w:tc>
          <w:tcPr>
            <w:tcW w:w="676" w:type="dxa"/>
          </w:tcPr>
          <w:p w14:paraId="33C3F27E" w14:textId="77777777" w:rsidR="00CA2D8C" w:rsidRPr="004441F1" w:rsidRDefault="00CA2D8C" w:rsidP="00CA2D8C">
            <w:pPr>
              <w:jc w:val="center"/>
            </w:pPr>
            <w:r>
              <w:t>7</w:t>
            </w:r>
          </w:p>
        </w:tc>
        <w:tc>
          <w:tcPr>
            <w:tcW w:w="5427" w:type="dxa"/>
          </w:tcPr>
          <w:p w14:paraId="7F3A92E0" w14:textId="77777777" w:rsidR="00CA2D8C" w:rsidRDefault="00CA2D8C" w:rsidP="00CA2D8C">
            <w:pPr>
              <w:tabs>
                <w:tab w:val="left" w:pos="1196"/>
              </w:tabs>
            </w:pPr>
            <w:r>
              <w:t>Conduct written examination/facilitate trade test.</w:t>
            </w:r>
          </w:p>
          <w:p w14:paraId="0521AA0B" w14:textId="77777777" w:rsidR="00CA2D8C" w:rsidRPr="004441F1" w:rsidRDefault="00CA2D8C" w:rsidP="00CA2D8C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77851579" w14:textId="77777777" w:rsidR="00CA2D8C" w:rsidRPr="004441F1" w:rsidRDefault="00CA2D8C" w:rsidP="00CA2D8C">
            <w:pPr>
              <w:jc w:val="center"/>
            </w:pPr>
            <w:r>
              <w:t>HR Staff</w:t>
            </w:r>
          </w:p>
        </w:tc>
        <w:tc>
          <w:tcPr>
            <w:tcW w:w="1674" w:type="dxa"/>
          </w:tcPr>
          <w:p w14:paraId="4795CCFA" w14:textId="77777777" w:rsidR="00CA2D8C" w:rsidRPr="004441F1" w:rsidRDefault="00CA2D8C" w:rsidP="00CA2D8C"/>
        </w:tc>
      </w:tr>
      <w:tr w:rsidR="00CA2D8C" w:rsidRPr="004441F1" w14:paraId="786E2434" w14:textId="77777777" w:rsidTr="00CA2D8C">
        <w:trPr>
          <w:trHeight w:val="161"/>
          <w:jc w:val="center"/>
        </w:trPr>
        <w:tc>
          <w:tcPr>
            <w:tcW w:w="676" w:type="dxa"/>
          </w:tcPr>
          <w:p w14:paraId="7224FC7B" w14:textId="77777777" w:rsidR="00CA2D8C" w:rsidRPr="004441F1" w:rsidRDefault="00CA2D8C" w:rsidP="00CA2D8C">
            <w:pPr>
              <w:jc w:val="center"/>
            </w:pPr>
            <w:r>
              <w:t>8</w:t>
            </w:r>
          </w:p>
        </w:tc>
        <w:tc>
          <w:tcPr>
            <w:tcW w:w="5427" w:type="dxa"/>
          </w:tcPr>
          <w:p w14:paraId="0FF6F1BF" w14:textId="77777777" w:rsidR="00CA2D8C" w:rsidRDefault="00CA2D8C" w:rsidP="00CA2D8C">
            <w:pPr>
              <w:tabs>
                <w:tab w:val="left" w:pos="1196"/>
              </w:tabs>
            </w:pPr>
            <w:r>
              <w:t>Evaluate results of written examination and trade test and update AEF.</w:t>
            </w:r>
          </w:p>
          <w:p w14:paraId="0FA4F7FE" w14:textId="77777777" w:rsidR="00CA2D8C" w:rsidRPr="004441F1" w:rsidRDefault="00CA2D8C" w:rsidP="00CA2D8C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46CA8950" w14:textId="77777777" w:rsidR="00CA2D8C" w:rsidRPr="004441F1" w:rsidRDefault="00CA2D8C" w:rsidP="00CA2D8C">
            <w:pPr>
              <w:jc w:val="center"/>
            </w:pPr>
            <w:r>
              <w:t>HR Staff</w:t>
            </w:r>
          </w:p>
        </w:tc>
        <w:tc>
          <w:tcPr>
            <w:tcW w:w="1674" w:type="dxa"/>
          </w:tcPr>
          <w:p w14:paraId="6302AB2F" w14:textId="77777777" w:rsidR="00CA2D8C" w:rsidRPr="004441F1" w:rsidRDefault="00CA2D8C" w:rsidP="00CA2D8C">
            <w:r>
              <w:t>Duly filled-out AEF</w:t>
            </w:r>
          </w:p>
        </w:tc>
      </w:tr>
      <w:tr w:rsidR="00CA2D8C" w:rsidRPr="004441F1" w14:paraId="10E1E40A" w14:textId="77777777" w:rsidTr="00CA2D8C">
        <w:trPr>
          <w:trHeight w:val="161"/>
          <w:jc w:val="center"/>
        </w:trPr>
        <w:tc>
          <w:tcPr>
            <w:tcW w:w="676" w:type="dxa"/>
          </w:tcPr>
          <w:p w14:paraId="346FE1F1" w14:textId="77777777" w:rsidR="00CA2D8C" w:rsidRPr="004441F1" w:rsidRDefault="00CA2D8C" w:rsidP="00CA2D8C">
            <w:pPr>
              <w:jc w:val="center"/>
            </w:pPr>
            <w:r>
              <w:t>9</w:t>
            </w:r>
          </w:p>
        </w:tc>
        <w:tc>
          <w:tcPr>
            <w:tcW w:w="5427" w:type="dxa"/>
          </w:tcPr>
          <w:p w14:paraId="433BA88D" w14:textId="77777777" w:rsidR="00CA2D8C" w:rsidRDefault="00CA2D8C" w:rsidP="00CA2D8C">
            <w:pPr>
              <w:tabs>
                <w:tab w:val="left" w:pos="1196"/>
              </w:tabs>
            </w:pPr>
            <w:r>
              <w:t>Endorsed successful applicants to immediate department head or President for final interview.</w:t>
            </w:r>
          </w:p>
          <w:p w14:paraId="62BE066F" w14:textId="77777777" w:rsidR="00CA2D8C" w:rsidRPr="0068790C" w:rsidRDefault="00CA2D8C" w:rsidP="00CA2D8C">
            <w:pPr>
              <w:tabs>
                <w:tab w:val="left" w:pos="1196"/>
              </w:tabs>
              <w:rPr>
                <w:u w:val="single"/>
              </w:rPr>
            </w:pPr>
          </w:p>
        </w:tc>
        <w:tc>
          <w:tcPr>
            <w:tcW w:w="1620" w:type="dxa"/>
          </w:tcPr>
          <w:p w14:paraId="2F09A8AB" w14:textId="77777777" w:rsidR="00CA2D8C" w:rsidRPr="004441F1" w:rsidRDefault="00CA2D8C" w:rsidP="00CA2D8C">
            <w:pPr>
              <w:jc w:val="center"/>
            </w:pPr>
            <w:r>
              <w:t>HR Manager</w:t>
            </w:r>
          </w:p>
        </w:tc>
        <w:tc>
          <w:tcPr>
            <w:tcW w:w="1674" w:type="dxa"/>
          </w:tcPr>
          <w:p w14:paraId="20986185" w14:textId="77777777" w:rsidR="00CA2D8C" w:rsidRPr="004441F1" w:rsidRDefault="00CA2D8C" w:rsidP="00CA2D8C"/>
        </w:tc>
      </w:tr>
      <w:tr w:rsidR="00CA2D8C" w:rsidRPr="004441F1" w14:paraId="5F0161AD" w14:textId="77777777" w:rsidTr="00CA2D8C">
        <w:trPr>
          <w:trHeight w:val="161"/>
          <w:jc w:val="center"/>
        </w:trPr>
        <w:tc>
          <w:tcPr>
            <w:tcW w:w="676" w:type="dxa"/>
          </w:tcPr>
          <w:p w14:paraId="44F61A5D" w14:textId="77777777" w:rsidR="00CA2D8C" w:rsidRPr="004441F1" w:rsidRDefault="00CA2D8C" w:rsidP="00CA2D8C">
            <w:pPr>
              <w:jc w:val="center"/>
            </w:pPr>
            <w:r>
              <w:t>10</w:t>
            </w:r>
          </w:p>
        </w:tc>
        <w:tc>
          <w:tcPr>
            <w:tcW w:w="5427" w:type="dxa"/>
          </w:tcPr>
          <w:p w14:paraId="305E4D9C" w14:textId="77777777" w:rsidR="00CA2D8C" w:rsidRDefault="00CA2D8C" w:rsidP="00CA2D8C">
            <w:pPr>
              <w:tabs>
                <w:tab w:val="left" w:pos="1196"/>
              </w:tabs>
            </w:pPr>
            <w:r>
              <w:t>Conduct final interview.</w:t>
            </w:r>
          </w:p>
          <w:p w14:paraId="2CD41BC3" w14:textId="77777777" w:rsidR="00CA2D8C" w:rsidRPr="004441F1" w:rsidRDefault="00CA2D8C" w:rsidP="00CA2D8C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6039C342" w14:textId="77777777" w:rsidR="00CA2D8C" w:rsidRDefault="00CA2D8C" w:rsidP="00CA2D8C">
            <w:pPr>
              <w:jc w:val="center"/>
            </w:pPr>
            <w:r>
              <w:t>Appropriate Approving Authority</w:t>
            </w:r>
          </w:p>
          <w:p w14:paraId="23049664" w14:textId="77777777" w:rsidR="00CA2D8C" w:rsidRPr="004441F1" w:rsidRDefault="00CA2D8C" w:rsidP="00CA2D8C">
            <w:pPr>
              <w:jc w:val="center"/>
            </w:pPr>
          </w:p>
        </w:tc>
        <w:tc>
          <w:tcPr>
            <w:tcW w:w="1674" w:type="dxa"/>
          </w:tcPr>
          <w:p w14:paraId="020A44E3" w14:textId="77777777" w:rsidR="00CA2D8C" w:rsidRPr="004441F1" w:rsidRDefault="00CA2D8C" w:rsidP="00CA2D8C"/>
        </w:tc>
      </w:tr>
      <w:tr w:rsidR="00CA2D8C" w:rsidRPr="004441F1" w14:paraId="4E1C18FD" w14:textId="77777777" w:rsidTr="00CA2D8C">
        <w:trPr>
          <w:trHeight w:val="161"/>
          <w:jc w:val="center"/>
        </w:trPr>
        <w:tc>
          <w:tcPr>
            <w:tcW w:w="676" w:type="dxa"/>
          </w:tcPr>
          <w:p w14:paraId="530CFFF1" w14:textId="77777777" w:rsidR="00CA2D8C" w:rsidRPr="004441F1" w:rsidRDefault="00CA2D8C" w:rsidP="00CA2D8C">
            <w:pPr>
              <w:jc w:val="center"/>
            </w:pPr>
            <w:r>
              <w:t>11</w:t>
            </w:r>
          </w:p>
        </w:tc>
        <w:tc>
          <w:tcPr>
            <w:tcW w:w="5427" w:type="dxa"/>
          </w:tcPr>
          <w:p w14:paraId="34C3A614" w14:textId="77777777" w:rsidR="00CA2D8C" w:rsidRDefault="00CA2D8C" w:rsidP="00CA2D8C">
            <w:pPr>
              <w:tabs>
                <w:tab w:val="left" w:pos="1196"/>
              </w:tabs>
            </w:pPr>
            <w:r>
              <w:t>Evaluate interview and update AEF.</w:t>
            </w:r>
          </w:p>
          <w:p w14:paraId="50C72BD3" w14:textId="77777777" w:rsidR="00CA2D8C" w:rsidRPr="004441F1" w:rsidRDefault="00CA2D8C" w:rsidP="00CA2D8C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03E92056" w14:textId="77777777" w:rsidR="00CA2D8C" w:rsidRDefault="00CA2D8C" w:rsidP="00CA2D8C">
            <w:pPr>
              <w:jc w:val="center"/>
            </w:pPr>
            <w:r>
              <w:t>Appropriate Approving Authority</w:t>
            </w:r>
          </w:p>
          <w:p w14:paraId="218A3F30" w14:textId="77777777" w:rsidR="00CA2D8C" w:rsidRPr="004441F1" w:rsidRDefault="00CA2D8C" w:rsidP="00CA2D8C">
            <w:pPr>
              <w:jc w:val="center"/>
            </w:pPr>
          </w:p>
        </w:tc>
        <w:tc>
          <w:tcPr>
            <w:tcW w:w="1674" w:type="dxa"/>
          </w:tcPr>
          <w:p w14:paraId="4FA6D3E7" w14:textId="77777777" w:rsidR="00CA2D8C" w:rsidRPr="004441F1" w:rsidRDefault="00CA2D8C" w:rsidP="00CA2D8C">
            <w:r>
              <w:t>Duly filled-out AEF</w:t>
            </w:r>
          </w:p>
        </w:tc>
      </w:tr>
      <w:tr w:rsidR="00CA2D8C" w:rsidRPr="004441F1" w14:paraId="29CF855F" w14:textId="77777777" w:rsidTr="00CA2D8C">
        <w:trPr>
          <w:trHeight w:val="161"/>
          <w:jc w:val="center"/>
        </w:trPr>
        <w:tc>
          <w:tcPr>
            <w:tcW w:w="676" w:type="dxa"/>
          </w:tcPr>
          <w:p w14:paraId="26F7741C" w14:textId="77777777" w:rsidR="00CA2D8C" w:rsidRPr="004441F1" w:rsidRDefault="00CA2D8C" w:rsidP="00CA2D8C">
            <w:pPr>
              <w:jc w:val="center"/>
            </w:pPr>
            <w:r>
              <w:t>12</w:t>
            </w:r>
          </w:p>
        </w:tc>
        <w:tc>
          <w:tcPr>
            <w:tcW w:w="5427" w:type="dxa"/>
          </w:tcPr>
          <w:p w14:paraId="7E2E139C" w14:textId="77777777" w:rsidR="00CA2D8C" w:rsidRDefault="00CA2D8C" w:rsidP="00CA2D8C">
            <w:pPr>
              <w:tabs>
                <w:tab w:val="left" w:pos="1196"/>
              </w:tabs>
            </w:pPr>
            <w:r>
              <w:t>For sensitive/higher positions, have applicant sign an Authorization for Background Investigation and conducts background investigation.</w:t>
            </w:r>
          </w:p>
          <w:p w14:paraId="48B345C7" w14:textId="77777777" w:rsidR="00CA2D8C" w:rsidRDefault="00CA2D8C" w:rsidP="00CA2D8C">
            <w:pPr>
              <w:tabs>
                <w:tab w:val="left" w:pos="1196"/>
              </w:tabs>
            </w:pPr>
          </w:p>
          <w:p w14:paraId="2088B1BF" w14:textId="77777777" w:rsidR="00CA2D8C" w:rsidRDefault="00CA2D8C" w:rsidP="00CA2D8C">
            <w:pPr>
              <w:tabs>
                <w:tab w:val="left" w:pos="1196"/>
              </w:tabs>
            </w:pPr>
          </w:p>
          <w:p w14:paraId="3717A6AF" w14:textId="77777777" w:rsidR="00CA2D8C" w:rsidRPr="004441F1" w:rsidRDefault="00CA2D8C" w:rsidP="00CA2D8C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21624731" w14:textId="77777777" w:rsidR="00CA2D8C" w:rsidRPr="004441F1" w:rsidRDefault="00CA2D8C" w:rsidP="00CA2D8C">
            <w:pPr>
              <w:jc w:val="center"/>
            </w:pPr>
            <w:r>
              <w:t>HR Manager</w:t>
            </w:r>
          </w:p>
        </w:tc>
        <w:tc>
          <w:tcPr>
            <w:tcW w:w="1674" w:type="dxa"/>
          </w:tcPr>
          <w:p w14:paraId="5251DE71" w14:textId="77777777" w:rsidR="00CA2D8C" w:rsidRPr="004441F1" w:rsidRDefault="00CA2D8C" w:rsidP="00CA2D8C">
            <w:r>
              <w:t>Duly signed Authorization for Background Investigation</w:t>
            </w:r>
          </w:p>
        </w:tc>
      </w:tr>
      <w:tr w:rsidR="00CA2D8C" w:rsidRPr="004441F1" w14:paraId="378B470B" w14:textId="77777777" w:rsidTr="00CA2D8C">
        <w:trPr>
          <w:trHeight w:val="161"/>
          <w:jc w:val="center"/>
        </w:trPr>
        <w:tc>
          <w:tcPr>
            <w:tcW w:w="676" w:type="dxa"/>
          </w:tcPr>
          <w:p w14:paraId="193C4BB4" w14:textId="77777777" w:rsidR="00CA2D8C" w:rsidRPr="004441F1" w:rsidRDefault="00CA2D8C" w:rsidP="00CA2D8C">
            <w:pPr>
              <w:jc w:val="center"/>
            </w:pPr>
            <w:r>
              <w:lastRenderedPageBreak/>
              <w:t>13</w:t>
            </w:r>
          </w:p>
        </w:tc>
        <w:tc>
          <w:tcPr>
            <w:tcW w:w="5427" w:type="dxa"/>
          </w:tcPr>
          <w:p w14:paraId="39310917" w14:textId="77777777" w:rsidR="00CA2D8C" w:rsidRDefault="00CA2D8C" w:rsidP="00CA2D8C">
            <w:pPr>
              <w:tabs>
                <w:tab w:val="left" w:pos="1196"/>
              </w:tabs>
            </w:pPr>
            <w:r>
              <w:t>Make employment/job offer to successful applicants.</w:t>
            </w:r>
          </w:p>
          <w:p w14:paraId="293682E3" w14:textId="77777777" w:rsidR="00CA2D8C" w:rsidRDefault="00CA2D8C" w:rsidP="00CA2D8C">
            <w:pPr>
              <w:tabs>
                <w:tab w:val="left" w:pos="1196"/>
              </w:tabs>
            </w:pPr>
          </w:p>
          <w:p w14:paraId="2B47F58A" w14:textId="77777777" w:rsidR="00CA2D8C" w:rsidRPr="004441F1" w:rsidRDefault="00CA2D8C" w:rsidP="00CA2D8C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02A37605" w14:textId="77777777" w:rsidR="00CA2D8C" w:rsidRPr="004441F1" w:rsidRDefault="00CA2D8C" w:rsidP="00CA2D8C">
            <w:pPr>
              <w:jc w:val="center"/>
            </w:pPr>
            <w:r>
              <w:t>HR Manager</w:t>
            </w:r>
          </w:p>
        </w:tc>
        <w:tc>
          <w:tcPr>
            <w:tcW w:w="1674" w:type="dxa"/>
          </w:tcPr>
          <w:p w14:paraId="53F34AD9" w14:textId="77777777" w:rsidR="00CA2D8C" w:rsidRPr="004441F1" w:rsidRDefault="00CA2D8C" w:rsidP="00CA2D8C"/>
        </w:tc>
      </w:tr>
      <w:tr w:rsidR="00CA2D8C" w:rsidRPr="004441F1" w14:paraId="419BFADC" w14:textId="77777777" w:rsidTr="00CA2D8C">
        <w:trPr>
          <w:trHeight w:val="161"/>
          <w:jc w:val="center"/>
        </w:trPr>
        <w:tc>
          <w:tcPr>
            <w:tcW w:w="676" w:type="dxa"/>
          </w:tcPr>
          <w:p w14:paraId="7531442A" w14:textId="77777777" w:rsidR="00CA2D8C" w:rsidRDefault="00CA2D8C" w:rsidP="00CA2D8C">
            <w:pPr>
              <w:jc w:val="center"/>
            </w:pPr>
            <w:r>
              <w:t>14</w:t>
            </w:r>
          </w:p>
        </w:tc>
        <w:tc>
          <w:tcPr>
            <w:tcW w:w="5427" w:type="dxa"/>
          </w:tcPr>
          <w:p w14:paraId="7E10F0EC" w14:textId="77777777" w:rsidR="00CA2D8C" w:rsidRDefault="00CA2D8C" w:rsidP="00CA2D8C">
            <w:pPr>
              <w:tabs>
                <w:tab w:val="left" w:pos="1196"/>
              </w:tabs>
            </w:pPr>
            <w:r>
              <w:t>Prepare employment contract for successful applicants who accepts the job offer.</w:t>
            </w:r>
          </w:p>
          <w:p w14:paraId="6AF77CB3" w14:textId="77777777" w:rsidR="00CA2D8C" w:rsidRDefault="00CA2D8C" w:rsidP="00CA2D8C">
            <w:pPr>
              <w:tabs>
                <w:tab w:val="left" w:pos="1196"/>
              </w:tabs>
            </w:pPr>
          </w:p>
          <w:p w14:paraId="3377DFAE" w14:textId="77777777" w:rsidR="00CA2D8C" w:rsidRDefault="00CA2D8C" w:rsidP="00CA2D8C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18CCEB68" w14:textId="77777777" w:rsidR="00CA2D8C" w:rsidRPr="004441F1" w:rsidRDefault="00CA2D8C" w:rsidP="00CA2D8C">
            <w:pPr>
              <w:jc w:val="center"/>
            </w:pPr>
            <w:r>
              <w:t xml:space="preserve">HR Manager </w:t>
            </w:r>
          </w:p>
        </w:tc>
        <w:tc>
          <w:tcPr>
            <w:tcW w:w="1674" w:type="dxa"/>
          </w:tcPr>
          <w:p w14:paraId="086FBC6B" w14:textId="0BC1AB3F" w:rsidR="00CA2D8C" w:rsidRPr="004441F1" w:rsidRDefault="00CA2D8C" w:rsidP="00CA2D8C"/>
        </w:tc>
      </w:tr>
      <w:tr w:rsidR="00CA2D8C" w:rsidRPr="004441F1" w14:paraId="127E0D23" w14:textId="77777777" w:rsidTr="00CA2D8C">
        <w:trPr>
          <w:trHeight w:val="161"/>
          <w:jc w:val="center"/>
        </w:trPr>
        <w:tc>
          <w:tcPr>
            <w:tcW w:w="676" w:type="dxa"/>
          </w:tcPr>
          <w:p w14:paraId="17F3A749" w14:textId="77777777" w:rsidR="00CA2D8C" w:rsidRDefault="00CA2D8C" w:rsidP="00CA2D8C">
            <w:pPr>
              <w:jc w:val="center"/>
            </w:pPr>
            <w:r>
              <w:t>15</w:t>
            </w:r>
          </w:p>
        </w:tc>
        <w:tc>
          <w:tcPr>
            <w:tcW w:w="5427" w:type="dxa"/>
          </w:tcPr>
          <w:p w14:paraId="407188D7" w14:textId="1FD80FD1" w:rsidR="00CA2D8C" w:rsidRDefault="00CA2D8C" w:rsidP="00CA2D8C">
            <w:pPr>
              <w:tabs>
                <w:tab w:val="left" w:pos="1196"/>
              </w:tabs>
            </w:pPr>
            <w:r>
              <w:t>Prepare 201 and employee master file</w:t>
            </w:r>
            <w:r w:rsidR="00E630A6">
              <w:t>/</w:t>
            </w:r>
          </w:p>
        </w:tc>
        <w:tc>
          <w:tcPr>
            <w:tcW w:w="1620" w:type="dxa"/>
          </w:tcPr>
          <w:p w14:paraId="5E9B7FF0" w14:textId="77777777" w:rsidR="00CA2D8C" w:rsidRDefault="00CA2D8C" w:rsidP="00CA2D8C">
            <w:pPr>
              <w:jc w:val="center"/>
            </w:pPr>
            <w:r>
              <w:t>HR Staff</w:t>
            </w:r>
          </w:p>
        </w:tc>
        <w:tc>
          <w:tcPr>
            <w:tcW w:w="1674" w:type="dxa"/>
          </w:tcPr>
          <w:p w14:paraId="5A34BA77" w14:textId="6FB959F2" w:rsidR="00CA2D8C" w:rsidRDefault="00E630A6" w:rsidP="00CA2D8C">
            <w:r>
              <w:t>201/Duly filled-out Employee Master File</w:t>
            </w:r>
          </w:p>
          <w:p w14:paraId="0E88003E" w14:textId="658C80C4" w:rsidR="00E630A6" w:rsidRPr="004441F1" w:rsidRDefault="00E630A6" w:rsidP="00CA2D8C"/>
        </w:tc>
      </w:tr>
      <w:tr w:rsidR="00CA2D8C" w:rsidRPr="004441F1" w14:paraId="6CE07572" w14:textId="77777777" w:rsidTr="00CA2D8C">
        <w:trPr>
          <w:trHeight w:val="161"/>
          <w:jc w:val="center"/>
        </w:trPr>
        <w:tc>
          <w:tcPr>
            <w:tcW w:w="676" w:type="dxa"/>
          </w:tcPr>
          <w:p w14:paraId="08CABD8D" w14:textId="77777777" w:rsidR="00CA2D8C" w:rsidRDefault="00CA2D8C" w:rsidP="00CA2D8C">
            <w:pPr>
              <w:jc w:val="center"/>
            </w:pPr>
            <w:r>
              <w:t>16</w:t>
            </w:r>
          </w:p>
        </w:tc>
        <w:tc>
          <w:tcPr>
            <w:tcW w:w="5427" w:type="dxa"/>
          </w:tcPr>
          <w:p w14:paraId="64D688C9" w14:textId="77777777" w:rsidR="00CA2D8C" w:rsidRDefault="00CA2D8C" w:rsidP="00CA2D8C">
            <w:pPr>
              <w:tabs>
                <w:tab w:val="left" w:pos="1196"/>
              </w:tabs>
            </w:pPr>
            <w:r>
              <w:t>Accomplish/submit pre-employment requirements checklist.</w:t>
            </w:r>
          </w:p>
          <w:p w14:paraId="154A7A90" w14:textId="77777777" w:rsidR="00CA2D8C" w:rsidRDefault="00CA2D8C" w:rsidP="00CA2D8C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654C9D3C" w14:textId="77777777" w:rsidR="00CA2D8C" w:rsidRPr="004441F1" w:rsidRDefault="00CA2D8C" w:rsidP="00CA2D8C">
            <w:pPr>
              <w:jc w:val="center"/>
            </w:pPr>
            <w:r>
              <w:t>Applicant</w:t>
            </w:r>
          </w:p>
        </w:tc>
        <w:tc>
          <w:tcPr>
            <w:tcW w:w="1674" w:type="dxa"/>
          </w:tcPr>
          <w:p w14:paraId="7D9C75A3" w14:textId="77777777" w:rsidR="00CA2D8C" w:rsidRDefault="00E630A6" w:rsidP="00CA2D8C">
            <w:r>
              <w:t>Pre-employment Requirements Checklists</w:t>
            </w:r>
          </w:p>
          <w:p w14:paraId="4738E61B" w14:textId="792AE4E7" w:rsidR="00E630A6" w:rsidRPr="004441F1" w:rsidRDefault="00E630A6" w:rsidP="00CA2D8C"/>
        </w:tc>
      </w:tr>
      <w:tr w:rsidR="00CA2D8C" w:rsidRPr="004441F1" w14:paraId="2373361B" w14:textId="77777777" w:rsidTr="00CA2D8C">
        <w:trPr>
          <w:trHeight w:val="161"/>
          <w:jc w:val="center"/>
        </w:trPr>
        <w:tc>
          <w:tcPr>
            <w:tcW w:w="676" w:type="dxa"/>
          </w:tcPr>
          <w:p w14:paraId="7A0675DF" w14:textId="77777777" w:rsidR="00CA2D8C" w:rsidRDefault="00CA2D8C" w:rsidP="00CA2D8C">
            <w:pPr>
              <w:jc w:val="center"/>
            </w:pPr>
            <w:r>
              <w:t>17</w:t>
            </w:r>
          </w:p>
        </w:tc>
        <w:tc>
          <w:tcPr>
            <w:tcW w:w="5427" w:type="dxa"/>
          </w:tcPr>
          <w:p w14:paraId="64E4D5BC" w14:textId="77777777" w:rsidR="00CA2D8C" w:rsidRDefault="00CA2D8C" w:rsidP="00CA2D8C">
            <w:pPr>
              <w:tabs>
                <w:tab w:val="left" w:pos="1196"/>
              </w:tabs>
            </w:pPr>
            <w:r>
              <w:t>Sign employment contract upon completion of pre-employment requirements.</w:t>
            </w:r>
          </w:p>
          <w:p w14:paraId="39E87287" w14:textId="77777777" w:rsidR="00CA2D8C" w:rsidRDefault="00CA2D8C" w:rsidP="00CA2D8C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257E67BB" w14:textId="77777777" w:rsidR="00CA2D8C" w:rsidRPr="004441F1" w:rsidRDefault="00CA2D8C" w:rsidP="00CA2D8C">
            <w:pPr>
              <w:jc w:val="center"/>
            </w:pPr>
            <w:r>
              <w:t>Applicant</w:t>
            </w:r>
          </w:p>
        </w:tc>
        <w:tc>
          <w:tcPr>
            <w:tcW w:w="1674" w:type="dxa"/>
          </w:tcPr>
          <w:p w14:paraId="7D5E3DBB" w14:textId="77777777" w:rsidR="00CA2D8C" w:rsidRPr="004441F1" w:rsidRDefault="00CA2D8C" w:rsidP="00CA2D8C"/>
        </w:tc>
      </w:tr>
      <w:tr w:rsidR="00CA2D8C" w:rsidRPr="004441F1" w14:paraId="63312C60" w14:textId="77777777" w:rsidTr="00CA2D8C">
        <w:trPr>
          <w:trHeight w:val="161"/>
          <w:jc w:val="center"/>
        </w:trPr>
        <w:tc>
          <w:tcPr>
            <w:tcW w:w="676" w:type="dxa"/>
          </w:tcPr>
          <w:p w14:paraId="15EF775D" w14:textId="77777777" w:rsidR="00CA2D8C" w:rsidRDefault="00CA2D8C" w:rsidP="00CA2D8C">
            <w:pPr>
              <w:jc w:val="center"/>
            </w:pPr>
            <w:r>
              <w:t>18</w:t>
            </w:r>
          </w:p>
        </w:tc>
        <w:tc>
          <w:tcPr>
            <w:tcW w:w="5427" w:type="dxa"/>
          </w:tcPr>
          <w:p w14:paraId="1EC2DE30" w14:textId="77777777" w:rsidR="00CA2D8C" w:rsidRDefault="00CA2D8C" w:rsidP="00CA2D8C">
            <w:pPr>
              <w:tabs>
                <w:tab w:val="left" w:pos="1196"/>
              </w:tabs>
            </w:pPr>
            <w:r>
              <w:t>Conduct orientation to newly hired staff and placement to job.</w:t>
            </w:r>
          </w:p>
          <w:p w14:paraId="34D2A224" w14:textId="77777777" w:rsidR="00CA2D8C" w:rsidRDefault="00CA2D8C" w:rsidP="00CA2D8C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0FA31C98" w14:textId="77777777" w:rsidR="00CA2D8C" w:rsidRDefault="00CA2D8C" w:rsidP="00CA2D8C">
            <w:pPr>
              <w:jc w:val="center"/>
            </w:pPr>
            <w:r>
              <w:t>HR Staff/</w:t>
            </w:r>
          </w:p>
          <w:p w14:paraId="7F8C9AB4" w14:textId="77777777" w:rsidR="00CA2D8C" w:rsidRDefault="00CA2D8C" w:rsidP="00CA2D8C">
            <w:pPr>
              <w:jc w:val="center"/>
            </w:pPr>
            <w:r>
              <w:t>Department Head</w:t>
            </w:r>
          </w:p>
          <w:p w14:paraId="5017E107" w14:textId="77777777" w:rsidR="00CA2D8C" w:rsidRPr="004441F1" w:rsidRDefault="00CA2D8C" w:rsidP="00CA2D8C">
            <w:pPr>
              <w:jc w:val="center"/>
            </w:pPr>
          </w:p>
        </w:tc>
        <w:tc>
          <w:tcPr>
            <w:tcW w:w="1674" w:type="dxa"/>
          </w:tcPr>
          <w:p w14:paraId="3F20AA47" w14:textId="04069A58" w:rsidR="00CA2D8C" w:rsidRPr="004441F1" w:rsidRDefault="00175C41" w:rsidP="00CA2D8C">
            <w:r>
              <w:t>Newly Hired Orientation Checklists</w:t>
            </w:r>
          </w:p>
        </w:tc>
      </w:tr>
    </w:tbl>
    <w:p w14:paraId="74224470" w14:textId="07412753" w:rsidR="00910B1F" w:rsidRDefault="00910B1F" w:rsidP="008B5686">
      <w:pPr>
        <w:rPr>
          <w:u w:val="single"/>
        </w:rPr>
      </w:pPr>
      <w:r>
        <w:rPr>
          <w:u w:val="single"/>
        </w:rPr>
        <w:br w:type="page"/>
      </w:r>
    </w:p>
    <w:tbl>
      <w:tblPr>
        <w:tblW w:w="93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5427"/>
        <w:gridCol w:w="1620"/>
        <w:gridCol w:w="1674"/>
      </w:tblGrid>
      <w:tr w:rsidR="008B5686" w:rsidRPr="00F70EF8" w14:paraId="4ED7F50F" w14:textId="77777777" w:rsidTr="00431682">
        <w:trPr>
          <w:trHeight w:val="287"/>
          <w:tblHeader/>
          <w:jc w:val="center"/>
        </w:trPr>
        <w:tc>
          <w:tcPr>
            <w:tcW w:w="9397" w:type="dxa"/>
            <w:gridSpan w:val="4"/>
          </w:tcPr>
          <w:p w14:paraId="61A864E9" w14:textId="77777777" w:rsidR="008B5686" w:rsidRDefault="008B5686" w:rsidP="00431682">
            <w:pPr>
              <w:tabs>
                <w:tab w:val="left" w:pos="3735"/>
                <w:tab w:val="center" w:pos="4590"/>
              </w:tabs>
              <w:rPr>
                <w:sz w:val="16"/>
                <w:szCs w:val="16"/>
              </w:rPr>
            </w:pPr>
          </w:p>
          <w:p w14:paraId="143431F6" w14:textId="15083B05" w:rsidR="008B5686" w:rsidRDefault="008B5686" w:rsidP="00431682">
            <w:pPr>
              <w:tabs>
                <w:tab w:val="left" w:pos="3735"/>
                <w:tab w:val="center" w:pos="4590"/>
              </w:tabs>
              <w:jc w:val="center"/>
            </w:pPr>
            <w:r>
              <w:t>Placement and Deployment</w:t>
            </w:r>
          </w:p>
          <w:p w14:paraId="316D72C0" w14:textId="77777777" w:rsidR="008B5686" w:rsidRPr="00F70EF8" w:rsidRDefault="008B5686" w:rsidP="00431682">
            <w:pPr>
              <w:tabs>
                <w:tab w:val="left" w:pos="3735"/>
                <w:tab w:val="center" w:pos="459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</w:tr>
      <w:tr w:rsidR="008B5686" w:rsidRPr="004441F1" w14:paraId="20577ADD" w14:textId="77777777" w:rsidTr="00431682">
        <w:trPr>
          <w:trHeight w:val="339"/>
          <w:tblHeader/>
          <w:jc w:val="center"/>
        </w:trPr>
        <w:tc>
          <w:tcPr>
            <w:tcW w:w="676" w:type="dxa"/>
            <w:vAlign w:val="bottom"/>
          </w:tcPr>
          <w:p w14:paraId="4DE11AF6" w14:textId="77777777" w:rsidR="008B5686" w:rsidRPr="004441F1" w:rsidRDefault="008B5686" w:rsidP="00431682">
            <w:pPr>
              <w:jc w:val="center"/>
            </w:pPr>
            <w:r w:rsidRPr="004441F1">
              <w:t>Step No.</w:t>
            </w:r>
          </w:p>
        </w:tc>
        <w:tc>
          <w:tcPr>
            <w:tcW w:w="5427" w:type="dxa"/>
            <w:vAlign w:val="bottom"/>
          </w:tcPr>
          <w:p w14:paraId="4FD43964" w14:textId="77777777" w:rsidR="008B5686" w:rsidRPr="004441F1" w:rsidRDefault="008B5686" w:rsidP="00431682">
            <w:pPr>
              <w:jc w:val="center"/>
            </w:pPr>
            <w:r w:rsidRPr="004441F1">
              <w:t>Activity</w:t>
            </w:r>
          </w:p>
        </w:tc>
        <w:tc>
          <w:tcPr>
            <w:tcW w:w="1620" w:type="dxa"/>
            <w:vAlign w:val="bottom"/>
          </w:tcPr>
          <w:p w14:paraId="1BAA8BFE" w14:textId="77777777" w:rsidR="008B5686" w:rsidRPr="004441F1" w:rsidRDefault="008B5686" w:rsidP="00431682">
            <w:pPr>
              <w:jc w:val="center"/>
            </w:pPr>
            <w:r w:rsidRPr="004441F1">
              <w:t>Personnel</w:t>
            </w:r>
          </w:p>
          <w:p w14:paraId="78C960DE" w14:textId="77777777" w:rsidR="008B5686" w:rsidRPr="004441F1" w:rsidRDefault="008B5686" w:rsidP="00431682">
            <w:pPr>
              <w:jc w:val="center"/>
            </w:pPr>
            <w:r w:rsidRPr="004441F1">
              <w:t>Involved</w:t>
            </w:r>
          </w:p>
        </w:tc>
        <w:tc>
          <w:tcPr>
            <w:tcW w:w="1674" w:type="dxa"/>
            <w:vAlign w:val="bottom"/>
          </w:tcPr>
          <w:p w14:paraId="60961D6E" w14:textId="77777777" w:rsidR="008B5686" w:rsidRPr="004441F1" w:rsidRDefault="008B5686" w:rsidP="00431682">
            <w:pPr>
              <w:jc w:val="center"/>
            </w:pPr>
            <w:r w:rsidRPr="004441F1">
              <w:t>Business</w:t>
            </w:r>
          </w:p>
          <w:p w14:paraId="79F3FDAB" w14:textId="77777777" w:rsidR="008B5686" w:rsidRPr="004441F1" w:rsidRDefault="008B5686" w:rsidP="00431682">
            <w:pPr>
              <w:jc w:val="center"/>
            </w:pPr>
            <w:r w:rsidRPr="004441F1">
              <w:t>Forms</w:t>
            </w:r>
          </w:p>
        </w:tc>
      </w:tr>
      <w:tr w:rsidR="008B5686" w:rsidRPr="008F3E9A" w14:paraId="3639895B" w14:textId="77777777" w:rsidTr="00431682">
        <w:trPr>
          <w:trHeight w:val="307"/>
          <w:jc w:val="center"/>
        </w:trPr>
        <w:tc>
          <w:tcPr>
            <w:tcW w:w="676" w:type="dxa"/>
            <w:tcBorders>
              <w:bottom w:val="single" w:sz="4" w:space="0" w:color="auto"/>
            </w:tcBorders>
          </w:tcPr>
          <w:p w14:paraId="57113FEF" w14:textId="77777777" w:rsidR="008B5686" w:rsidRPr="004441F1" w:rsidRDefault="008B5686" w:rsidP="00431682">
            <w:pPr>
              <w:jc w:val="center"/>
            </w:pPr>
            <w:r w:rsidRPr="004441F1">
              <w:t>1</w:t>
            </w:r>
          </w:p>
        </w:tc>
        <w:tc>
          <w:tcPr>
            <w:tcW w:w="5427" w:type="dxa"/>
            <w:tcBorders>
              <w:bottom w:val="single" w:sz="4" w:space="0" w:color="auto"/>
            </w:tcBorders>
          </w:tcPr>
          <w:p w14:paraId="3168BE9B" w14:textId="77777777" w:rsidR="008B5686" w:rsidRDefault="004767A1" w:rsidP="00431682">
            <w:pPr>
              <w:rPr>
                <w:i/>
              </w:rPr>
            </w:pPr>
            <w:r>
              <w:t xml:space="preserve">Prepare and generate new hire orientation checklists, employment contracts, job description, accountability forms, orientation programs, </w:t>
            </w:r>
            <w:r>
              <w:rPr>
                <w:i/>
              </w:rPr>
              <w:t>etc.</w:t>
            </w:r>
          </w:p>
          <w:p w14:paraId="4E991EDE" w14:textId="0F04421B" w:rsidR="0069215A" w:rsidRPr="004767A1" w:rsidRDefault="0069215A" w:rsidP="00431682"/>
        </w:tc>
        <w:tc>
          <w:tcPr>
            <w:tcW w:w="1620" w:type="dxa"/>
            <w:tcBorders>
              <w:bottom w:val="single" w:sz="4" w:space="0" w:color="auto"/>
            </w:tcBorders>
          </w:tcPr>
          <w:p w14:paraId="634212A6" w14:textId="51FC82F0" w:rsidR="008B5686" w:rsidRPr="004441F1" w:rsidRDefault="006729AE" w:rsidP="00431682">
            <w:pPr>
              <w:jc w:val="center"/>
            </w:pPr>
            <w:r>
              <w:t>HR Staff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14:paraId="78D248A3" w14:textId="5A001DB0" w:rsidR="008B5686" w:rsidRPr="008F3E9A" w:rsidRDefault="008B5686" w:rsidP="00431682"/>
        </w:tc>
      </w:tr>
      <w:tr w:rsidR="008B5686" w:rsidRPr="004441F1" w14:paraId="4E303CA4" w14:textId="77777777" w:rsidTr="00431682">
        <w:trPr>
          <w:trHeight w:val="161"/>
          <w:jc w:val="center"/>
        </w:trPr>
        <w:tc>
          <w:tcPr>
            <w:tcW w:w="676" w:type="dxa"/>
          </w:tcPr>
          <w:p w14:paraId="58573083" w14:textId="77777777" w:rsidR="008B5686" w:rsidRPr="004441F1" w:rsidRDefault="008B5686" w:rsidP="00431682">
            <w:pPr>
              <w:jc w:val="center"/>
            </w:pPr>
            <w:r w:rsidRPr="004441F1">
              <w:t>2</w:t>
            </w:r>
          </w:p>
        </w:tc>
        <w:tc>
          <w:tcPr>
            <w:tcW w:w="5427" w:type="dxa"/>
          </w:tcPr>
          <w:p w14:paraId="1E431125" w14:textId="74F910DA" w:rsidR="008B5686" w:rsidRDefault="0069215A" w:rsidP="00431682">
            <w:pPr>
              <w:tabs>
                <w:tab w:val="left" w:pos="1196"/>
              </w:tabs>
            </w:pPr>
            <w:r>
              <w:t>Schedule orientation.</w:t>
            </w:r>
          </w:p>
          <w:p w14:paraId="56C821D3" w14:textId="534BCEA2" w:rsidR="0069215A" w:rsidRPr="004441F1" w:rsidRDefault="0069215A" w:rsidP="00431682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56C6860D" w14:textId="5AD5EDB5" w:rsidR="008B5686" w:rsidRPr="004441F1" w:rsidRDefault="006729AE" w:rsidP="00431682">
            <w:pPr>
              <w:jc w:val="center"/>
            </w:pPr>
            <w:r>
              <w:t>HR Staff</w:t>
            </w:r>
          </w:p>
        </w:tc>
        <w:tc>
          <w:tcPr>
            <w:tcW w:w="1674" w:type="dxa"/>
          </w:tcPr>
          <w:p w14:paraId="191177DE" w14:textId="77777777" w:rsidR="008B5686" w:rsidRPr="004441F1" w:rsidRDefault="008B5686" w:rsidP="00431682"/>
        </w:tc>
      </w:tr>
      <w:tr w:rsidR="00ED569A" w:rsidRPr="004441F1" w14:paraId="09AA39B4" w14:textId="77777777" w:rsidTr="00431682">
        <w:trPr>
          <w:trHeight w:val="161"/>
          <w:jc w:val="center"/>
        </w:trPr>
        <w:tc>
          <w:tcPr>
            <w:tcW w:w="676" w:type="dxa"/>
          </w:tcPr>
          <w:p w14:paraId="64689D3F" w14:textId="00412B9C" w:rsidR="00ED569A" w:rsidRPr="004441F1" w:rsidRDefault="0069215A" w:rsidP="00431682">
            <w:pPr>
              <w:jc w:val="center"/>
            </w:pPr>
            <w:r>
              <w:t>3</w:t>
            </w:r>
          </w:p>
        </w:tc>
        <w:tc>
          <w:tcPr>
            <w:tcW w:w="5427" w:type="dxa"/>
          </w:tcPr>
          <w:p w14:paraId="10E2320F" w14:textId="77777777" w:rsidR="00ED569A" w:rsidRDefault="0069215A" w:rsidP="00431682">
            <w:pPr>
              <w:tabs>
                <w:tab w:val="left" w:pos="1196"/>
              </w:tabs>
            </w:pPr>
            <w:r>
              <w:t>Advise newly hired employees of scheduled orientation.</w:t>
            </w:r>
          </w:p>
          <w:p w14:paraId="1C6563C3" w14:textId="3A3EA8E5" w:rsidR="0069215A" w:rsidRPr="004441F1" w:rsidRDefault="0069215A" w:rsidP="00431682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78B0FC90" w14:textId="0FC4ACA5" w:rsidR="00ED569A" w:rsidRPr="004441F1" w:rsidRDefault="006729AE" w:rsidP="00431682">
            <w:pPr>
              <w:jc w:val="center"/>
            </w:pPr>
            <w:r>
              <w:t>HR Staff</w:t>
            </w:r>
          </w:p>
        </w:tc>
        <w:tc>
          <w:tcPr>
            <w:tcW w:w="1674" w:type="dxa"/>
          </w:tcPr>
          <w:p w14:paraId="38D62084" w14:textId="77777777" w:rsidR="00ED569A" w:rsidRPr="004441F1" w:rsidRDefault="00ED569A" w:rsidP="00431682"/>
        </w:tc>
      </w:tr>
      <w:tr w:rsidR="00ED569A" w:rsidRPr="004441F1" w14:paraId="1850498B" w14:textId="77777777" w:rsidTr="00431682">
        <w:trPr>
          <w:trHeight w:val="161"/>
          <w:jc w:val="center"/>
        </w:trPr>
        <w:tc>
          <w:tcPr>
            <w:tcW w:w="676" w:type="dxa"/>
          </w:tcPr>
          <w:p w14:paraId="2BD53EF0" w14:textId="3D177596" w:rsidR="00ED569A" w:rsidRPr="004441F1" w:rsidRDefault="0069215A" w:rsidP="00431682">
            <w:pPr>
              <w:jc w:val="center"/>
            </w:pPr>
            <w:r>
              <w:t>4</w:t>
            </w:r>
          </w:p>
        </w:tc>
        <w:tc>
          <w:tcPr>
            <w:tcW w:w="5427" w:type="dxa"/>
          </w:tcPr>
          <w:p w14:paraId="46627BEF" w14:textId="77777777" w:rsidR="00ED569A" w:rsidRDefault="0069215A" w:rsidP="00431682">
            <w:pPr>
              <w:tabs>
                <w:tab w:val="left" w:pos="1196"/>
              </w:tabs>
            </w:pPr>
            <w:r>
              <w:t>Conduct/facilitate orientation.</w:t>
            </w:r>
          </w:p>
          <w:p w14:paraId="2EDC4C3D" w14:textId="2359C836" w:rsidR="0069215A" w:rsidRPr="004441F1" w:rsidRDefault="0069215A" w:rsidP="00431682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54658BD6" w14:textId="4BFC1DF3" w:rsidR="00ED569A" w:rsidRPr="004441F1" w:rsidRDefault="006729AE" w:rsidP="00431682">
            <w:pPr>
              <w:jc w:val="center"/>
            </w:pPr>
            <w:r>
              <w:t>HR Staff</w:t>
            </w:r>
          </w:p>
        </w:tc>
        <w:tc>
          <w:tcPr>
            <w:tcW w:w="1674" w:type="dxa"/>
          </w:tcPr>
          <w:p w14:paraId="56B27C1D" w14:textId="77777777" w:rsidR="00ED569A" w:rsidRPr="004441F1" w:rsidRDefault="00ED569A" w:rsidP="00431682"/>
        </w:tc>
      </w:tr>
      <w:tr w:rsidR="00052710" w:rsidRPr="004441F1" w14:paraId="15772737" w14:textId="77777777" w:rsidTr="00431682">
        <w:trPr>
          <w:trHeight w:val="161"/>
          <w:jc w:val="center"/>
        </w:trPr>
        <w:tc>
          <w:tcPr>
            <w:tcW w:w="676" w:type="dxa"/>
          </w:tcPr>
          <w:p w14:paraId="4B309912" w14:textId="5E53F107" w:rsidR="00052710" w:rsidRDefault="00052710" w:rsidP="00052710">
            <w:pPr>
              <w:jc w:val="center"/>
            </w:pPr>
            <w:r>
              <w:t>5</w:t>
            </w:r>
          </w:p>
        </w:tc>
        <w:tc>
          <w:tcPr>
            <w:tcW w:w="5427" w:type="dxa"/>
          </w:tcPr>
          <w:p w14:paraId="396D3E9A" w14:textId="77777777" w:rsidR="00052710" w:rsidRDefault="00052710" w:rsidP="00052710">
            <w:pPr>
              <w:tabs>
                <w:tab w:val="left" w:pos="1196"/>
              </w:tabs>
            </w:pPr>
            <w:r>
              <w:t>Oversees overall placement and deployment process.</w:t>
            </w:r>
          </w:p>
          <w:p w14:paraId="226D1458" w14:textId="62FA5A76" w:rsidR="00052710" w:rsidRDefault="00052710" w:rsidP="00052710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4DB22E6A" w14:textId="34501DAD" w:rsidR="00052710" w:rsidRPr="004441F1" w:rsidRDefault="006729AE" w:rsidP="00052710">
            <w:pPr>
              <w:jc w:val="center"/>
            </w:pPr>
            <w:r>
              <w:t>HR Manager</w:t>
            </w:r>
          </w:p>
        </w:tc>
        <w:tc>
          <w:tcPr>
            <w:tcW w:w="1674" w:type="dxa"/>
          </w:tcPr>
          <w:p w14:paraId="47AB660F" w14:textId="77777777" w:rsidR="00052710" w:rsidRPr="004441F1" w:rsidRDefault="00052710" w:rsidP="00052710"/>
        </w:tc>
      </w:tr>
      <w:tr w:rsidR="00052710" w:rsidRPr="004441F1" w14:paraId="5AAB2C4D" w14:textId="77777777" w:rsidTr="00431682">
        <w:trPr>
          <w:trHeight w:val="161"/>
          <w:jc w:val="center"/>
        </w:trPr>
        <w:tc>
          <w:tcPr>
            <w:tcW w:w="676" w:type="dxa"/>
          </w:tcPr>
          <w:p w14:paraId="32C0AD59" w14:textId="5552704F" w:rsidR="00052710" w:rsidRPr="004441F1" w:rsidRDefault="00052710" w:rsidP="00052710">
            <w:pPr>
              <w:jc w:val="center"/>
            </w:pPr>
            <w:r>
              <w:t>6</w:t>
            </w:r>
          </w:p>
        </w:tc>
        <w:tc>
          <w:tcPr>
            <w:tcW w:w="5427" w:type="dxa"/>
          </w:tcPr>
          <w:p w14:paraId="779FCF06" w14:textId="75B7F57B" w:rsidR="00052710" w:rsidRDefault="00052710" w:rsidP="00052710">
            <w:pPr>
              <w:tabs>
                <w:tab w:val="left" w:pos="1196"/>
              </w:tabs>
            </w:pPr>
            <w:r>
              <w:t xml:space="preserve">Prepare accountability form and pass/release accountabilities, uniforms, IDs, </w:t>
            </w:r>
            <w:r>
              <w:rPr>
                <w:i/>
              </w:rPr>
              <w:t>etc</w:t>
            </w:r>
            <w:r>
              <w:t>. to newly hired employees to be witnessed by the concerned Department Head.</w:t>
            </w:r>
          </w:p>
          <w:p w14:paraId="24C70A39" w14:textId="356826A8" w:rsidR="00052710" w:rsidRPr="00873A7C" w:rsidRDefault="00052710" w:rsidP="00052710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02DFECDA" w14:textId="0AF229B5" w:rsidR="00052710" w:rsidRPr="004441F1" w:rsidRDefault="006729AE" w:rsidP="00052710">
            <w:pPr>
              <w:jc w:val="center"/>
            </w:pPr>
            <w:r>
              <w:t>HR Staff</w:t>
            </w:r>
          </w:p>
        </w:tc>
        <w:tc>
          <w:tcPr>
            <w:tcW w:w="1674" w:type="dxa"/>
          </w:tcPr>
          <w:p w14:paraId="638E06E3" w14:textId="77777777" w:rsidR="00052710" w:rsidRPr="004441F1" w:rsidRDefault="00052710" w:rsidP="00052710"/>
        </w:tc>
      </w:tr>
      <w:tr w:rsidR="00052710" w:rsidRPr="004441F1" w14:paraId="66B5A79F" w14:textId="77777777" w:rsidTr="00431682">
        <w:trPr>
          <w:trHeight w:val="161"/>
          <w:jc w:val="center"/>
        </w:trPr>
        <w:tc>
          <w:tcPr>
            <w:tcW w:w="676" w:type="dxa"/>
          </w:tcPr>
          <w:p w14:paraId="564C3161" w14:textId="56AB6D93" w:rsidR="00052710" w:rsidRPr="004441F1" w:rsidRDefault="00052710" w:rsidP="00052710">
            <w:pPr>
              <w:jc w:val="center"/>
            </w:pPr>
            <w:r>
              <w:t>7</w:t>
            </w:r>
          </w:p>
        </w:tc>
        <w:tc>
          <w:tcPr>
            <w:tcW w:w="5427" w:type="dxa"/>
          </w:tcPr>
          <w:p w14:paraId="762E95D1" w14:textId="77777777" w:rsidR="00052710" w:rsidRDefault="00052710" w:rsidP="00052710">
            <w:pPr>
              <w:tabs>
                <w:tab w:val="left" w:pos="1196"/>
              </w:tabs>
            </w:pPr>
            <w:r>
              <w:t>Accept and acknowledge accountabilities.</w:t>
            </w:r>
          </w:p>
          <w:p w14:paraId="440F4C07" w14:textId="4C01A548" w:rsidR="00052710" w:rsidRPr="004441F1" w:rsidRDefault="00052710" w:rsidP="00052710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19E470B4" w14:textId="2D0E70B2" w:rsidR="00052710" w:rsidRPr="004441F1" w:rsidRDefault="006729AE" w:rsidP="00052710">
            <w:pPr>
              <w:jc w:val="center"/>
            </w:pPr>
            <w:r>
              <w:t>Employee</w:t>
            </w:r>
          </w:p>
        </w:tc>
        <w:tc>
          <w:tcPr>
            <w:tcW w:w="1674" w:type="dxa"/>
          </w:tcPr>
          <w:p w14:paraId="6BC459CB" w14:textId="77777777" w:rsidR="00052710" w:rsidRPr="004441F1" w:rsidRDefault="00052710" w:rsidP="00052710"/>
        </w:tc>
      </w:tr>
      <w:tr w:rsidR="00052710" w:rsidRPr="004441F1" w14:paraId="02E3B639" w14:textId="77777777" w:rsidTr="00431682">
        <w:trPr>
          <w:trHeight w:val="161"/>
          <w:jc w:val="center"/>
        </w:trPr>
        <w:tc>
          <w:tcPr>
            <w:tcW w:w="676" w:type="dxa"/>
          </w:tcPr>
          <w:p w14:paraId="1066DB38" w14:textId="0997894E" w:rsidR="00052710" w:rsidRPr="004441F1" w:rsidRDefault="00052710" w:rsidP="00052710">
            <w:pPr>
              <w:jc w:val="center"/>
            </w:pPr>
            <w:r>
              <w:t>8</w:t>
            </w:r>
          </w:p>
        </w:tc>
        <w:tc>
          <w:tcPr>
            <w:tcW w:w="5427" w:type="dxa"/>
          </w:tcPr>
          <w:p w14:paraId="0C7F4E88" w14:textId="4B3BC849" w:rsidR="00052710" w:rsidRDefault="00052710" w:rsidP="00052710">
            <w:pPr>
              <w:tabs>
                <w:tab w:val="left" w:pos="1196"/>
              </w:tabs>
            </w:pPr>
            <w:r>
              <w:t>Work tour and observation.</w:t>
            </w:r>
          </w:p>
          <w:p w14:paraId="54F4A9F7" w14:textId="4479B771" w:rsidR="00052710" w:rsidRPr="004441F1" w:rsidRDefault="00052710" w:rsidP="00052710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49295287" w14:textId="6BFA7B97" w:rsidR="00052710" w:rsidRPr="004441F1" w:rsidRDefault="006729AE" w:rsidP="00052710">
            <w:pPr>
              <w:jc w:val="center"/>
            </w:pPr>
            <w:r>
              <w:t>Employee</w:t>
            </w:r>
          </w:p>
        </w:tc>
        <w:tc>
          <w:tcPr>
            <w:tcW w:w="1674" w:type="dxa"/>
          </w:tcPr>
          <w:p w14:paraId="514FF12A" w14:textId="77777777" w:rsidR="00052710" w:rsidRPr="004441F1" w:rsidRDefault="00052710" w:rsidP="00052710"/>
        </w:tc>
      </w:tr>
      <w:tr w:rsidR="00052710" w:rsidRPr="004441F1" w14:paraId="55E39D02" w14:textId="77777777" w:rsidTr="00431682">
        <w:trPr>
          <w:trHeight w:val="161"/>
          <w:jc w:val="center"/>
        </w:trPr>
        <w:tc>
          <w:tcPr>
            <w:tcW w:w="676" w:type="dxa"/>
          </w:tcPr>
          <w:p w14:paraId="110DDCD4" w14:textId="78EBF555" w:rsidR="00052710" w:rsidRPr="004441F1" w:rsidRDefault="00052710" w:rsidP="00052710">
            <w:pPr>
              <w:jc w:val="center"/>
            </w:pPr>
            <w:r>
              <w:t>9</w:t>
            </w:r>
          </w:p>
        </w:tc>
        <w:tc>
          <w:tcPr>
            <w:tcW w:w="5427" w:type="dxa"/>
          </w:tcPr>
          <w:p w14:paraId="14DBA11F" w14:textId="77777777" w:rsidR="00052710" w:rsidRDefault="00052710" w:rsidP="00052710">
            <w:pPr>
              <w:tabs>
                <w:tab w:val="left" w:pos="1196"/>
              </w:tabs>
            </w:pPr>
            <w:r>
              <w:t>Deploy to work.</w:t>
            </w:r>
          </w:p>
          <w:p w14:paraId="5BDD7D41" w14:textId="7E837991" w:rsidR="00052710" w:rsidRPr="004441F1" w:rsidRDefault="00052710" w:rsidP="00052710">
            <w:pPr>
              <w:tabs>
                <w:tab w:val="left" w:pos="1196"/>
              </w:tabs>
            </w:pPr>
          </w:p>
        </w:tc>
        <w:tc>
          <w:tcPr>
            <w:tcW w:w="1620" w:type="dxa"/>
          </w:tcPr>
          <w:p w14:paraId="5B1B0CB4" w14:textId="632915F8" w:rsidR="00052710" w:rsidRPr="004441F1" w:rsidRDefault="006729AE" w:rsidP="00052710">
            <w:pPr>
              <w:jc w:val="center"/>
            </w:pPr>
            <w:r>
              <w:t>Employee</w:t>
            </w:r>
          </w:p>
        </w:tc>
        <w:tc>
          <w:tcPr>
            <w:tcW w:w="1674" w:type="dxa"/>
          </w:tcPr>
          <w:p w14:paraId="37C32EB5" w14:textId="77777777" w:rsidR="00052710" w:rsidRPr="004441F1" w:rsidRDefault="00052710" w:rsidP="00052710"/>
        </w:tc>
      </w:tr>
    </w:tbl>
    <w:p w14:paraId="6FD20B5F" w14:textId="13D71BD8" w:rsidR="008B5686" w:rsidRDefault="008B5686" w:rsidP="006C0A28">
      <w:pPr>
        <w:pStyle w:val="ListParagraph"/>
        <w:ind w:left="576"/>
        <w:rPr>
          <w:u w:val="single"/>
        </w:rPr>
      </w:pPr>
      <w:r>
        <w:rPr>
          <w:u w:val="single"/>
        </w:rPr>
        <w:br w:type="page"/>
      </w:r>
    </w:p>
    <w:p w14:paraId="60FC0928" w14:textId="74CF5269" w:rsidR="008756A9" w:rsidRDefault="003226EA" w:rsidP="00B11AF0">
      <w:pPr>
        <w:pStyle w:val="ListParagraph"/>
        <w:numPr>
          <w:ilvl w:val="0"/>
          <w:numId w:val="1"/>
        </w:numPr>
        <w:rPr>
          <w:u w:val="single"/>
        </w:rPr>
      </w:pPr>
      <w:r w:rsidRPr="009B25D5">
        <w:rPr>
          <w:u w:val="single"/>
        </w:rPr>
        <w:lastRenderedPageBreak/>
        <w:t>FLOWCHARTS</w:t>
      </w:r>
    </w:p>
    <w:p w14:paraId="509987C5" w14:textId="172D20AD" w:rsidR="005C3016" w:rsidRPr="0011063F" w:rsidRDefault="005C3016" w:rsidP="006C0A28"/>
    <w:p w14:paraId="394B5527" w14:textId="6A6E22A1" w:rsidR="0011063F" w:rsidRDefault="00D14B36" w:rsidP="00D14B36">
      <w:pPr>
        <w:pStyle w:val="ListParagraph"/>
        <w:numPr>
          <w:ilvl w:val="1"/>
          <w:numId w:val="1"/>
        </w:numPr>
      </w:pPr>
      <w:r>
        <w:t>Requisition and Recruitment</w:t>
      </w:r>
    </w:p>
    <w:p w14:paraId="1E337659" w14:textId="0C728CA9" w:rsidR="00D14B36" w:rsidRDefault="00D14B36" w:rsidP="00D14B36"/>
    <w:p w14:paraId="218AF3BB" w14:textId="33D49979" w:rsidR="00D14B36" w:rsidRPr="0011063F" w:rsidRDefault="00D14B36" w:rsidP="00D14B36">
      <w:pPr>
        <w:jc w:val="center"/>
      </w:pPr>
      <w:r>
        <w:object w:dxaOrig="13890" w:dyaOrig="12361" w14:anchorId="1B03CF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75pt;height:420pt" o:ole="">
            <v:imagedata r:id="rId8" o:title=""/>
          </v:shape>
          <o:OLEObject Type="Embed" ProgID="Visio.Drawing.15" ShapeID="_x0000_i1025" DrawAspect="Content" ObjectID="_1574922542" r:id="rId9"/>
        </w:object>
      </w:r>
    </w:p>
    <w:p w14:paraId="34D09CA7" w14:textId="2C8D9A3F" w:rsidR="00D47899" w:rsidRPr="00D47899" w:rsidRDefault="00D47899" w:rsidP="00DB57F9">
      <w:pPr>
        <w:jc w:val="center"/>
        <w:rPr>
          <w:u w:val="single"/>
        </w:rPr>
      </w:pPr>
    </w:p>
    <w:p w14:paraId="01606C5C" w14:textId="66BD8625" w:rsidR="005C3016" w:rsidRDefault="005C3016" w:rsidP="006C0A28">
      <w:pPr>
        <w:jc w:val="center"/>
        <w:rPr>
          <w:u w:val="single"/>
        </w:rPr>
      </w:pPr>
    </w:p>
    <w:p w14:paraId="5EA5B369" w14:textId="4B0624EF" w:rsidR="005C3016" w:rsidRDefault="005C3016" w:rsidP="006C0A28">
      <w:pPr>
        <w:jc w:val="center"/>
        <w:rPr>
          <w:u w:val="single"/>
        </w:rPr>
      </w:pPr>
      <w:r>
        <w:rPr>
          <w:u w:val="single"/>
        </w:rPr>
        <w:br w:type="page"/>
      </w:r>
    </w:p>
    <w:p w14:paraId="3202D324" w14:textId="6349A3FF" w:rsidR="00DB57F9" w:rsidRDefault="00D14B36" w:rsidP="00D14B36">
      <w:pPr>
        <w:pStyle w:val="ListParagraph"/>
        <w:numPr>
          <w:ilvl w:val="1"/>
          <w:numId w:val="1"/>
        </w:numPr>
      </w:pPr>
      <w:r>
        <w:lastRenderedPageBreak/>
        <w:t>Screening and Selection</w:t>
      </w:r>
    </w:p>
    <w:p w14:paraId="1B25503F" w14:textId="012AFD25" w:rsidR="00D14B36" w:rsidRDefault="00D14B36" w:rsidP="00D14B36"/>
    <w:p w14:paraId="693E33FA" w14:textId="333FA2C2" w:rsidR="00D14B36" w:rsidRDefault="002B006C" w:rsidP="009960F1">
      <w:pPr>
        <w:jc w:val="center"/>
      </w:pPr>
      <w:r>
        <w:object w:dxaOrig="17251" w:dyaOrig="17701" w14:anchorId="210E180E">
          <v:shape id="_x0000_i1026" type="#_x0000_t75" style="width:471pt;height:483pt" o:ole="">
            <v:imagedata r:id="rId10" o:title=""/>
          </v:shape>
          <o:OLEObject Type="Embed" ProgID="Visio.Drawing.15" ShapeID="_x0000_i1026" DrawAspect="Content" ObjectID="_1574922543" r:id="rId11"/>
        </w:object>
      </w:r>
    </w:p>
    <w:p w14:paraId="216A3723" w14:textId="4DF5C04D" w:rsidR="00DB57F9" w:rsidRDefault="00DB57F9" w:rsidP="00175C41"/>
    <w:p w14:paraId="2BB55407" w14:textId="77777777" w:rsidR="000E0D87" w:rsidRDefault="006779BC" w:rsidP="00175C41">
      <w:r>
        <w:br w:type="page"/>
      </w:r>
    </w:p>
    <w:p w14:paraId="2958D993" w14:textId="77777777" w:rsidR="009960F1" w:rsidRDefault="009960F1" w:rsidP="009960F1">
      <w:pPr>
        <w:pStyle w:val="ListParagraph"/>
        <w:numPr>
          <w:ilvl w:val="1"/>
          <w:numId w:val="1"/>
        </w:numPr>
      </w:pPr>
      <w:r>
        <w:lastRenderedPageBreak/>
        <w:t>Placement and Deployment</w:t>
      </w:r>
    </w:p>
    <w:p w14:paraId="395183DC" w14:textId="77777777" w:rsidR="009960F1" w:rsidRDefault="009960F1" w:rsidP="009960F1"/>
    <w:p w14:paraId="1C17CBCB" w14:textId="172D9A4C" w:rsidR="000E0D87" w:rsidRDefault="005148F6" w:rsidP="009960F1">
      <w:r>
        <w:object w:dxaOrig="14445" w:dyaOrig="12631" w14:anchorId="64FBA5F5">
          <v:shape id="_x0000_i1027" type="#_x0000_t75" style="width:471pt;height:411.75pt" o:ole="">
            <v:imagedata r:id="rId12" o:title=""/>
          </v:shape>
          <o:OLEObject Type="Embed" ProgID="Visio.Drawing.15" ShapeID="_x0000_i1027" DrawAspect="Content" ObjectID="_1574922544" r:id="rId13"/>
        </w:object>
      </w:r>
      <w:r w:rsidR="000E0D87">
        <w:br w:type="page"/>
      </w:r>
    </w:p>
    <w:p w14:paraId="59FFFA72" w14:textId="4D3D87D7" w:rsidR="00F063EC" w:rsidRPr="00F063EC" w:rsidRDefault="00E02C52" w:rsidP="00B11AF0">
      <w:pPr>
        <w:pStyle w:val="ListParagraph"/>
        <w:numPr>
          <w:ilvl w:val="0"/>
          <w:numId w:val="1"/>
        </w:numPr>
        <w:tabs>
          <w:tab w:val="left" w:pos="7395"/>
        </w:tabs>
      </w:pPr>
      <w:r w:rsidRPr="00E312B5">
        <w:rPr>
          <w:u w:val="single"/>
        </w:rPr>
        <w:lastRenderedPageBreak/>
        <w:t xml:space="preserve">BUSINESS </w:t>
      </w:r>
      <w:r w:rsidR="003226EA" w:rsidRPr="00E312B5">
        <w:rPr>
          <w:u w:val="single"/>
        </w:rPr>
        <w:t>FORMS</w:t>
      </w:r>
    </w:p>
    <w:p w14:paraId="5E9C1292" w14:textId="77777777" w:rsidR="00A64B6D" w:rsidRDefault="00A64B6D" w:rsidP="00A64B6D">
      <w:pPr>
        <w:pStyle w:val="ListParagraph"/>
        <w:tabs>
          <w:tab w:val="left" w:pos="7395"/>
        </w:tabs>
        <w:ind w:left="936"/>
      </w:pPr>
    </w:p>
    <w:p w14:paraId="4E5E31BE" w14:textId="7A1DA6FC" w:rsidR="00F77EDB" w:rsidRDefault="00027822" w:rsidP="00B11AF0">
      <w:pPr>
        <w:pStyle w:val="ListParagraph"/>
        <w:numPr>
          <w:ilvl w:val="1"/>
          <w:numId w:val="1"/>
        </w:numPr>
        <w:tabs>
          <w:tab w:val="left" w:pos="7395"/>
        </w:tabs>
      </w:pPr>
      <w:r>
        <w:t>Personnel Requisition Form</w:t>
      </w:r>
    </w:p>
    <w:p w14:paraId="61EA6D69" w14:textId="158C3C81" w:rsidR="00C26D18" w:rsidRDefault="00C26D18" w:rsidP="00C26D18">
      <w:pPr>
        <w:pStyle w:val="ListParagraph"/>
        <w:tabs>
          <w:tab w:val="left" w:pos="7395"/>
        </w:tabs>
        <w:ind w:left="936"/>
      </w:pPr>
    </w:p>
    <w:p w14:paraId="713671FA" w14:textId="6ADD5DF7" w:rsidR="00CA0662" w:rsidRDefault="00EA36C4" w:rsidP="00EA36C4">
      <w:pPr>
        <w:tabs>
          <w:tab w:val="left" w:pos="3240"/>
          <w:tab w:val="left" w:pos="3960"/>
          <w:tab w:val="left" w:pos="4320"/>
        </w:tabs>
        <w:jc w:val="center"/>
      </w:pPr>
      <w:r w:rsidRPr="00EA36C4">
        <w:rPr>
          <w:noProof/>
          <w:lang w:val="en-PH" w:eastAsia="en-PH"/>
        </w:rPr>
        <w:drawing>
          <wp:inline distT="0" distB="0" distL="0" distR="0" wp14:anchorId="496AAB5D" wp14:editId="1DBAC01D">
            <wp:extent cx="3355200" cy="548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1DC26" w14:textId="2F92C629" w:rsidR="004F02A2" w:rsidRDefault="004F02A2" w:rsidP="006C0A28">
      <w:pPr>
        <w:tabs>
          <w:tab w:val="left" w:pos="3240"/>
          <w:tab w:val="left" w:pos="3960"/>
          <w:tab w:val="left" w:pos="4320"/>
        </w:tabs>
        <w:ind w:left="5040" w:hanging="3600"/>
      </w:pPr>
    </w:p>
    <w:p w14:paraId="158A87C0" w14:textId="58811CC8" w:rsidR="00F77EDB" w:rsidRDefault="00F77EDB" w:rsidP="006C0A28">
      <w:pPr>
        <w:tabs>
          <w:tab w:val="left" w:pos="3240"/>
          <w:tab w:val="left" w:pos="3960"/>
          <w:tab w:val="left" w:pos="4320"/>
        </w:tabs>
        <w:ind w:left="5040" w:hanging="3600"/>
      </w:pPr>
      <w:r w:rsidRPr="0029526E">
        <w:t>No. of copies</w:t>
      </w:r>
      <w:r w:rsidRPr="00B45D34">
        <w:tab/>
      </w:r>
      <w:r w:rsidRPr="00B45D34">
        <w:tab/>
        <w:t>-</w:t>
      </w:r>
      <w:r w:rsidRPr="00B45D34">
        <w:tab/>
      </w:r>
      <w:r w:rsidR="00C23740">
        <w:t>2</w:t>
      </w:r>
    </w:p>
    <w:p w14:paraId="7E8681AD" w14:textId="07496190" w:rsidR="00F77EDB" w:rsidRPr="00B45D34" w:rsidRDefault="00C23740" w:rsidP="006C0A28">
      <w:pPr>
        <w:tabs>
          <w:tab w:val="left" w:pos="900"/>
          <w:tab w:val="left" w:pos="2160"/>
          <w:tab w:val="left" w:pos="3960"/>
        </w:tabs>
        <w:ind w:left="360" w:firstLine="1080"/>
      </w:pPr>
      <w:r>
        <w:t>Requested</w:t>
      </w:r>
      <w:r w:rsidR="00F77EDB">
        <w:t xml:space="preserve"> by</w:t>
      </w:r>
      <w:r w:rsidR="00F77EDB" w:rsidRPr="00B45D34">
        <w:tab/>
        <w:t>-</w:t>
      </w:r>
      <w:r w:rsidR="00F77EDB" w:rsidRPr="00B45D34">
        <w:tab/>
      </w:r>
      <w:r w:rsidR="00971DA8">
        <w:t xml:space="preserve">Department </w:t>
      </w:r>
      <w:r w:rsidR="00A11860">
        <w:t>Head/Manager</w:t>
      </w:r>
    </w:p>
    <w:p w14:paraId="20FD2022" w14:textId="6F5C4F0D" w:rsidR="00F77EDB" w:rsidRDefault="00F77EDB" w:rsidP="00E502B9">
      <w:pPr>
        <w:tabs>
          <w:tab w:val="left" w:pos="900"/>
          <w:tab w:val="left" w:pos="1440"/>
          <w:tab w:val="left" w:pos="3960"/>
        </w:tabs>
        <w:ind w:left="360"/>
      </w:pPr>
      <w:r w:rsidRPr="00B45D34">
        <w:tab/>
      </w:r>
      <w:r w:rsidRPr="00B45D34">
        <w:tab/>
      </w:r>
      <w:r w:rsidR="00E502B9">
        <w:t>Recommending approval</w:t>
      </w:r>
      <w:r w:rsidRPr="00B45D34">
        <w:tab/>
        <w:t>-</w:t>
      </w:r>
      <w:r w:rsidRPr="00B45D34">
        <w:tab/>
      </w:r>
      <w:r w:rsidR="00391431">
        <w:t>HR Manager</w:t>
      </w:r>
    </w:p>
    <w:p w14:paraId="0341A125" w14:textId="150F7B2A" w:rsidR="00C23740" w:rsidRPr="00B45D34" w:rsidRDefault="00C23740" w:rsidP="006C0A28">
      <w:pPr>
        <w:tabs>
          <w:tab w:val="left" w:pos="900"/>
          <w:tab w:val="left" w:pos="1440"/>
          <w:tab w:val="left" w:pos="3600"/>
          <w:tab w:val="left" w:pos="3960"/>
        </w:tabs>
        <w:ind w:left="3600" w:hanging="2700"/>
      </w:pPr>
      <w:r w:rsidRPr="00B45D34">
        <w:tab/>
      </w:r>
      <w:r>
        <w:t xml:space="preserve">Approved </w:t>
      </w:r>
      <w:r w:rsidRPr="00B45D34">
        <w:t xml:space="preserve">by </w:t>
      </w:r>
      <w:r w:rsidRPr="00B45D34">
        <w:tab/>
      </w:r>
      <w:r w:rsidRPr="00B45D34">
        <w:tab/>
        <w:t>-</w:t>
      </w:r>
      <w:r w:rsidRPr="00B45D34">
        <w:tab/>
      </w:r>
      <w:r w:rsidR="00211226">
        <w:t>Appropriate Approving Authority</w:t>
      </w:r>
    </w:p>
    <w:p w14:paraId="29C679D7" w14:textId="7A5B78F0" w:rsidR="00F77EDB" w:rsidRDefault="00F77EDB" w:rsidP="006C0A28">
      <w:p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ind w:left="5580" w:hanging="4680"/>
        <w:jc w:val="both"/>
      </w:pPr>
      <w:r w:rsidRPr="00B45D34">
        <w:tab/>
        <w:t xml:space="preserve">Distribution                </w:t>
      </w:r>
      <w:r w:rsidRPr="00B45D34">
        <w:tab/>
        <w:t>-</w:t>
      </w:r>
      <w:r w:rsidRPr="00B45D34">
        <w:tab/>
      </w:r>
      <w:r w:rsidR="00D904C5">
        <w:t xml:space="preserve">Copy 1 – </w:t>
      </w:r>
      <w:r w:rsidR="0029097B">
        <w:t>Requesting Department</w:t>
      </w:r>
    </w:p>
    <w:p w14:paraId="676D1A3A" w14:textId="73FEB1D8" w:rsidR="0029097B" w:rsidRDefault="0029097B" w:rsidP="006C0A28">
      <w:p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ind w:left="5580" w:hanging="4680"/>
        <w:jc w:val="both"/>
      </w:pPr>
      <w:r>
        <w:tab/>
      </w:r>
      <w:r>
        <w:tab/>
      </w:r>
      <w:r>
        <w:tab/>
      </w:r>
      <w:r>
        <w:tab/>
      </w:r>
      <w:r>
        <w:tab/>
        <w:t xml:space="preserve">Copy 2 – </w:t>
      </w:r>
      <w:r w:rsidR="00050338">
        <w:t xml:space="preserve">HR </w:t>
      </w:r>
      <w:r>
        <w:t>Department</w:t>
      </w:r>
    </w:p>
    <w:p w14:paraId="19872775" w14:textId="0E94FE9A" w:rsidR="004F02A2" w:rsidRDefault="004F02A2" w:rsidP="004F02A2">
      <w:pPr>
        <w:pStyle w:val="ListParagraph"/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ind w:left="936"/>
        <w:jc w:val="both"/>
      </w:pPr>
    </w:p>
    <w:p w14:paraId="5FD14823" w14:textId="3547E13B" w:rsidR="001B2037" w:rsidRDefault="00094DF1" w:rsidP="00B11AF0">
      <w:pPr>
        <w:pStyle w:val="ListParagraph"/>
        <w:numPr>
          <w:ilvl w:val="1"/>
          <w:numId w:val="1"/>
        </w:num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jc w:val="both"/>
      </w:pPr>
      <w:r>
        <w:lastRenderedPageBreak/>
        <w:t>Employment Application Form</w:t>
      </w:r>
    </w:p>
    <w:p w14:paraId="2D059E80" w14:textId="79AEA292" w:rsidR="00135BCD" w:rsidRDefault="00135BCD" w:rsidP="00DE70ED">
      <w:p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jc w:val="both"/>
      </w:pPr>
    </w:p>
    <w:p w14:paraId="3B9FAB0F" w14:textId="32209A2C" w:rsidR="00DE70ED" w:rsidRDefault="002F1AC8" w:rsidP="002F1AC8">
      <w:p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jc w:val="center"/>
      </w:pPr>
      <w:r w:rsidRPr="002F1AC8">
        <w:rPr>
          <w:noProof/>
          <w:lang w:val="en-PH" w:eastAsia="en-PH"/>
        </w:rPr>
        <w:drawing>
          <wp:inline distT="0" distB="0" distL="0" distR="0" wp14:anchorId="259C6758" wp14:editId="655974E6">
            <wp:extent cx="5989320" cy="567508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56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9681" w14:textId="17721EC8" w:rsidR="00786A08" w:rsidRDefault="00786A08" w:rsidP="00786A08">
      <w:pPr>
        <w:pStyle w:val="ListParagraph"/>
        <w:ind w:left="576"/>
      </w:pPr>
    </w:p>
    <w:p w14:paraId="1013A937" w14:textId="4EE69C8B" w:rsidR="002F1AC8" w:rsidRPr="005A7C14" w:rsidRDefault="002F1AC8" w:rsidP="002F1AC8">
      <w:pPr>
        <w:pStyle w:val="ListParagraph"/>
        <w:ind w:left="576"/>
        <w:jc w:val="center"/>
        <w:rPr>
          <w:i/>
          <w:sz w:val="20"/>
          <w:szCs w:val="20"/>
        </w:rPr>
      </w:pPr>
      <w:r w:rsidRPr="005A7C14">
        <w:rPr>
          <w:sz w:val="20"/>
          <w:szCs w:val="20"/>
        </w:rPr>
        <w:t>(</w:t>
      </w:r>
      <w:r w:rsidRPr="005A7C14">
        <w:rPr>
          <w:i/>
          <w:sz w:val="20"/>
          <w:szCs w:val="20"/>
        </w:rPr>
        <w:t>continue to next page)</w:t>
      </w:r>
    </w:p>
    <w:p w14:paraId="1059E7B0" w14:textId="3F96F1A1" w:rsidR="005C5D78" w:rsidRDefault="005C5D78" w:rsidP="00ED73D8">
      <w:pPr>
        <w:tabs>
          <w:tab w:val="left" w:pos="3240"/>
          <w:tab w:val="left" w:pos="3960"/>
          <w:tab w:val="left" w:pos="4320"/>
        </w:tabs>
        <w:ind w:left="5040" w:hanging="3600"/>
      </w:pPr>
      <w:r>
        <w:br w:type="page"/>
      </w:r>
    </w:p>
    <w:p w14:paraId="1CC089CD" w14:textId="37BA5A44" w:rsidR="0054498E" w:rsidRPr="00A33835" w:rsidRDefault="00A33835" w:rsidP="00A33835">
      <w:pPr>
        <w:tabs>
          <w:tab w:val="left" w:pos="3240"/>
          <w:tab w:val="left" w:pos="3960"/>
          <w:tab w:val="left" w:pos="4320"/>
        </w:tabs>
        <w:jc w:val="center"/>
        <w:rPr>
          <w:sz w:val="20"/>
          <w:szCs w:val="20"/>
        </w:rPr>
      </w:pPr>
      <w:r>
        <w:rPr>
          <w:i/>
          <w:sz w:val="20"/>
          <w:szCs w:val="20"/>
        </w:rPr>
        <w:lastRenderedPageBreak/>
        <w:t>(continued)</w:t>
      </w:r>
    </w:p>
    <w:p w14:paraId="7548A424" w14:textId="77777777" w:rsidR="00A33835" w:rsidRDefault="00A33835" w:rsidP="005C5D78">
      <w:pPr>
        <w:tabs>
          <w:tab w:val="left" w:pos="3240"/>
          <w:tab w:val="left" w:pos="3960"/>
          <w:tab w:val="left" w:pos="4320"/>
        </w:tabs>
      </w:pPr>
    </w:p>
    <w:p w14:paraId="3B09FC7C" w14:textId="0DA0418C" w:rsidR="00BD50CA" w:rsidRDefault="00BD50CA" w:rsidP="00B441F1">
      <w:pPr>
        <w:tabs>
          <w:tab w:val="left" w:pos="3240"/>
          <w:tab w:val="left" w:pos="3960"/>
          <w:tab w:val="left" w:pos="4320"/>
        </w:tabs>
        <w:jc w:val="center"/>
      </w:pPr>
      <w:r w:rsidRPr="00494226">
        <w:rPr>
          <w:noProof/>
          <w:lang w:val="en-PH" w:eastAsia="en-PH"/>
        </w:rPr>
        <w:drawing>
          <wp:inline distT="0" distB="0" distL="0" distR="0" wp14:anchorId="57FF4F88" wp14:editId="48026671">
            <wp:extent cx="5989320" cy="58242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582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0499" w14:textId="77777777" w:rsidR="005C5D78" w:rsidRDefault="005C5D78" w:rsidP="00ED73D8">
      <w:pPr>
        <w:tabs>
          <w:tab w:val="left" w:pos="3240"/>
          <w:tab w:val="left" w:pos="3960"/>
          <w:tab w:val="left" w:pos="4320"/>
        </w:tabs>
        <w:ind w:left="5040" w:hanging="3600"/>
      </w:pPr>
    </w:p>
    <w:p w14:paraId="24C51DCD" w14:textId="702D5CDD" w:rsidR="00BC631A" w:rsidRDefault="00BC631A" w:rsidP="00ED73D8">
      <w:pPr>
        <w:tabs>
          <w:tab w:val="left" w:pos="3240"/>
          <w:tab w:val="left" w:pos="3960"/>
          <w:tab w:val="left" w:pos="4320"/>
        </w:tabs>
        <w:ind w:left="5040" w:hanging="3600"/>
      </w:pPr>
      <w:r w:rsidRPr="00B45D34">
        <w:t>No. of copies</w:t>
      </w:r>
      <w:r w:rsidRPr="00B45D34">
        <w:tab/>
      </w:r>
      <w:r w:rsidRPr="00B45D34">
        <w:tab/>
        <w:t>-</w:t>
      </w:r>
      <w:r w:rsidRPr="00B45D34">
        <w:tab/>
      </w:r>
      <w:r>
        <w:t>1</w:t>
      </w:r>
    </w:p>
    <w:p w14:paraId="3915110C" w14:textId="3F1575F5" w:rsidR="00BC631A" w:rsidRPr="00B45D34" w:rsidRDefault="00BC631A" w:rsidP="00BC631A">
      <w:pPr>
        <w:tabs>
          <w:tab w:val="left" w:pos="900"/>
          <w:tab w:val="left" w:pos="1440"/>
          <w:tab w:val="left" w:pos="3600"/>
          <w:tab w:val="left" w:pos="3960"/>
        </w:tabs>
        <w:ind w:left="3600" w:hanging="2700"/>
      </w:pPr>
      <w:r w:rsidRPr="00B45D34">
        <w:tab/>
      </w:r>
      <w:r w:rsidR="00ED73D8">
        <w:t>Prepared and signed by</w:t>
      </w:r>
      <w:r w:rsidR="00ED73D8">
        <w:tab/>
      </w:r>
      <w:r w:rsidRPr="00B45D34">
        <w:t>-</w:t>
      </w:r>
      <w:r w:rsidRPr="00B45D34">
        <w:tab/>
      </w:r>
      <w:r w:rsidR="00ED73D8">
        <w:t>Applicant</w:t>
      </w:r>
    </w:p>
    <w:p w14:paraId="783BCF73" w14:textId="79B4940B" w:rsidR="00BC631A" w:rsidRDefault="00BC631A" w:rsidP="00BC631A">
      <w:p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ind w:left="5580" w:hanging="4680"/>
        <w:jc w:val="both"/>
      </w:pPr>
      <w:r w:rsidRPr="00B45D34">
        <w:tab/>
        <w:t xml:space="preserve">Distribution                </w:t>
      </w:r>
      <w:r w:rsidRPr="00B45D34">
        <w:tab/>
        <w:t>-</w:t>
      </w:r>
      <w:r w:rsidRPr="00B45D34">
        <w:tab/>
      </w:r>
      <w:r w:rsidR="00ED73D8">
        <w:t>HR Department</w:t>
      </w:r>
    </w:p>
    <w:p w14:paraId="322B4841" w14:textId="3A88AA38" w:rsidR="00C478B8" w:rsidRDefault="00BC631A" w:rsidP="00DE70ED">
      <w:p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ind w:left="5580" w:hanging="4680"/>
        <w:jc w:val="both"/>
      </w:pPr>
      <w:r>
        <w:tab/>
      </w:r>
      <w:r>
        <w:tab/>
      </w:r>
      <w:r>
        <w:tab/>
      </w:r>
      <w:r>
        <w:tab/>
      </w:r>
      <w:r>
        <w:tab/>
      </w:r>
    </w:p>
    <w:p w14:paraId="684FE166" w14:textId="48EFE63C" w:rsidR="003360A4" w:rsidRDefault="00460822" w:rsidP="00B11AF0">
      <w:pPr>
        <w:pStyle w:val="ListParagraph"/>
        <w:numPr>
          <w:ilvl w:val="1"/>
          <w:numId w:val="1"/>
        </w:num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jc w:val="both"/>
      </w:pPr>
      <w:r>
        <w:br w:type="page"/>
      </w:r>
      <w:r w:rsidR="00094DF1">
        <w:lastRenderedPageBreak/>
        <w:t>Authorization for Background Investigation</w:t>
      </w:r>
    </w:p>
    <w:p w14:paraId="389BFDF7" w14:textId="1A72885B" w:rsidR="00BD4308" w:rsidRDefault="00BD4308" w:rsidP="00276971"/>
    <w:p w14:paraId="36E5D0E5" w14:textId="1DF62271" w:rsidR="00276971" w:rsidRDefault="00276971" w:rsidP="00276971">
      <w:pPr>
        <w:jc w:val="center"/>
      </w:pPr>
      <w:r w:rsidRPr="00276971">
        <w:rPr>
          <w:noProof/>
          <w:lang w:val="en-PH" w:eastAsia="en-PH"/>
        </w:rPr>
        <w:drawing>
          <wp:inline distT="0" distB="0" distL="0" distR="0" wp14:anchorId="1AB63B56" wp14:editId="70E40871">
            <wp:extent cx="5079311" cy="36576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1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5A08" w14:textId="77777777" w:rsidR="00BD4308" w:rsidRDefault="00BD4308" w:rsidP="00094DF1">
      <w:pPr>
        <w:pStyle w:val="ListParagraph"/>
        <w:ind w:left="576"/>
      </w:pPr>
    </w:p>
    <w:p w14:paraId="2AEF6CD8" w14:textId="77777777" w:rsidR="004804BA" w:rsidRDefault="004804BA" w:rsidP="00094DF1">
      <w:pPr>
        <w:pStyle w:val="ListParagraph"/>
        <w:ind w:left="576"/>
      </w:pPr>
    </w:p>
    <w:p w14:paraId="0E3E58C5" w14:textId="2968A505" w:rsidR="00094DF1" w:rsidRDefault="00094DF1" w:rsidP="00094DF1">
      <w:pPr>
        <w:tabs>
          <w:tab w:val="left" w:pos="3240"/>
          <w:tab w:val="left" w:pos="3960"/>
          <w:tab w:val="left" w:pos="4320"/>
        </w:tabs>
        <w:ind w:left="5040" w:hanging="3600"/>
      </w:pPr>
      <w:r w:rsidRPr="00B45D34">
        <w:t>No. of copies</w:t>
      </w:r>
      <w:r w:rsidRPr="00B45D34">
        <w:tab/>
      </w:r>
      <w:r w:rsidRPr="00B45D34">
        <w:tab/>
        <w:t>-</w:t>
      </w:r>
      <w:r w:rsidRPr="00B45D34">
        <w:tab/>
      </w:r>
      <w:r w:rsidR="00E95314">
        <w:t>1</w:t>
      </w:r>
    </w:p>
    <w:p w14:paraId="6F7B5EA8" w14:textId="381EA9BB" w:rsidR="00094DF1" w:rsidRPr="00B45D34" w:rsidRDefault="00094DF1" w:rsidP="00094DF1">
      <w:pPr>
        <w:tabs>
          <w:tab w:val="left" w:pos="900"/>
          <w:tab w:val="left" w:pos="1440"/>
          <w:tab w:val="left" w:pos="3600"/>
          <w:tab w:val="left" w:pos="3960"/>
        </w:tabs>
        <w:ind w:left="3600" w:hanging="2700"/>
      </w:pPr>
      <w:r w:rsidRPr="00B45D34">
        <w:tab/>
      </w:r>
      <w:r w:rsidR="00E95314">
        <w:t xml:space="preserve">Signed </w:t>
      </w:r>
      <w:r w:rsidRPr="00B45D34">
        <w:t xml:space="preserve">by </w:t>
      </w:r>
      <w:r w:rsidRPr="00B45D34">
        <w:tab/>
      </w:r>
      <w:r w:rsidRPr="00B45D34">
        <w:tab/>
        <w:t>-</w:t>
      </w:r>
      <w:r w:rsidRPr="00B45D34">
        <w:tab/>
      </w:r>
      <w:r w:rsidR="00E95314">
        <w:t>Applicant</w:t>
      </w:r>
    </w:p>
    <w:p w14:paraId="5DDFB968" w14:textId="2A3B0CDB" w:rsidR="00094DF1" w:rsidRDefault="00094DF1" w:rsidP="00E95314">
      <w:p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ind w:left="5580" w:hanging="4680"/>
        <w:jc w:val="both"/>
      </w:pPr>
      <w:r w:rsidRPr="00B45D34">
        <w:tab/>
        <w:t xml:space="preserve">Distribution                </w:t>
      </w:r>
      <w:r w:rsidRPr="00B45D34">
        <w:tab/>
        <w:t>-</w:t>
      </w:r>
      <w:r w:rsidRPr="00B45D34">
        <w:tab/>
      </w:r>
      <w:r w:rsidR="00E95314">
        <w:t>HR Department</w:t>
      </w:r>
    </w:p>
    <w:p w14:paraId="0B66144E" w14:textId="05A04366" w:rsidR="00027822" w:rsidRDefault="00027822" w:rsidP="00786A08">
      <w:pPr>
        <w:pStyle w:val="ListParagraph"/>
        <w:ind w:left="576"/>
      </w:pPr>
      <w:r>
        <w:br w:type="page"/>
      </w:r>
    </w:p>
    <w:p w14:paraId="3470B7E1" w14:textId="3CC415A5" w:rsidR="00027822" w:rsidRDefault="00546FF3" w:rsidP="00B11AF0">
      <w:pPr>
        <w:pStyle w:val="ListParagraph"/>
        <w:numPr>
          <w:ilvl w:val="1"/>
          <w:numId w:val="1"/>
        </w:num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jc w:val="both"/>
      </w:pPr>
      <w:r>
        <w:lastRenderedPageBreak/>
        <w:t>Applicant’s Evaluation Sheet</w:t>
      </w:r>
    </w:p>
    <w:p w14:paraId="086BDD67" w14:textId="4F5854BD" w:rsidR="004804BA" w:rsidRDefault="004804BA" w:rsidP="004804BA">
      <w:pPr>
        <w:pStyle w:val="ListParagraph"/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ind w:left="936"/>
        <w:jc w:val="both"/>
      </w:pPr>
    </w:p>
    <w:p w14:paraId="21737AA0" w14:textId="2BFC5D62" w:rsidR="004804BA" w:rsidRDefault="00C92B3E" w:rsidP="00C92B3E">
      <w:pPr>
        <w:jc w:val="center"/>
      </w:pPr>
      <w:r w:rsidRPr="00C92B3E">
        <w:rPr>
          <w:noProof/>
          <w:lang w:val="en-PH" w:eastAsia="en-PH"/>
        </w:rPr>
        <w:drawing>
          <wp:inline distT="0" distB="0" distL="0" distR="0" wp14:anchorId="01588014" wp14:editId="517AB369">
            <wp:extent cx="5852160" cy="6779862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677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E5FBE" w14:textId="77777777" w:rsidR="00C92B3E" w:rsidRDefault="00C92B3E" w:rsidP="005246CF">
      <w:pPr>
        <w:jc w:val="center"/>
        <w:rPr>
          <w:sz w:val="20"/>
          <w:szCs w:val="20"/>
        </w:rPr>
      </w:pPr>
    </w:p>
    <w:p w14:paraId="21877FF5" w14:textId="01EDA2E2" w:rsidR="005246CF" w:rsidRPr="00824DB2" w:rsidRDefault="005246CF" w:rsidP="005246CF">
      <w:pPr>
        <w:jc w:val="center"/>
        <w:rPr>
          <w:sz w:val="20"/>
          <w:szCs w:val="20"/>
        </w:rPr>
      </w:pPr>
      <w:r w:rsidRPr="00824DB2">
        <w:rPr>
          <w:sz w:val="20"/>
          <w:szCs w:val="20"/>
        </w:rPr>
        <w:t>(</w:t>
      </w:r>
      <w:r w:rsidRPr="00824DB2">
        <w:rPr>
          <w:i/>
          <w:sz w:val="20"/>
          <w:szCs w:val="20"/>
        </w:rPr>
        <w:t>continue to next page</w:t>
      </w:r>
      <w:r w:rsidRPr="00824DB2">
        <w:rPr>
          <w:sz w:val="20"/>
          <w:szCs w:val="20"/>
        </w:rPr>
        <w:t>)</w:t>
      </w:r>
    </w:p>
    <w:p w14:paraId="7DDE631C" w14:textId="009ECA13" w:rsidR="005246CF" w:rsidRDefault="005246CF" w:rsidP="00091A09"/>
    <w:p w14:paraId="0C1CF3BC" w14:textId="2654D4A8" w:rsidR="005246CF" w:rsidRPr="00663D5F" w:rsidRDefault="00663D5F" w:rsidP="00663D5F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(continued)</w:t>
      </w:r>
    </w:p>
    <w:p w14:paraId="2CBE08E3" w14:textId="77777777" w:rsidR="00663D5F" w:rsidRDefault="00663D5F" w:rsidP="00091A09"/>
    <w:p w14:paraId="076D65B4" w14:textId="433872BA" w:rsidR="00824DB2" w:rsidRDefault="00663D5F" w:rsidP="00C92B3E">
      <w:pPr>
        <w:jc w:val="center"/>
      </w:pPr>
      <w:r w:rsidRPr="00663D5F">
        <w:rPr>
          <w:noProof/>
          <w:lang w:val="en-PH" w:eastAsia="en-PH"/>
        </w:rPr>
        <w:drawing>
          <wp:inline distT="0" distB="0" distL="0" distR="0" wp14:anchorId="36305756" wp14:editId="31E56196">
            <wp:extent cx="5852160" cy="1668018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668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9DCC" w14:textId="77777777" w:rsidR="00824DB2" w:rsidRDefault="00824DB2" w:rsidP="00091A09"/>
    <w:p w14:paraId="663419E6" w14:textId="77777777" w:rsidR="004804BA" w:rsidRDefault="004804BA" w:rsidP="004804BA">
      <w:pPr>
        <w:tabs>
          <w:tab w:val="left" w:pos="3240"/>
          <w:tab w:val="left" w:pos="3960"/>
          <w:tab w:val="left" w:pos="4320"/>
        </w:tabs>
        <w:ind w:left="5040" w:hanging="3600"/>
      </w:pPr>
      <w:r w:rsidRPr="00B45D34">
        <w:t>No. of copies</w:t>
      </w:r>
      <w:r w:rsidRPr="00B45D34">
        <w:tab/>
      </w:r>
      <w:r w:rsidRPr="00B45D34">
        <w:tab/>
        <w:t>-</w:t>
      </w:r>
      <w:r w:rsidRPr="00B45D34">
        <w:tab/>
      </w:r>
      <w:r>
        <w:t>1</w:t>
      </w:r>
    </w:p>
    <w:p w14:paraId="60CE1E69" w14:textId="74046551" w:rsidR="004804BA" w:rsidRPr="00B45D34" w:rsidRDefault="00C13637" w:rsidP="004804BA">
      <w:pPr>
        <w:tabs>
          <w:tab w:val="left" w:pos="900"/>
          <w:tab w:val="left" w:pos="2160"/>
          <w:tab w:val="left" w:pos="3960"/>
        </w:tabs>
        <w:ind w:left="360" w:firstLine="1080"/>
      </w:pPr>
      <w:r>
        <w:t>Interviewed by</w:t>
      </w:r>
      <w:r w:rsidR="004804BA" w:rsidRPr="00B45D34">
        <w:tab/>
        <w:t>-</w:t>
      </w:r>
      <w:r w:rsidR="004804BA" w:rsidRPr="00B45D34">
        <w:tab/>
      </w:r>
      <w:r>
        <w:t>HR Staff/HR Manager/Approving Authority</w:t>
      </w:r>
    </w:p>
    <w:p w14:paraId="2B099480" w14:textId="3F614A19" w:rsidR="004804BA" w:rsidRDefault="004804BA" w:rsidP="00C13637">
      <w:pPr>
        <w:tabs>
          <w:tab w:val="left" w:pos="900"/>
          <w:tab w:val="left" w:pos="1440"/>
          <w:tab w:val="left" w:pos="3960"/>
        </w:tabs>
        <w:ind w:left="360"/>
      </w:pPr>
      <w:r w:rsidRPr="00B45D34">
        <w:tab/>
      </w:r>
      <w:r w:rsidRPr="00B45D34">
        <w:tab/>
        <w:t xml:space="preserve">Distribution                </w:t>
      </w:r>
      <w:r w:rsidRPr="00B45D34">
        <w:tab/>
        <w:t>-</w:t>
      </w:r>
      <w:r w:rsidRPr="00B45D34">
        <w:tab/>
      </w:r>
      <w:r w:rsidR="00C13637">
        <w:t>HR Department</w:t>
      </w:r>
    </w:p>
    <w:p w14:paraId="72C8132F" w14:textId="6FFF3016" w:rsidR="00C87350" w:rsidRDefault="00C87350" w:rsidP="00B90613">
      <w:r>
        <w:br w:type="page"/>
      </w:r>
    </w:p>
    <w:p w14:paraId="67A8AAD0" w14:textId="27571EAF" w:rsidR="00881C15" w:rsidRDefault="00881C15" w:rsidP="00B90613">
      <w:pPr>
        <w:pStyle w:val="ListParagraph"/>
        <w:numPr>
          <w:ilvl w:val="1"/>
          <w:numId w:val="1"/>
        </w:numPr>
      </w:pPr>
      <w:r>
        <w:lastRenderedPageBreak/>
        <w:t>Employee Master File</w:t>
      </w:r>
    </w:p>
    <w:p w14:paraId="2DDB4C31" w14:textId="65EAB903" w:rsidR="00881C15" w:rsidRDefault="00881C15" w:rsidP="00114AB0">
      <w:p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ind w:left="576"/>
        <w:jc w:val="both"/>
      </w:pPr>
    </w:p>
    <w:p w14:paraId="78C890E9" w14:textId="71FDD814" w:rsidR="00114AB0" w:rsidRDefault="00114AB0" w:rsidP="00114AB0">
      <w:p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ind w:left="576"/>
        <w:jc w:val="center"/>
      </w:pPr>
      <w:r w:rsidRPr="00114AB0">
        <w:rPr>
          <w:noProof/>
          <w:lang w:val="en-PH" w:eastAsia="en-PH"/>
        </w:rPr>
        <w:drawing>
          <wp:inline distT="0" distB="0" distL="0" distR="0" wp14:anchorId="18FA4FEF" wp14:editId="240F2B57">
            <wp:extent cx="4577495" cy="6400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49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2080" w14:textId="77777777" w:rsidR="00925F3C" w:rsidRDefault="00925F3C" w:rsidP="00925F3C">
      <w:pPr>
        <w:pStyle w:val="ListParagraph"/>
        <w:ind w:left="576"/>
      </w:pPr>
    </w:p>
    <w:p w14:paraId="6B8CB06E" w14:textId="77777777" w:rsidR="00925F3C" w:rsidRDefault="00925F3C" w:rsidP="00925F3C">
      <w:pPr>
        <w:tabs>
          <w:tab w:val="left" w:pos="3240"/>
          <w:tab w:val="left" w:pos="3960"/>
          <w:tab w:val="left" w:pos="4320"/>
        </w:tabs>
        <w:ind w:left="5040" w:hanging="3600"/>
      </w:pPr>
      <w:r w:rsidRPr="00B45D34">
        <w:t>No. of copies</w:t>
      </w:r>
      <w:r w:rsidRPr="00B45D34">
        <w:tab/>
      </w:r>
      <w:r w:rsidRPr="00B45D34">
        <w:tab/>
        <w:t>-</w:t>
      </w:r>
      <w:r w:rsidRPr="00B45D34">
        <w:tab/>
      </w:r>
      <w:r>
        <w:t>1</w:t>
      </w:r>
    </w:p>
    <w:p w14:paraId="733E6885" w14:textId="0F834379" w:rsidR="00925F3C" w:rsidRPr="00B45D34" w:rsidRDefault="00046291" w:rsidP="00925F3C">
      <w:pPr>
        <w:tabs>
          <w:tab w:val="left" w:pos="900"/>
          <w:tab w:val="left" w:pos="2160"/>
          <w:tab w:val="left" w:pos="3960"/>
        </w:tabs>
        <w:ind w:left="360" w:firstLine="1080"/>
      </w:pPr>
      <w:r>
        <w:t>Prepared by</w:t>
      </w:r>
      <w:r w:rsidR="00925F3C" w:rsidRPr="00B45D34">
        <w:tab/>
        <w:t>-</w:t>
      </w:r>
      <w:r w:rsidR="00925F3C" w:rsidRPr="00B45D34">
        <w:tab/>
      </w:r>
      <w:r>
        <w:t>HR Staff</w:t>
      </w:r>
    </w:p>
    <w:p w14:paraId="605E3E44" w14:textId="3BC86144" w:rsidR="00925F3C" w:rsidRDefault="00925F3C" w:rsidP="00046291">
      <w:pPr>
        <w:tabs>
          <w:tab w:val="left" w:pos="900"/>
          <w:tab w:val="left" w:pos="1440"/>
          <w:tab w:val="left" w:pos="3960"/>
        </w:tabs>
        <w:ind w:left="360"/>
      </w:pPr>
      <w:r w:rsidRPr="00B45D34">
        <w:tab/>
      </w:r>
      <w:r w:rsidRPr="00B45D34">
        <w:tab/>
        <w:t xml:space="preserve">Distribution                </w:t>
      </w:r>
      <w:r w:rsidRPr="00B45D34">
        <w:tab/>
        <w:t>-</w:t>
      </w:r>
      <w:r w:rsidRPr="00B45D34">
        <w:tab/>
      </w:r>
      <w:r w:rsidR="00046291">
        <w:t>HR Department</w:t>
      </w:r>
    </w:p>
    <w:p w14:paraId="1C58CB55" w14:textId="77777777" w:rsidR="00881C15" w:rsidRDefault="00881C15" w:rsidP="00881C15">
      <w:pPr>
        <w:pStyle w:val="ListParagraph"/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ind w:left="936"/>
        <w:jc w:val="both"/>
      </w:pPr>
    </w:p>
    <w:p w14:paraId="158709AC" w14:textId="77777777" w:rsidR="00073DAA" w:rsidRDefault="00073DAA" w:rsidP="00B11AF0">
      <w:pPr>
        <w:pStyle w:val="ListParagraph"/>
        <w:numPr>
          <w:ilvl w:val="1"/>
          <w:numId w:val="1"/>
        </w:num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jc w:val="both"/>
      </w:pPr>
      <w:r>
        <w:lastRenderedPageBreak/>
        <w:t>Pre-Employment Requirements Checklist</w:t>
      </w:r>
    </w:p>
    <w:p w14:paraId="08C5FA78" w14:textId="31019827" w:rsidR="00173FD1" w:rsidRDefault="00173FD1" w:rsidP="008129AE">
      <w:p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</w:pPr>
    </w:p>
    <w:p w14:paraId="2536DCF9" w14:textId="1E1C2344" w:rsidR="008129AE" w:rsidRPr="0048324D" w:rsidRDefault="008129AE" w:rsidP="008129AE">
      <w:p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jc w:val="center"/>
      </w:pPr>
      <w:r w:rsidRPr="008129AE">
        <w:rPr>
          <w:noProof/>
          <w:lang w:val="en-PH" w:eastAsia="en-PH"/>
        </w:rPr>
        <w:drawing>
          <wp:inline distT="0" distB="0" distL="0" distR="0" wp14:anchorId="401CD04E" wp14:editId="2EEDA088">
            <wp:extent cx="4099302" cy="5943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02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BA83" w14:textId="77777777" w:rsidR="00073DAA" w:rsidRDefault="00073DAA" w:rsidP="00073DAA">
      <w:pPr>
        <w:pStyle w:val="ListParagraph"/>
        <w:ind w:left="576"/>
      </w:pPr>
    </w:p>
    <w:p w14:paraId="6FD6DD53" w14:textId="4D08CE20" w:rsidR="00073DAA" w:rsidRDefault="00073DAA" w:rsidP="00073DAA">
      <w:pPr>
        <w:tabs>
          <w:tab w:val="left" w:pos="3240"/>
          <w:tab w:val="left" w:pos="3960"/>
          <w:tab w:val="left" w:pos="4320"/>
        </w:tabs>
        <w:ind w:left="5040" w:hanging="3600"/>
      </w:pPr>
      <w:r w:rsidRPr="00B45D34">
        <w:t>No. of copies</w:t>
      </w:r>
      <w:r w:rsidRPr="00B45D34">
        <w:tab/>
      </w:r>
      <w:r w:rsidRPr="00B45D34">
        <w:tab/>
        <w:t>-</w:t>
      </w:r>
      <w:r w:rsidRPr="00B45D34">
        <w:tab/>
      </w:r>
      <w:r w:rsidR="0085332A">
        <w:t>2</w:t>
      </w:r>
    </w:p>
    <w:p w14:paraId="0914CBFA" w14:textId="09CDAF09" w:rsidR="00073DAA" w:rsidRPr="00B45D34" w:rsidRDefault="008D5C49" w:rsidP="00073DAA">
      <w:pPr>
        <w:tabs>
          <w:tab w:val="left" w:pos="900"/>
          <w:tab w:val="left" w:pos="2160"/>
          <w:tab w:val="left" w:pos="3960"/>
        </w:tabs>
        <w:ind w:left="360" w:firstLine="1080"/>
      </w:pPr>
      <w:r>
        <w:t>Checked and verified by</w:t>
      </w:r>
      <w:r w:rsidR="00073DAA" w:rsidRPr="00B45D34">
        <w:tab/>
        <w:t>-</w:t>
      </w:r>
      <w:r w:rsidR="00073DAA" w:rsidRPr="00B45D34">
        <w:tab/>
      </w:r>
      <w:r>
        <w:t>HR Staff</w:t>
      </w:r>
    </w:p>
    <w:p w14:paraId="4F88A135" w14:textId="6DBD7AF2" w:rsidR="00073DAA" w:rsidRDefault="00073DAA" w:rsidP="00073DAA">
      <w:p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ind w:left="5580" w:hanging="4680"/>
        <w:jc w:val="both"/>
      </w:pPr>
      <w:r w:rsidRPr="00B45D34">
        <w:tab/>
        <w:t xml:space="preserve">Distribution                </w:t>
      </w:r>
      <w:r w:rsidRPr="00B45D34">
        <w:tab/>
        <w:t>-</w:t>
      </w:r>
      <w:r w:rsidRPr="00B45D34">
        <w:tab/>
      </w:r>
      <w:r>
        <w:t xml:space="preserve">Copy 1 – </w:t>
      </w:r>
      <w:r w:rsidR="00717A3F">
        <w:t>Applicant</w:t>
      </w:r>
    </w:p>
    <w:p w14:paraId="479D4386" w14:textId="77777777" w:rsidR="00073DAA" w:rsidRDefault="00073DAA" w:rsidP="00073DAA">
      <w:p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ind w:left="5580" w:hanging="4680"/>
        <w:jc w:val="both"/>
      </w:pPr>
      <w:r>
        <w:tab/>
      </w:r>
      <w:r>
        <w:tab/>
      </w:r>
      <w:r>
        <w:tab/>
      </w:r>
      <w:r>
        <w:tab/>
      </w:r>
      <w:r>
        <w:tab/>
        <w:t>Copy 2 – HR Department</w:t>
      </w:r>
    </w:p>
    <w:p w14:paraId="0ADA7055" w14:textId="240FADAE" w:rsidR="00073DAA" w:rsidRDefault="00073DAA" w:rsidP="000A45B5">
      <w:pPr>
        <w:pStyle w:val="ListParagraph"/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ind w:left="936"/>
        <w:jc w:val="both"/>
      </w:pPr>
    </w:p>
    <w:p w14:paraId="0886A097" w14:textId="5445FE0A" w:rsidR="008129AE" w:rsidRDefault="008129AE" w:rsidP="000A45B5">
      <w:pPr>
        <w:pStyle w:val="ListParagraph"/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ind w:left="936"/>
        <w:jc w:val="both"/>
      </w:pPr>
    </w:p>
    <w:p w14:paraId="3F4F70E3" w14:textId="0F6A5D8D" w:rsidR="00073DAA" w:rsidRDefault="00073DAA" w:rsidP="00B11AF0">
      <w:pPr>
        <w:pStyle w:val="ListParagraph"/>
        <w:numPr>
          <w:ilvl w:val="1"/>
          <w:numId w:val="1"/>
        </w:num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jc w:val="both"/>
      </w:pPr>
      <w:r>
        <w:lastRenderedPageBreak/>
        <w:t>New Hire Orientation Checklist</w:t>
      </w:r>
    </w:p>
    <w:p w14:paraId="60D2F1F2" w14:textId="7D9D1D62" w:rsidR="001C0987" w:rsidRDefault="001C0987" w:rsidP="001C0987">
      <w:p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jc w:val="both"/>
      </w:pPr>
    </w:p>
    <w:p w14:paraId="0F7D2B8B" w14:textId="0B3C0EA3" w:rsidR="001C0987" w:rsidRDefault="001601CC" w:rsidP="008129AE">
      <w:p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jc w:val="center"/>
      </w:pPr>
      <w:r w:rsidRPr="001601CC">
        <w:rPr>
          <w:noProof/>
          <w:lang w:val="en-PH" w:eastAsia="en-PH"/>
        </w:rPr>
        <w:drawing>
          <wp:inline distT="0" distB="0" distL="0" distR="0" wp14:anchorId="2D4F3FE0" wp14:editId="7193AC8E">
            <wp:extent cx="3824366" cy="594360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366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BC1D" w14:textId="4AA06F2B" w:rsidR="001C0987" w:rsidRDefault="001C0987" w:rsidP="001C0987">
      <w:p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jc w:val="both"/>
      </w:pPr>
    </w:p>
    <w:p w14:paraId="5FA0B932" w14:textId="77777777" w:rsidR="0048324D" w:rsidRDefault="0048324D" w:rsidP="0091341A">
      <w:pPr>
        <w:tabs>
          <w:tab w:val="left" w:pos="3240"/>
          <w:tab w:val="left" w:pos="3960"/>
          <w:tab w:val="left" w:pos="4320"/>
        </w:tabs>
        <w:ind w:left="5040" w:hanging="3600"/>
      </w:pPr>
    </w:p>
    <w:p w14:paraId="7E23F7AF" w14:textId="4370F62B" w:rsidR="0091341A" w:rsidRDefault="0091341A" w:rsidP="0091341A">
      <w:pPr>
        <w:tabs>
          <w:tab w:val="left" w:pos="3240"/>
          <w:tab w:val="left" w:pos="3960"/>
          <w:tab w:val="left" w:pos="4320"/>
        </w:tabs>
        <w:ind w:left="5040" w:hanging="3600"/>
      </w:pPr>
      <w:r w:rsidRPr="00B45D34">
        <w:t>No. of copies</w:t>
      </w:r>
      <w:r w:rsidRPr="00B45D34">
        <w:tab/>
      </w:r>
      <w:r w:rsidRPr="00B45D34">
        <w:tab/>
        <w:t>-</w:t>
      </w:r>
      <w:r w:rsidRPr="00B45D34">
        <w:tab/>
      </w:r>
      <w:r>
        <w:t>1</w:t>
      </w:r>
    </w:p>
    <w:p w14:paraId="493BAE4D" w14:textId="3F6FA57C" w:rsidR="0091341A" w:rsidRPr="00B45D34" w:rsidRDefault="00220A4B" w:rsidP="00220A4B">
      <w:pPr>
        <w:tabs>
          <w:tab w:val="left" w:pos="900"/>
          <w:tab w:val="left" w:pos="2160"/>
          <w:tab w:val="left" w:pos="3960"/>
        </w:tabs>
        <w:ind w:left="360" w:firstLine="1080"/>
      </w:pPr>
      <w:r>
        <w:t>Conducted by</w:t>
      </w:r>
      <w:r w:rsidR="0091341A" w:rsidRPr="00B45D34">
        <w:tab/>
        <w:t>-</w:t>
      </w:r>
      <w:r w:rsidR="0091341A" w:rsidRPr="00B45D34">
        <w:tab/>
      </w:r>
      <w:r>
        <w:t>HR/Department Head</w:t>
      </w:r>
    </w:p>
    <w:p w14:paraId="70C40C7C" w14:textId="79E24860" w:rsidR="0091341A" w:rsidRDefault="0091341A" w:rsidP="0048324D">
      <w:pPr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ind w:left="5580" w:hanging="4680"/>
        <w:jc w:val="both"/>
      </w:pPr>
      <w:r w:rsidRPr="00B45D34">
        <w:tab/>
        <w:t xml:space="preserve">Distribution                </w:t>
      </w:r>
      <w:r w:rsidRPr="00B45D34">
        <w:tab/>
        <w:t>-</w:t>
      </w:r>
      <w:r w:rsidRPr="00B45D34">
        <w:tab/>
      </w:r>
      <w:r w:rsidR="0048324D">
        <w:t>HR Department</w:t>
      </w:r>
    </w:p>
    <w:p w14:paraId="4874044B" w14:textId="77777777" w:rsidR="0091341A" w:rsidRDefault="0091341A" w:rsidP="00073DAA">
      <w:pPr>
        <w:pStyle w:val="ListParagraph"/>
        <w:tabs>
          <w:tab w:val="left" w:pos="1440"/>
          <w:tab w:val="left" w:pos="3240"/>
          <w:tab w:val="left" w:pos="3420"/>
          <w:tab w:val="left" w:pos="3960"/>
          <w:tab w:val="left" w:pos="4320"/>
          <w:tab w:val="left" w:pos="4860"/>
          <w:tab w:val="left" w:pos="5220"/>
          <w:tab w:val="left" w:pos="5580"/>
        </w:tabs>
        <w:ind w:left="936"/>
        <w:jc w:val="both"/>
      </w:pPr>
    </w:p>
    <w:p w14:paraId="730892AC" w14:textId="4ED77DC5" w:rsidR="008451F9" w:rsidRDefault="008451F9" w:rsidP="00786A08">
      <w:pPr>
        <w:pStyle w:val="ListParagraph"/>
        <w:ind w:left="576"/>
      </w:pPr>
      <w:r>
        <w:br w:type="page"/>
      </w:r>
    </w:p>
    <w:p w14:paraId="65A6385E" w14:textId="64D6460F" w:rsidR="0002306F" w:rsidRPr="00E91FCC" w:rsidRDefault="003226EA" w:rsidP="00B11AF0">
      <w:pPr>
        <w:pStyle w:val="ListParagraph"/>
        <w:numPr>
          <w:ilvl w:val="0"/>
          <w:numId w:val="1"/>
        </w:numPr>
      </w:pPr>
      <w:r w:rsidRPr="00E91FCC">
        <w:rPr>
          <w:u w:val="single"/>
        </w:rPr>
        <w:lastRenderedPageBreak/>
        <w:t>EFFECTIVITY</w:t>
      </w:r>
    </w:p>
    <w:p w14:paraId="34CD6835" w14:textId="77777777" w:rsidR="0002306F" w:rsidRPr="00A10F16" w:rsidRDefault="0002306F" w:rsidP="006C0A28">
      <w:pPr>
        <w:ind w:left="576"/>
        <w:jc w:val="both"/>
      </w:pPr>
    </w:p>
    <w:p w14:paraId="627993CD" w14:textId="2F6149F2" w:rsidR="00957833" w:rsidRPr="00957833" w:rsidRDefault="0022740B" w:rsidP="00957833">
      <w:pPr>
        <w:ind w:left="576"/>
        <w:jc w:val="both"/>
      </w:pPr>
      <w:r w:rsidRPr="004441F1">
        <w:t>This Policies and Procedures Manual shall take effect upon approval and shall supersede any memorandum/SOP inconsistent with thi</w:t>
      </w:r>
      <w:r>
        <w:t>s Policies and Procedures Manual. Any changes to the manual shall comply with the policies and procedures indicated in the process</w:t>
      </w:r>
      <w:ins w:id="1" w:author="JGL" w:date="2017-08-25T17:25:00Z">
        <w:r>
          <w:t xml:space="preserve"> title</w:t>
        </w:r>
      </w:ins>
      <w:r>
        <w:t xml:space="preserve"> </w:t>
      </w:r>
      <w:del w:id="2" w:author="JGL" w:date="2017-08-25T17:25:00Z">
        <w:r w:rsidDel="005C2740">
          <w:delText>of</w:delText>
        </w:r>
      </w:del>
      <w:r>
        <w:t xml:space="preserve"> </w:t>
      </w:r>
      <w:ins w:id="3" w:author="JGL" w:date="2017-08-25T17:25:00Z">
        <w:r w:rsidRPr="005C2740">
          <w:rPr>
            <w:i/>
            <w:rPrChange w:id="4" w:author="JGL" w:date="2017-08-25T17:25:00Z">
              <w:rPr/>
            </w:rPrChange>
          </w:rPr>
          <w:t>“</w:t>
        </w:r>
      </w:ins>
      <w:r w:rsidRPr="005C2740">
        <w:rPr>
          <w:i/>
          <w:rPrChange w:id="5" w:author="JGL" w:date="2017-08-25T17:25:00Z">
            <w:rPr/>
          </w:rPrChange>
        </w:rPr>
        <w:t>Amendment of Manual</w:t>
      </w:r>
      <w:ins w:id="6" w:author="JGL" w:date="2017-08-25T17:25:00Z">
        <w:r w:rsidRPr="005C2740">
          <w:rPr>
            <w:i/>
            <w:rPrChange w:id="7" w:author="JGL" w:date="2017-08-25T17:25:00Z">
              <w:rPr/>
            </w:rPrChange>
          </w:rPr>
          <w:t>”</w:t>
        </w:r>
      </w:ins>
      <w:r>
        <w:t>.</w:t>
      </w:r>
    </w:p>
    <w:sectPr w:rsidR="00957833" w:rsidRPr="00957833" w:rsidSect="00BA28E0">
      <w:headerReference w:type="default" r:id="rId23"/>
      <w:footerReference w:type="even" r:id="rId24"/>
      <w:footerReference w:type="default" r:id="rId25"/>
      <w:pgSz w:w="12240" w:h="15840"/>
      <w:pgMar w:top="1440" w:right="1008" w:bottom="1440" w:left="1800" w:header="720" w:footer="720" w:gutter="79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72E12" w14:textId="77777777" w:rsidR="00F82BC4" w:rsidRDefault="00F82BC4">
      <w:r>
        <w:separator/>
      </w:r>
    </w:p>
  </w:endnote>
  <w:endnote w:type="continuationSeparator" w:id="0">
    <w:p w14:paraId="10713CF3" w14:textId="77777777" w:rsidR="00F82BC4" w:rsidRDefault="00F82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156D5" w14:textId="77777777" w:rsidR="00CA2D8C" w:rsidRDefault="00CA2D8C" w:rsidP="0042700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0CF236" w14:textId="77777777" w:rsidR="00CA2D8C" w:rsidRDefault="00CA2D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486AA" w14:textId="7E9D4BB5" w:rsidR="00CA2D8C" w:rsidRPr="00984497" w:rsidRDefault="00CA2D8C" w:rsidP="00AF7FB4">
    <w:pPr>
      <w:pStyle w:val="Footer"/>
      <w:tabs>
        <w:tab w:val="clear" w:pos="8640"/>
        <w:tab w:val="right" w:pos="9000"/>
      </w:tabs>
      <w:rPr>
        <w:i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BFD869" wp14:editId="40E9E4AE">
              <wp:simplePos x="0" y="0"/>
              <wp:positionH relativeFrom="column">
                <wp:posOffset>0</wp:posOffset>
              </wp:positionH>
              <wp:positionV relativeFrom="paragraph">
                <wp:posOffset>-45720</wp:posOffset>
              </wp:positionV>
              <wp:extent cx="5989320" cy="0"/>
              <wp:effectExtent l="9525" t="9525" r="11430" b="9525"/>
              <wp:wrapNone/>
              <wp:docPr id="2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93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B4E835" id="Line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pt" to="471.6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zLo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"/>
          </w:pict>
        </mc:Fallback>
      </mc:AlternateContent>
    </w:r>
    <w:r w:rsidRPr="00E359BB">
      <w:t xml:space="preserve">Revision Number: 00         </w:t>
    </w:r>
    <w:r w:rsidRPr="00E359BB">
      <w:tab/>
    </w:r>
    <w:r w:rsidRPr="00A908A6">
      <w:t xml:space="preserve">               </w:t>
    </w:r>
    <w:r>
      <w:t xml:space="preserve">                              </w:t>
    </w:r>
    <w:r>
      <w:tab/>
      <w:t xml:space="preserve"> </w:t>
    </w:r>
    <w:r>
      <w:rPr>
        <w:i/>
      </w:rPr>
      <w:t>Recruitment and Hiring</w:t>
    </w:r>
  </w:p>
  <w:p w14:paraId="0A6EEDAB" w14:textId="5402AC13" w:rsidR="00CA2D8C" w:rsidRPr="00001477" w:rsidRDefault="00CA2D8C" w:rsidP="000E383F">
    <w:pPr>
      <w:pStyle w:val="Footer"/>
      <w:framePr w:wrap="around" w:vAnchor="text" w:hAnchor="page" w:x="5941" w:y="461"/>
      <w:jc w:val="center"/>
      <w:rPr>
        <w:rStyle w:val="PageNumber"/>
        <w:sz w:val="22"/>
        <w:szCs w:val="22"/>
      </w:rPr>
    </w:pPr>
    <w:r w:rsidRPr="00001477">
      <w:rPr>
        <w:rStyle w:val="PageNumber"/>
        <w:sz w:val="22"/>
        <w:szCs w:val="22"/>
      </w:rPr>
      <w:t xml:space="preserve">Page </w:t>
    </w:r>
    <w:r w:rsidRPr="00001477">
      <w:rPr>
        <w:rStyle w:val="PageNumber"/>
        <w:sz w:val="22"/>
        <w:szCs w:val="22"/>
      </w:rPr>
      <w:fldChar w:fldCharType="begin"/>
    </w:r>
    <w:r w:rsidRPr="00001477">
      <w:rPr>
        <w:rStyle w:val="PageNumber"/>
        <w:sz w:val="22"/>
        <w:szCs w:val="22"/>
      </w:rPr>
      <w:instrText xml:space="preserve"> PAGE </w:instrText>
    </w:r>
    <w:r w:rsidRPr="00001477">
      <w:rPr>
        <w:rStyle w:val="PageNumber"/>
        <w:sz w:val="22"/>
        <w:szCs w:val="22"/>
      </w:rPr>
      <w:fldChar w:fldCharType="separate"/>
    </w:r>
    <w:r w:rsidR="00E607B3">
      <w:rPr>
        <w:rStyle w:val="PageNumber"/>
        <w:noProof/>
        <w:sz w:val="22"/>
        <w:szCs w:val="22"/>
      </w:rPr>
      <w:t>10</w:t>
    </w:r>
    <w:r w:rsidRPr="00001477">
      <w:rPr>
        <w:rStyle w:val="PageNumber"/>
        <w:sz w:val="22"/>
        <w:szCs w:val="22"/>
      </w:rPr>
      <w:fldChar w:fldCharType="end"/>
    </w:r>
    <w:r w:rsidRPr="00001477">
      <w:rPr>
        <w:rStyle w:val="PageNumber"/>
        <w:sz w:val="22"/>
        <w:szCs w:val="22"/>
      </w:rPr>
      <w:t xml:space="preserve"> of </w:t>
    </w:r>
    <w:r w:rsidRPr="00001477">
      <w:rPr>
        <w:rStyle w:val="PageNumber"/>
        <w:sz w:val="22"/>
        <w:szCs w:val="22"/>
      </w:rPr>
      <w:fldChar w:fldCharType="begin"/>
    </w:r>
    <w:r w:rsidRPr="00001477">
      <w:rPr>
        <w:rStyle w:val="PageNumber"/>
        <w:sz w:val="22"/>
        <w:szCs w:val="22"/>
      </w:rPr>
      <w:instrText xml:space="preserve"> NUMPAGES </w:instrText>
    </w:r>
    <w:r w:rsidRPr="00001477">
      <w:rPr>
        <w:rStyle w:val="PageNumber"/>
        <w:sz w:val="22"/>
        <w:szCs w:val="22"/>
      </w:rPr>
      <w:fldChar w:fldCharType="separate"/>
    </w:r>
    <w:r w:rsidR="00E607B3">
      <w:rPr>
        <w:rStyle w:val="PageNumber"/>
        <w:noProof/>
        <w:sz w:val="22"/>
        <w:szCs w:val="22"/>
      </w:rPr>
      <w:t>22</w:t>
    </w:r>
    <w:r w:rsidRPr="00001477">
      <w:rPr>
        <w:rStyle w:val="PageNumber"/>
        <w:sz w:val="22"/>
        <w:szCs w:val="22"/>
      </w:rPr>
      <w:fldChar w:fldCharType="end"/>
    </w:r>
  </w:p>
  <w:p w14:paraId="5CA07EA7" w14:textId="77777777" w:rsidR="00CA2D8C" w:rsidRDefault="00CA2D8C" w:rsidP="00AF7FB4">
    <w:pPr>
      <w:pStyle w:val="Footer"/>
      <w:tabs>
        <w:tab w:val="clear" w:pos="8640"/>
        <w:tab w:val="right" w:pos="9000"/>
      </w:tabs>
    </w:pPr>
    <w:r w:rsidRPr="00E359BB">
      <w:t>Effective Date:</w:t>
    </w:r>
    <w:r>
      <w:tab/>
      <w:t xml:space="preserve">                                                                                                 For Internal Use Only</w:t>
    </w:r>
  </w:p>
  <w:p w14:paraId="1427BC17" w14:textId="77777777" w:rsidR="00CA2D8C" w:rsidRPr="00E359BB" w:rsidRDefault="00CA2D8C" w:rsidP="00AF7FB4">
    <w:pPr>
      <w:pStyle w:val="Footer"/>
      <w:tabs>
        <w:tab w:val="clear" w:pos="8640"/>
        <w:tab w:val="right" w:pos="90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A6731" w14:textId="77777777" w:rsidR="00F82BC4" w:rsidRDefault="00F82BC4">
      <w:r>
        <w:separator/>
      </w:r>
    </w:p>
  </w:footnote>
  <w:footnote w:type="continuationSeparator" w:id="0">
    <w:p w14:paraId="7DD824F6" w14:textId="77777777" w:rsidR="00F82BC4" w:rsidRDefault="00F82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3E9F7" w14:textId="53FC45AF" w:rsidR="00CA2D8C" w:rsidRDefault="00CA2D8C" w:rsidP="00343C03">
    <w:pPr>
      <w:pStyle w:val="Header"/>
      <w:rPr>
        <w:rFonts w:ascii="Arial" w:hAnsi="Arial" w:cs="Arial"/>
      </w:rPr>
    </w:pPr>
    <w:r>
      <w:rPr>
        <w:rFonts w:ascii="Arial" w:hAnsi="Arial" w:cs="Arial"/>
        <w:noProof/>
        <w:lang w:val="en-PH" w:eastAsia="en-PH"/>
      </w:rPr>
      <w:drawing>
        <wp:inline distT="0" distB="0" distL="0" distR="0" wp14:anchorId="40094689" wp14:editId="3D2BCA4A">
          <wp:extent cx="581660" cy="439420"/>
          <wp:effectExtent l="0" t="0" r="0" b="0"/>
          <wp:docPr id="9" name="Picture 9" descr="avega_navigatio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vega_navigation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660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</w:rPr>
      <w:t xml:space="preserve"> </w:t>
    </w:r>
  </w:p>
  <w:p w14:paraId="0CA36A4C" w14:textId="78DBC284" w:rsidR="00CA2D8C" w:rsidRPr="00B15E69" w:rsidRDefault="00CA2D8C" w:rsidP="00343C03">
    <w:pPr>
      <w:pStyle w:val="Header"/>
      <w:rPr>
        <w:rFonts w:ascii="Arial" w:hAnsi="Arial" w:cs="Arial"/>
      </w:rPr>
    </w:pPr>
    <w:r w:rsidRPr="00B15E69">
      <w:rPr>
        <w:b/>
      </w:rPr>
      <w:t>AVEGA BROS</w:t>
    </w:r>
    <w:r w:rsidR="00E607B3">
      <w:rPr>
        <w:b/>
      </w:rPr>
      <w:t>.</w:t>
    </w:r>
    <w:r w:rsidRPr="00B15E69">
      <w:rPr>
        <w:b/>
      </w:rPr>
      <w:t xml:space="preserve"> INTEGRATED SHIPPING CORP.</w:t>
    </w:r>
  </w:p>
  <w:p w14:paraId="7431969C" w14:textId="03C541D6" w:rsidR="00CA2D8C" w:rsidRPr="00E359BB" w:rsidRDefault="00CA2D8C" w:rsidP="00C85B97">
    <w:pPr>
      <w:pStyle w:val="Header"/>
      <w:tabs>
        <w:tab w:val="clear" w:pos="8640"/>
        <w:tab w:val="right" w:pos="9000"/>
      </w:tabs>
      <w:rPr>
        <w:sz w:val="20"/>
        <w:szCs w:val="20"/>
      </w:rPr>
    </w:pPr>
    <w:r>
      <w:rPr>
        <w:rFonts w:ascii="Arial" w:hAnsi="Arial" w:cs="Arial"/>
        <w:noProof/>
        <w:sz w:val="14"/>
        <w:szCs w:val="14"/>
        <w:lang w:val="en-PH" w:eastAsia="en-P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E3D71A" wp14:editId="7C8B1C19">
              <wp:simplePos x="0" y="0"/>
              <wp:positionH relativeFrom="column">
                <wp:posOffset>0</wp:posOffset>
              </wp:positionH>
              <wp:positionV relativeFrom="paragraph">
                <wp:posOffset>199390</wp:posOffset>
              </wp:positionV>
              <wp:extent cx="5989320" cy="0"/>
              <wp:effectExtent l="9525" t="6350" r="11430" b="12700"/>
              <wp:wrapNone/>
              <wp:docPr id="3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93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E65673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7pt" to="471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y2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"/>
          </w:pict>
        </mc:Fallback>
      </mc:AlternateContent>
    </w:r>
    <w:r w:rsidRPr="00E359BB">
      <w:t xml:space="preserve">Policies and </w:t>
    </w:r>
    <w:r w:rsidRPr="00D54767">
      <w:t>Procedures Manual</w:t>
    </w:r>
    <w:r w:rsidRPr="00D54767">
      <w:tab/>
    </w:r>
    <w:r>
      <w:t xml:space="preserve">                                                                              </w:t>
    </w:r>
    <w:r>
      <w:rPr>
        <w:sz w:val="22"/>
      </w:rPr>
      <w:t>Human Resources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B403B"/>
    <w:multiLevelType w:val="hybridMultilevel"/>
    <w:tmpl w:val="BC4C407E"/>
    <w:lvl w:ilvl="0" w:tplc="E578CB8E">
      <w:start w:val="3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355A8"/>
    <w:multiLevelType w:val="hybridMultilevel"/>
    <w:tmpl w:val="C922C5E6"/>
    <w:lvl w:ilvl="0" w:tplc="3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0AE35A2F"/>
    <w:multiLevelType w:val="hybridMultilevel"/>
    <w:tmpl w:val="08A4D7CE"/>
    <w:lvl w:ilvl="0" w:tplc="3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672DA2"/>
    <w:multiLevelType w:val="hybridMultilevel"/>
    <w:tmpl w:val="E9620CA2"/>
    <w:lvl w:ilvl="0" w:tplc="632A9CC6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37526"/>
    <w:multiLevelType w:val="hybridMultilevel"/>
    <w:tmpl w:val="0CEE41EE"/>
    <w:lvl w:ilvl="0" w:tplc="3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FD42CD5"/>
    <w:multiLevelType w:val="hybridMultilevel"/>
    <w:tmpl w:val="5CAEDD80"/>
    <w:lvl w:ilvl="0" w:tplc="3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2398385E"/>
    <w:multiLevelType w:val="hybridMultilevel"/>
    <w:tmpl w:val="418AA032"/>
    <w:lvl w:ilvl="0" w:tplc="3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2A7B7193"/>
    <w:multiLevelType w:val="hybridMultilevel"/>
    <w:tmpl w:val="FE268CEC"/>
    <w:lvl w:ilvl="0" w:tplc="E460F6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B47119"/>
    <w:multiLevelType w:val="multilevel"/>
    <w:tmpl w:val="CD12B086"/>
    <w:lvl w:ilvl="0">
      <w:start w:val="1"/>
      <w:numFmt w:val="upperRoman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936"/>
        </w:tabs>
        <w:ind w:left="936" w:hanging="360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36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4464"/>
        </w:tabs>
        <w:ind w:left="4464" w:hanging="15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29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56F7793A"/>
    <w:multiLevelType w:val="multilevel"/>
    <w:tmpl w:val="CD12B086"/>
    <w:lvl w:ilvl="0">
      <w:start w:val="1"/>
      <w:numFmt w:val="upperRoman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936"/>
        </w:tabs>
        <w:ind w:left="936" w:hanging="360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36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4464"/>
        </w:tabs>
        <w:ind w:left="4464" w:hanging="15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5760" w:hanging="129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58D93A07"/>
    <w:multiLevelType w:val="hybridMultilevel"/>
    <w:tmpl w:val="AAAC06AC"/>
    <w:lvl w:ilvl="0" w:tplc="3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1" w15:restartNumberingAfterBreak="0">
    <w:nsid w:val="5A9F59D4"/>
    <w:multiLevelType w:val="hybridMultilevel"/>
    <w:tmpl w:val="A4A0145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213C54"/>
    <w:multiLevelType w:val="hybridMultilevel"/>
    <w:tmpl w:val="4DD08DE8"/>
    <w:lvl w:ilvl="0" w:tplc="3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67DE0EDA"/>
    <w:multiLevelType w:val="hybridMultilevel"/>
    <w:tmpl w:val="FED494C2"/>
    <w:lvl w:ilvl="0" w:tplc="3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6C530CDD"/>
    <w:multiLevelType w:val="hybridMultilevel"/>
    <w:tmpl w:val="9248792A"/>
    <w:lvl w:ilvl="0" w:tplc="3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F0711D"/>
    <w:multiLevelType w:val="hybridMultilevel"/>
    <w:tmpl w:val="565A4D3C"/>
    <w:lvl w:ilvl="0" w:tplc="442A749E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700" w:hanging="360"/>
      </w:pPr>
    </w:lvl>
    <w:lvl w:ilvl="2" w:tplc="3409001B" w:tentative="1">
      <w:start w:val="1"/>
      <w:numFmt w:val="lowerRoman"/>
      <w:lvlText w:val="%3."/>
      <w:lvlJc w:val="right"/>
      <w:pPr>
        <w:ind w:left="3420" w:hanging="180"/>
      </w:pPr>
    </w:lvl>
    <w:lvl w:ilvl="3" w:tplc="3409000F" w:tentative="1">
      <w:start w:val="1"/>
      <w:numFmt w:val="decimal"/>
      <w:lvlText w:val="%4."/>
      <w:lvlJc w:val="left"/>
      <w:pPr>
        <w:ind w:left="4140" w:hanging="360"/>
      </w:pPr>
    </w:lvl>
    <w:lvl w:ilvl="4" w:tplc="34090019" w:tentative="1">
      <w:start w:val="1"/>
      <w:numFmt w:val="lowerLetter"/>
      <w:lvlText w:val="%5."/>
      <w:lvlJc w:val="left"/>
      <w:pPr>
        <w:ind w:left="4860" w:hanging="360"/>
      </w:pPr>
    </w:lvl>
    <w:lvl w:ilvl="5" w:tplc="3409001B" w:tentative="1">
      <w:start w:val="1"/>
      <w:numFmt w:val="lowerRoman"/>
      <w:lvlText w:val="%6."/>
      <w:lvlJc w:val="right"/>
      <w:pPr>
        <w:ind w:left="5580" w:hanging="180"/>
      </w:pPr>
    </w:lvl>
    <w:lvl w:ilvl="6" w:tplc="3409000F" w:tentative="1">
      <w:start w:val="1"/>
      <w:numFmt w:val="decimal"/>
      <w:lvlText w:val="%7."/>
      <w:lvlJc w:val="left"/>
      <w:pPr>
        <w:ind w:left="6300" w:hanging="360"/>
      </w:pPr>
    </w:lvl>
    <w:lvl w:ilvl="7" w:tplc="34090019" w:tentative="1">
      <w:start w:val="1"/>
      <w:numFmt w:val="lowerLetter"/>
      <w:lvlText w:val="%8."/>
      <w:lvlJc w:val="left"/>
      <w:pPr>
        <w:ind w:left="7020" w:hanging="360"/>
      </w:pPr>
    </w:lvl>
    <w:lvl w:ilvl="8" w:tplc="3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6D250598"/>
    <w:multiLevelType w:val="hybridMultilevel"/>
    <w:tmpl w:val="9060598C"/>
    <w:lvl w:ilvl="0" w:tplc="56FA272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340" w:hanging="360"/>
      </w:pPr>
    </w:lvl>
    <w:lvl w:ilvl="2" w:tplc="3409001B" w:tentative="1">
      <w:start w:val="1"/>
      <w:numFmt w:val="lowerRoman"/>
      <w:lvlText w:val="%3."/>
      <w:lvlJc w:val="right"/>
      <w:pPr>
        <w:ind w:left="3060" w:hanging="180"/>
      </w:pPr>
    </w:lvl>
    <w:lvl w:ilvl="3" w:tplc="3409000F" w:tentative="1">
      <w:start w:val="1"/>
      <w:numFmt w:val="decimal"/>
      <w:lvlText w:val="%4."/>
      <w:lvlJc w:val="left"/>
      <w:pPr>
        <w:ind w:left="3780" w:hanging="360"/>
      </w:pPr>
    </w:lvl>
    <w:lvl w:ilvl="4" w:tplc="34090019" w:tentative="1">
      <w:start w:val="1"/>
      <w:numFmt w:val="lowerLetter"/>
      <w:lvlText w:val="%5."/>
      <w:lvlJc w:val="left"/>
      <w:pPr>
        <w:ind w:left="4500" w:hanging="360"/>
      </w:pPr>
    </w:lvl>
    <w:lvl w:ilvl="5" w:tplc="3409001B" w:tentative="1">
      <w:start w:val="1"/>
      <w:numFmt w:val="lowerRoman"/>
      <w:lvlText w:val="%6."/>
      <w:lvlJc w:val="right"/>
      <w:pPr>
        <w:ind w:left="5220" w:hanging="180"/>
      </w:pPr>
    </w:lvl>
    <w:lvl w:ilvl="6" w:tplc="3409000F" w:tentative="1">
      <w:start w:val="1"/>
      <w:numFmt w:val="decimal"/>
      <w:lvlText w:val="%7."/>
      <w:lvlJc w:val="left"/>
      <w:pPr>
        <w:ind w:left="5940" w:hanging="360"/>
      </w:pPr>
    </w:lvl>
    <w:lvl w:ilvl="7" w:tplc="34090019" w:tentative="1">
      <w:start w:val="1"/>
      <w:numFmt w:val="lowerLetter"/>
      <w:lvlText w:val="%8."/>
      <w:lvlJc w:val="left"/>
      <w:pPr>
        <w:ind w:left="6660" w:hanging="360"/>
      </w:pPr>
    </w:lvl>
    <w:lvl w:ilvl="8" w:tplc="3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6ED773AF"/>
    <w:multiLevelType w:val="hybridMultilevel"/>
    <w:tmpl w:val="638C74DA"/>
    <w:lvl w:ilvl="0" w:tplc="BFDCCBC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340" w:hanging="360"/>
      </w:pPr>
    </w:lvl>
    <w:lvl w:ilvl="2" w:tplc="3409001B" w:tentative="1">
      <w:start w:val="1"/>
      <w:numFmt w:val="lowerRoman"/>
      <w:lvlText w:val="%3."/>
      <w:lvlJc w:val="right"/>
      <w:pPr>
        <w:ind w:left="3060" w:hanging="180"/>
      </w:pPr>
    </w:lvl>
    <w:lvl w:ilvl="3" w:tplc="3409000F" w:tentative="1">
      <w:start w:val="1"/>
      <w:numFmt w:val="decimal"/>
      <w:lvlText w:val="%4."/>
      <w:lvlJc w:val="left"/>
      <w:pPr>
        <w:ind w:left="3780" w:hanging="360"/>
      </w:pPr>
    </w:lvl>
    <w:lvl w:ilvl="4" w:tplc="34090019" w:tentative="1">
      <w:start w:val="1"/>
      <w:numFmt w:val="lowerLetter"/>
      <w:lvlText w:val="%5."/>
      <w:lvlJc w:val="left"/>
      <w:pPr>
        <w:ind w:left="4500" w:hanging="360"/>
      </w:pPr>
    </w:lvl>
    <w:lvl w:ilvl="5" w:tplc="3409001B" w:tentative="1">
      <w:start w:val="1"/>
      <w:numFmt w:val="lowerRoman"/>
      <w:lvlText w:val="%6."/>
      <w:lvlJc w:val="right"/>
      <w:pPr>
        <w:ind w:left="5220" w:hanging="180"/>
      </w:pPr>
    </w:lvl>
    <w:lvl w:ilvl="6" w:tplc="3409000F" w:tentative="1">
      <w:start w:val="1"/>
      <w:numFmt w:val="decimal"/>
      <w:lvlText w:val="%7."/>
      <w:lvlJc w:val="left"/>
      <w:pPr>
        <w:ind w:left="5940" w:hanging="360"/>
      </w:pPr>
    </w:lvl>
    <w:lvl w:ilvl="7" w:tplc="34090019" w:tentative="1">
      <w:start w:val="1"/>
      <w:numFmt w:val="lowerLetter"/>
      <w:lvlText w:val="%8."/>
      <w:lvlJc w:val="left"/>
      <w:pPr>
        <w:ind w:left="6660" w:hanging="360"/>
      </w:pPr>
    </w:lvl>
    <w:lvl w:ilvl="8" w:tplc="3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12"/>
  </w:num>
  <w:num w:numId="5">
    <w:abstractNumId w:val="15"/>
  </w:num>
  <w:num w:numId="6">
    <w:abstractNumId w:val="6"/>
  </w:num>
  <w:num w:numId="7">
    <w:abstractNumId w:val="7"/>
  </w:num>
  <w:num w:numId="8">
    <w:abstractNumId w:val="16"/>
  </w:num>
  <w:num w:numId="9">
    <w:abstractNumId w:val="10"/>
  </w:num>
  <w:num w:numId="10">
    <w:abstractNumId w:val="2"/>
  </w:num>
  <w:num w:numId="11">
    <w:abstractNumId w:val="8"/>
  </w:num>
  <w:num w:numId="12">
    <w:abstractNumId w:val="17"/>
  </w:num>
  <w:num w:numId="13">
    <w:abstractNumId w:val="0"/>
  </w:num>
  <w:num w:numId="14">
    <w:abstractNumId w:val="11"/>
  </w:num>
  <w:num w:numId="15">
    <w:abstractNumId w:val="3"/>
  </w:num>
  <w:num w:numId="16">
    <w:abstractNumId w:val="5"/>
  </w:num>
  <w:num w:numId="17">
    <w:abstractNumId w:val="14"/>
  </w:num>
  <w:num w:numId="18">
    <w:abstractNumId w:val="1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GL">
    <w15:presenceInfo w15:providerId="None" w15:userId="JG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263"/>
    <w:rsid w:val="00000CC3"/>
    <w:rsid w:val="00000E12"/>
    <w:rsid w:val="00001016"/>
    <w:rsid w:val="00001477"/>
    <w:rsid w:val="000014A2"/>
    <w:rsid w:val="00001821"/>
    <w:rsid w:val="00001A35"/>
    <w:rsid w:val="00001F5A"/>
    <w:rsid w:val="000027FB"/>
    <w:rsid w:val="00002B74"/>
    <w:rsid w:val="0000365D"/>
    <w:rsid w:val="00003AF9"/>
    <w:rsid w:val="0000449C"/>
    <w:rsid w:val="00004729"/>
    <w:rsid w:val="0000482A"/>
    <w:rsid w:val="00004AF9"/>
    <w:rsid w:val="00004AFB"/>
    <w:rsid w:val="00004CAD"/>
    <w:rsid w:val="00004CD9"/>
    <w:rsid w:val="0000594C"/>
    <w:rsid w:val="000061C2"/>
    <w:rsid w:val="0000739A"/>
    <w:rsid w:val="000074F8"/>
    <w:rsid w:val="00007949"/>
    <w:rsid w:val="00007A0F"/>
    <w:rsid w:val="00007A58"/>
    <w:rsid w:val="0001023D"/>
    <w:rsid w:val="00010929"/>
    <w:rsid w:val="00010BE5"/>
    <w:rsid w:val="00011567"/>
    <w:rsid w:val="000126C7"/>
    <w:rsid w:val="00013282"/>
    <w:rsid w:val="00013639"/>
    <w:rsid w:val="00013735"/>
    <w:rsid w:val="000137C2"/>
    <w:rsid w:val="00014086"/>
    <w:rsid w:val="00014928"/>
    <w:rsid w:val="0001516C"/>
    <w:rsid w:val="00015E8C"/>
    <w:rsid w:val="00015F4F"/>
    <w:rsid w:val="0001632C"/>
    <w:rsid w:val="000168AC"/>
    <w:rsid w:val="00016B18"/>
    <w:rsid w:val="000173F1"/>
    <w:rsid w:val="00020156"/>
    <w:rsid w:val="00020517"/>
    <w:rsid w:val="00020945"/>
    <w:rsid w:val="00021016"/>
    <w:rsid w:val="00022231"/>
    <w:rsid w:val="000224FE"/>
    <w:rsid w:val="0002261E"/>
    <w:rsid w:val="00022715"/>
    <w:rsid w:val="0002286C"/>
    <w:rsid w:val="000228C0"/>
    <w:rsid w:val="00022D57"/>
    <w:rsid w:val="00022F14"/>
    <w:rsid w:val="0002306F"/>
    <w:rsid w:val="00023697"/>
    <w:rsid w:val="00023720"/>
    <w:rsid w:val="00023887"/>
    <w:rsid w:val="00023E3D"/>
    <w:rsid w:val="00023EC5"/>
    <w:rsid w:val="00024361"/>
    <w:rsid w:val="00024BE1"/>
    <w:rsid w:val="00024BFB"/>
    <w:rsid w:val="000254B1"/>
    <w:rsid w:val="000256E0"/>
    <w:rsid w:val="00025977"/>
    <w:rsid w:val="00026451"/>
    <w:rsid w:val="00026717"/>
    <w:rsid w:val="000267B4"/>
    <w:rsid w:val="00026879"/>
    <w:rsid w:val="00026ED7"/>
    <w:rsid w:val="000276E6"/>
    <w:rsid w:val="00027822"/>
    <w:rsid w:val="00031687"/>
    <w:rsid w:val="00031D35"/>
    <w:rsid w:val="00031D50"/>
    <w:rsid w:val="00031F00"/>
    <w:rsid w:val="00032FE5"/>
    <w:rsid w:val="00033183"/>
    <w:rsid w:val="000336A3"/>
    <w:rsid w:val="00033A56"/>
    <w:rsid w:val="00033AEB"/>
    <w:rsid w:val="00034DDA"/>
    <w:rsid w:val="0003521C"/>
    <w:rsid w:val="00035BED"/>
    <w:rsid w:val="00035C1B"/>
    <w:rsid w:val="0003642B"/>
    <w:rsid w:val="000372D6"/>
    <w:rsid w:val="00037830"/>
    <w:rsid w:val="0003799F"/>
    <w:rsid w:val="000401F7"/>
    <w:rsid w:val="00040354"/>
    <w:rsid w:val="000404D2"/>
    <w:rsid w:val="00040FEC"/>
    <w:rsid w:val="000416F6"/>
    <w:rsid w:val="00041898"/>
    <w:rsid w:val="00041984"/>
    <w:rsid w:val="00041D00"/>
    <w:rsid w:val="0004252C"/>
    <w:rsid w:val="00042654"/>
    <w:rsid w:val="00042F87"/>
    <w:rsid w:val="000431B5"/>
    <w:rsid w:val="0004326B"/>
    <w:rsid w:val="00043556"/>
    <w:rsid w:val="00043C3F"/>
    <w:rsid w:val="0004430F"/>
    <w:rsid w:val="00044514"/>
    <w:rsid w:val="00044757"/>
    <w:rsid w:val="00044D3F"/>
    <w:rsid w:val="00045850"/>
    <w:rsid w:val="000460A6"/>
    <w:rsid w:val="00046291"/>
    <w:rsid w:val="00046E8B"/>
    <w:rsid w:val="00047256"/>
    <w:rsid w:val="0004764B"/>
    <w:rsid w:val="00047955"/>
    <w:rsid w:val="000479F5"/>
    <w:rsid w:val="00050338"/>
    <w:rsid w:val="00050890"/>
    <w:rsid w:val="00051D35"/>
    <w:rsid w:val="00051D65"/>
    <w:rsid w:val="000522C2"/>
    <w:rsid w:val="00052710"/>
    <w:rsid w:val="00052C6D"/>
    <w:rsid w:val="000535D3"/>
    <w:rsid w:val="00053A62"/>
    <w:rsid w:val="00053A6C"/>
    <w:rsid w:val="00053B34"/>
    <w:rsid w:val="00053C46"/>
    <w:rsid w:val="0005454D"/>
    <w:rsid w:val="000546ED"/>
    <w:rsid w:val="00054923"/>
    <w:rsid w:val="00054AAC"/>
    <w:rsid w:val="00055067"/>
    <w:rsid w:val="0005533F"/>
    <w:rsid w:val="00055964"/>
    <w:rsid w:val="00055D49"/>
    <w:rsid w:val="0005640A"/>
    <w:rsid w:val="00056682"/>
    <w:rsid w:val="0005676F"/>
    <w:rsid w:val="00056C3C"/>
    <w:rsid w:val="00056C57"/>
    <w:rsid w:val="0005784F"/>
    <w:rsid w:val="00057B75"/>
    <w:rsid w:val="00060058"/>
    <w:rsid w:val="000608C0"/>
    <w:rsid w:val="000611D4"/>
    <w:rsid w:val="000611E5"/>
    <w:rsid w:val="00061F70"/>
    <w:rsid w:val="000620E9"/>
    <w:rsid w:val="000621E3"/>
    <w:rsid w:val="00062552"/>
    <w:rsid w:val="0006273C"/>
    <w:rsid w:val="00063111"/>
    <w:rsid w:val="0006433C"/>
    <w:rsid w:val="00064799"/>
    <w:rsid w:val="000656C0"/>
    <w:rsid w:val="0006582A"/>
    <w:rsid w:val="00066204"/>
    <w:rsid w:val="000667BC"/>
    <w:rsid w:val="00066914"/>
    <w:rsid w:val="00066C6F"/>
    <w:rsid w:val="00066EC7"/>
    <w:rsid w:val="000670C6"/>
    <w:rsid w:val="00067672"/>
    <w:rsid w:val="00067C56"/>
    <w:rsid w:val="00070A7A"/>
    <w:rsid w:val="00070E65"/>
    <w:rsid w:val="000710E9"/>
    <w:rsid w:val="0007176C"/>
    <w:rsid w:val="00071EC6"/>
    <w:rsid w:val="00071FCF"/>
    <w:rsid w:val="0007213A"/>
    <w:rsid w:val="00072707"/>
    <w:rsid w:val="00072FFD"/>
    <w:rsid w:val="00073552"/>
    <w:rsid w:val="0007364A"/>
    <w:rsid w:val="000739B8"/>
    <w:rsid w:val="00073DAA"/>
    <w:rsid w:val="00074486"/>
    <w:rsid w:val="000744C5"/>
    <w:rsid w:val="00075137"/>
    <w:rsid w:val="000755B4"/>
    <w:rsid w:val="000756DF"/>
    <w:rsid w:val="00075784"/>
    <w:rsid w:val="00075DA4"/>
    <w:rsid w:val="000761A8"/>
    <w:rsid w:val="000763E0"/>
    <w:rsid w:val="00076F0A"/>
    <w:rsid w:val="00077C1F"/>
    <w:rsid w:val="00080508"/>
    <w:rsid w:val="00080565"/>
    <w:rsid w:val="00080758"/>
    <w:rsid w:val="00080F0D"/>
    <w:rsid w:val="00081966"/>
    <w:rsid w:val="00081C38"/>
    <w:rsid w:val="00082099"/>
    <w:rsid w:val="00082459"/>
    <w:rsid w:val="000824A6"/>
    <w:rsid w:val="000826BE"/>
    <w:rsid w:val="00082917"/>
    <w:rsid w:val="00082CC3"/>
    <w:rsid w:val="00082FED"/>
    <w:rsid w:val="00083415"/>
    <w:rsid w:val="00083EA8"/>
    <w:rsid w:val="0008411C"/>
    <w:rsid w:val="00084A52"/>
    <w:rsid w:val="00084D33"/>
    <w:rsid w:val="00085705"/>
    <w:rsid w:val="00085BA8"/>
    <w:rsid w:val="00085D0F"/>
    <w:rsid w:val="00086123"/>
    <w:rsid w:val="0008646B"/>
    <w:rsid w:val="0008796A"/>
    <w:rsid w:val="00087AC5"/>
    <w:rsid w:val="00087B16"/>
    <w:rsid w:val="00091907"/>
    <w:rsid w:val="00091A09"/>
    <w:rsid w:val="00092D71"/>
    <w:rsid w:val="0009342F"/>
    <w:rsid w:val="00093B79"/>
    <w:rsid w:val="00093CD7"/>
    <w:rsid w:val="00093F1E"/>
    <w:rsid w:val="000942C1"/>
    <w:rsid w:val="00094B60"/>
    <w:rsid w:val="00094CA8"/>
    <w:rsid w:val="00094DF1"/>
    <w:rsid w:val="00094E54"/>
    <w:rsid w:val="00095027"/>
    <w:rsid w:val="0009510D"/>
    <w:rsid w:val="000956D1"/>
    <w:rsid w:val="000958BC"/>
    <w:rsid w:val="000959FB"/>
    <w:rsid w:val="00096146"/>
    <w:rsid w:val="00096449"/>
    <w:rsid w:val="00096AD2"/>
    <w:rsid w:val="00096EBD"/>
    <w:rsid w:val="00096F8E"/>
    <w:rsid w:val="0009763F"/>
    <w:rsid w:val="00097ECB"/>
    <w:rsid w:val="000A0020"/>
    <w:rsid w:val="000A0B70"/>
    <w:rsid w:val="000A0CEE"/>
    <w:rsid w:val="000A1015"/>
    <w:rsid w:val="000A1857"/>
    <w:rsid w:val="000A1A80"/>
    <w:rsid w:val="000A1E58"/>
    <w:rsid w:val="000A366C"/>
    <w:rsid w:val="000A3DA5"/>
    <w:rsid w:val="000A3DEB"/>
    <w:rsid w:val="000A406B"/>
    <w:rsid w:val="000A432C"/>
    <w:rsid w:val="000A4425"/>
    <w:rsid w:val="000A45B5"/>
    <w:rsid w:val="000A4736"/>
    <w:rsid w:val="000A4825"/>
    <w:rsid w:val="000A4C2C"/>
    <w:rsid w:val="000A53A9"/>
    <w:rsid w:val="000A56A5"/>
    <w:rsid w:val="000A5782"/>
    <w:rsid w:val="000A5FE0"/>
    <w:rsid w:val="000A608A"/>
    <w:rsid w:val="000A6F02"/>
    <w:rsid w:val="000A73DB"/>
    <w:rsid w:val="000A7487"/>
    <w:rsid w:val="000A7D04"/>
    <w:rsid w:val="000A7E55"/>
    <w:rsid w:val="000B02A4"/>
    <w:rsid w:val="000B0C5B"/>
    <w:rsid w:val="000B0D3B"/>
    <w:rsid w:val="000B1449"/>
    <w:rsid w:val="000B180A"/>
    <w:rsid w:val="000B1A94"/>
    <w:rsid w:val="000B1B23"/>
    <w:rsid w:val="000B2739"/>
    <w:rsid w:val="000B3623"/>
    <w:rsid w:val="000B3CC2"/>
    <w:rsid w:val="000B4596"/>
    <w:rsid w:val="000B4C49"/>
    <w:rsid w:val="000B501D"/>
    <w:rsid w:val="000B523A"/>
    <w:rsid w:val="000B617A"/>
    <w:rsid w:val="000B63ED"/>
    <w:rsid w:val="000B6630"/>
    <w:rsid w:val="000B67FC"/>
    <w:rsid w:val="000B6873"/>
    <w:rsid w:val="000B68A2"/>
    <w:rsid w:val="000B6E01"/>
    <w:rsid w:val="000B7372"/>
    <w:rsid w:val="000B75CF"/>
    <w:rsid w:val="000B7BAC"/>
    <w:rsid w:val="000B7D35"/>
    <w:rsid w:val="000C04B4"/>
    <w:rsid w:val="000C0EB2"/>
    <w:rsid w:val="000C11E3"/>
    <w:rsid w:val="000C1391"/>
    <w:rsid w:val="000C1455"/>
    <w:rsid w:val="000C1C68"/>
    <w:rsid w:val="000C1E8E"/>
    <w:rsid w:val="000C2686"/>
    <w:rsid w:val="000C2C0D"/>
    <w:rsid w:val="000C3225"/>
    <w:rsid w:val="000C3461"/>
    <w:rsid w:val="000C3563"/>
    <w:rsid w:val="000C3A35"/>
    <w:rsid w:val="000C3B05"/>
    <w:rsid w:val="000C3C8F"/>
    <w:rsid w:val="000C40C9"/>
    <w:rsid w:val="000C42E6"/>
    <w:rsid w:val="000C47B2"/>
    <w:rsid w:val="000C49BB"/>
    <w:rsid w:val="000C4A5C"/>
    <w:rsid w:val="000C4C4B"/>
    <w:rsid w:val="000C4E9B"/>
    <w:rsid w:val="000C5A99"/>
    <w:rsid w:val="000C5D6E"/>
    <w:rsid w:val="000C5F1B"/>
    <w:rsid w:val="000C608D"/>
    <w:rsid w:val="000C79ED"/>
    <w:rsid w:val="000C79FE"/>
    <w:rsid w:val="000D02F0"/>
    <w:rsid w:val="000D0668"/>
    <w:rsid w:val="000D0BC6"/>
    <w:rsid w:val="000D0D7B"/>
    <w:rsid w:val="000D0E26"/>
    <w:rsid w:val="000D1493"/>
    <w:rsid w:val="000D17F4"/>
    <w:rsid w:val="000D1B21"/>
    <w:rsid w:val="000D2A8C"/>
    <w:rsid w:val="000D382B"/>
    <w:rsid w:val="000D3F65"/>
    <w:rsid w:val="000D4002"/>
    <w:rsid w:val="000D41B1"/>
    <w:rsid w:val="000D4A50"/>
    <w:rsid w:val="000D4B95"/>
    <w:rsid w:val="000D4D4C"/>
    <w:rsid w:val="000D4FD7"/>
    <w:rsid w:val="000D5067"/>
    <w:rsid w:val="000D60C3"/>
    <w:rsid w:val="000D6E41"/>
    <w:rsid w:val="000D713D"/>
    <w:rsid w:val="000D761C"/>
    <w:rsid w:val="000D7715"/>
    <w:rsid w:val="000D7C59"/>
    <w:rsid w:val="000D7D61"/>
    <w:rsid w:val="000E0D87"/>
    <w:rsid w:val="000E1251"/>
    <w:rsid w:val="000E14BF"/>
    <w:rsid w:val="000E2BC3"/>
    <w:rsid w:val="000E2CD2"/>
    <w:rsid w:val="000E308F"/>
    <w:rsid w:val="000E326A"/>
    <w:rsid w:val="000E32B2"/>
    <w:rsid w:val="000E34DF"/>
    <w:rsid w:val="000E383F"/>
    <w:rsid w:val="000E3AE1"/>
    <w:rsid w:val="000E3E4E"/>
    <w:rsid w:val="000E4259"/>
    <w:rsid w:val="000E4675"/>
    <w:rsid w:val="000E516A"/>
    <w:rsid w:val="000E58D3"/>
    <w:rsid w:val="000E58D6"/>
    <w:rsid w:val="000E5D4F"/>
    <w:rsid w:val="000E6239"/>
    <w:rsid w:val="000E6346"/>
    <w:rsid w:val="000E6DFF"/>
    <w:rsid w:val="000E7345"/>
    <w:rsid w:val="000E7419"/>
    <w:rsid w:val="000E7AB2"/>
    <w:rsid w:val="000E7CB7"/>
    <w:rsid w:val="000E7F8D"/>
    <w:rsid w:val="000F1FFE"/>
    <w:rsid w:val="000F27EE"/>
    <w:rsid w:val="000F28B5"/>
    <w:rsid w:val="000F306B"/>
    <w:rsid w:val="000F371A"/>
    <w:rsid w:val="000F3D8E"/>
    <w:rsid w:val="000F3F67"/>
    <w:rsid w:val="000F42BD"/>
    <w:rsid w:val="000F4544"/>
    <w:rsid w:val="000F4930"/>
    <w:rsid w:val="000F5447"/>
    <w:rsid w:val="000F7503"/>
    <w:rsid w:val="000F78B1"/>
    <w:rsid w:val="000F7D15"/>
    <w:rsid w:val="00100191"/>
    <w:rsid w:val="0010035B"/>
    <w:rsid w:val="0010096C"/>
    <w:rsid w:val="00100B24"/>
    <w:rsid w:val="00101054"/>
    <w:rsid w:val="001013DC"/>
    <w:rsid w:val="00101ED5"/>
    <w:rsid w:val="001023A9"/>
    <w:rsid w:val="00102A9B"/>
    <w:rsid w:val="00102DD4"/>
    <w:rsid w:val="00102E6E"/>
    <w:rsid w:val="00103015"/>
    <w:rsid w:val="00103149"/>
    <w:rsid w:val="001031C6"/>
    <w:rsid w:val="001038EF"/>
    <w:rsid w:val="00104D14"/>
    <w:rsid w:val="00105435"/>
    <w:rsid w:val="001055C2"/>
    <w:rsid w:val="001059D1"/>
    <w:rsid w:val="00106358"/>
    <w:rsid w:val="001068DC"/>
    <w:rsid w:val="00106F92"/>
    <w:rsid w:val="00107212"/>
    <w:rsid w:val="001078D6"/>
    <w:rsid w:val="00107D49"/>
    <w:rsid w:val="0011004C"/>
    <w:rsid w:val="0011011D"/>
    <w:rsid w:val="0011020C"/>
    <w:rsid w:val="0011031D"/>
    <w:rsid w:val="0011063F"/>
    <w:rsid w:val="00110EAA"/>
    <w:rsid w:val="00111801"/>
    <w:rsid w:val="00111D9F"/>
    <w:rsid w:val="00111E5E"/>
    <w:rsid w:val="0011373A"/>
    <w:rsid w:val="00113ACE"/>
    <w:rsid w:val="00113EF3"/>
    <w:rsid w:val="00114281"/>
    <w:rsid w:val="0011495F"/>
    <w:rsid w:val="00114AB0"/>
    <w:rsid w:val="00114B6D"/>
    <w:rsid w:val="001158A4"/>
    <w:rsid w:val="00115B54"/>
    <w:rsid w:val="00115D21"/>
    <w:rsid w:val="0011653F"/>
    <w:rsid w:val="00116792"/>
    <w:rsid w:val="001169F6"/>
    <w:rsid w:val="00117044"/>
    <w:rsid w:val="00120038"/>
    <w:rsid w:val="001200EE"/>
    <w:rsid w:val="0012020B"/>
    <w:rsid w:val="00120F8E"/>
    <w:rsid w:val="001210EF"/>
    <w:rsid w:val="0012144F"/>
    <w:rsid w:val="0012167C"/>
    <w:rsid w:val="00121740"/>
    <w:rsid w:val="00121D18"/>
    <w:rsid w:val="00121D7D"/>
    <w:rsid w:val="001222EF"/>
    <w:rsid w:val="001225A1"/>
    <w:rsid w:val="00122C99"/>
    <w:rsid w:val="00122FF6"/>
    <w:rsid w:val="001232A6"/>
    <w:rsid w:val="00123459"/>
    <w:rsid w:val="00123BBC"/>
    <w:rsid w:val="00124203"/>
    <w:rsid w:val="001242FE"/>
    <w:rsid w:val="001246DE"/>
    <w:rsid w:val="00124A3F"/>
    <w:rsid w:val="001252F0"/>
    <w:rsid w:val="00126451"/>
    <w:rsid w:val="001268C3"/>
    <w:rsid w:val="00127C98"/>
    <w:rsid w:val="00127FBB"/>
    <w:rsid w:val="001303A0"/>
    <w:rsid w:val="00130477"/>
    <w:rsid w:val="001306DE"/>
    <w:rsid w:val="0013086A"/>
    <w:rsid w:val="00130F54"/>
    <w:rsid w:val="00131508"/>
    <w:rsid w:val="00131595"/>
    <w:rsid w:val="001322F6"/>
    <w:rsid w:val="00132377"/>
    <w:rsid w:val="00132C99"/>
    <w:rsid w:val="00132F13"/>
    <w:rsid w:val="00133987"/>
    <w:rsid w:val="001340E0"/>
    <w:rsid w:val="001343FF"/>
    <w:rsid w:val="00134438"/>
    <w:rsid w:val="0013458A"/>
    <w:rsid w:val="0013472C"/>
    <w:rsid w:val="001347C9"/>
    <w:rsid w:val="00134813"/>
    <w:rsid w:val="0013527A"/>
    <w:rsid w:val="00135BCD"/>
    <w:rsid w:val="001360D4"/>
    <w:rsid w:val="00136D38"/>
    <w:rsid w:val="00137A8D"/>
    <w:rsid w:val="00140867"/>
    <w:rsid w:val="00140955"/>
    <w:rsid w:val="001409A1"/>
    <w:rsid w:val="00140B63"/>
    <w:rsid w:val="00140F00"/>
    <w:rsid w:val="0014107A"/>
    <w:rsid w:val="0014118E"/>
    <w:rsid w:val="00141562"/>
    <w:rsid w:val="00141784"/>
    <w:rsid w:val="00141A30"/>
    <w:rsid w:val="00142146"/>
    <w:rsid w:val="00142332"/>
    <w:rsid w:val="0014267A"/>
    <w:rsid w:val="0014283A"/>
    <w:rsid w:val="00142921"/>
    <w:rsid w:val="00142C90"/>
    <w:rsid w:val="00142E41"/>
    <w:rsid w:val="00142E7D"/>
    <w:rsid w:val="00143321"/>
    <w:rsid w:val="001434DF"/>
    <w:rsid w:val="001438A1"/>
    <w:rsid w:val="00143B99"/>
    <w:rsid w:val="00143DEA"/>
    <w:rsid w:val="00143F4E"/>
    <w:rsid w:val="001441AF"/>
    <w:rsid w:val="001447F0"/>
    <w:rsid w:val="001448DB"/>
    <w:rsid w:val="001449B4"/>
    <w:rsid w:val="001460CB"/>
    <w:rsid w:val="001464D1"/>
    <w:rsid w:val="00146C8A"/>
    <w:rsid w:val="00146D0E"/>
    <w:rsid w:val="00146DE4"/>
    <w:rsid w:val="00147BF0"/>
    <w:rsid w:val="001502F8"/>
    <w:rsid w:val="00150304"/>
    <w:rsid w:val="001504B5"/>
    <w:rsid w:val="00150BAE"/>
    <w:rsid w:val="00150FA4"/>
    <w:rsid w:val="00151529"/>
    <w:rsid w:val="00151DEB"/>
    <w:rsid w:val="001534D3"/>
    <w:rsid w:val="001534D8"/>
    <w:rsid w:val="00153CE5"/>
    <w:rsid w:val="0015400F"/>
    <w:rsid w:val="00154692"/>
    <w:rsid w:val="00154BE9"/>
    <w:rsid w:val="0015509F"/>
    <w:rsid w:val="00155457"/>
    <w:rsid w:val="00155563"/>
    <w:rsid w:val="00155F7E"/>
    <w:rsid w:val="00156763"/>
    <w:rsid w:val="001568AA"/>
    <w:rsid w:val="001573E1"/>
    <w:rsid w:val="0015798D"/>
    <w:rsid w:val="001579E7"/>
    <w:rsid w:val="001601CC"/>
    <w:rsid w:val="00160A8F"/>
    <w:rsid w:val="00160C50"/>
    <w:rsid w:val="001611D9"/>
    <w:rsid w:val="00161696"/>
    <w:rsid w:val="001617D4"/>
    <w:rsid w:val="00161E14"/>
    <w:rsid w:val="00162F2F"/>
    <w:rsid w:val="0016302F"/>
    <w:rsid w:val="001632A3"/>
    <w:rsid w:val="00164091"/>
    <w:rsid w:val="0016424E"/>
    <w:rsid w:val="00164F76"/>
    <w:rsid w:val="001655CC"/>
    <w:rsid w:val="0016641A"/>
    <w:rsid w:val="00166E29"/>
    <w:rsid w:val="00166EE8"/>
    <w:rsid w:val="001671D8"/>
    <w:rsid w:val="00167894"/>
    <w:rsid w:val="00167899"/>
    <w:rsid w:val="00167A06"/>
    <w:rsid w:val="00167A44"/>
    <w:rsid w:val="00170332"/>
    <w:rsid w:val="00170502"/>
    <w:rsid w:val="00170B95"/>
    <w:rsid w:val="0017118F"/>
    <w:rsid w:val="00171897"/>
    <w:rsid w:val="00171AA5"/>
    <w:rsid w:val="00171AD8"/>
    <w:rsid w:val="00172097"/>
    <w:rsid w:val="00172117"/>
    <w:rsid w:val="001728F3"/>
    <w:rsid w:val="00173616"/>
    <w:rsid w:val="001739CA"/>
    <w:rsid w:val="00173DE9"/>
    <w:rsid w:val="00173FD1"/>
    <w:rsid w:val="00174136"/>
    <w:rsid w:val="00174913"/>
    <w:rsid w:val="00174A6D"/>
    <w:rsid w:val="00175234"/>
    <w:rsid w:val="001752E0"/>
    <w:rsid w:val="00175477"/>
    <w:rsid w:val="00175830"/>
    <w:rsid w:val="00175C41"/>
    <w:rsid w:val="00175D95"/>
    <w:rsid w:val="00176075"/>
    <w:rsid w:val="00176445"/>
    <w:rsid w:val="001769EA"/>
    <w:rsid w:val="001771C8"/>
    <w:rsid w:val="00177634"/>
    <w:rsid w:val="00177D13"/>
    <w:rsid w:val="00177D2C"/>
    <w:rsid w:val="00177FDA"/>
    <w:rsid w:val="001800E5"/>
    <w:rsid w:val="001809E2"/>
    <w:rsid w:val="00181331"/>
    <w:rsid w:val="00181F4E"/>
    <w:rsid w:val="0018203B"/>
    <w:rsid w:val="0018261B"/>
    <w:rsid w:val="0018267B"/>
    <w:rsid w:val="00182AE0"/>
    <w:rsid w:val="00182F78"/>
    <w:rsid w:val="00183334"/>
    <w:rsid w:val="00183718"/>
    <w:rsid w:val="0018384D"/>
    <w:rsid w:val="00184475"/>
    <w:rsid w:val="00185E23"/>
    <w:rsid w:val="0018606B"/>
    <w:rsid w:val="001862FE"/>
    <w:rsid w:val="0018676E"/>
    <w:rsid w:val="0018732A"/>
    <w:rsid w:val="00187C62"/>
    <w:rsid w:val="00187E0C"/>
    <w:rsid w:val="00190601"/>
    <w:rsid w:val="00190C56"/>
    <w:rsid w:val="00191ED4"/>
    <w:rsid w:val="00192575"/>
    <w:rsid w:val="0019274F"/>
    <w:rsid w:val="0019279F"/>
    <w:rsid w:val="00192956"/>
    <w:rsid w:val="00193944"/>
    <w:rsid w:val="001939DD"/>
    <w:rsid w:val="00193CD7"/>
    <w:rsid w:val="00193FDA"/>
    <w:rsid w:val="00194179"/>
    <w:rsid w:val="0019499B"/>
    <w:rsid w:val="00194BEE"/>
    <w:rsid w:val="00195000"/>
    <w:rsid w:val="00195445"/>
    <w:rsid w:val="00196B94"/>
    <w:rsid w:val="00196BA3"/>
    <w:rsid w:val="00196D94"/>
    <w:rsid w:val="0019745A"/>
    <w:rsid w:val="00197661"/>
    <w:rsid w:val="00197D31"/>
    <w:rsid w:val="001A012E"/>
    <w:rsid w:val="001A0305"/>
    <w:rsid w:val="001A0478"/>
    <w:rsid w:val="001A06A1"/>
    <w:rsid w:val="001A088E"/>
    <w:rsid w:val="001A0A70"/>
    <w:rsid w:val="001A0BC0"/>
    <w:rsid w:val="001A18A4"/>
    <w:rsid w:val="001A1C82"/>
    <w:rsid w:val="001A2925"/>
    <w:rsid w:val="001A29CA"/>
    <w:rsid w:val="001A3534"/>
    <w:rsid w:val="001A4337"/>
    <w:rsid w:val="001A4651"/>
    <w:rsid w:val="001A4A21"/>
    <w:rsid w:val="001A4F6A"/>
    <w:rsid w:val="001A57DD"/>
    <w:rsid w:val="001A5979"/>
    <w:rsid w:val="001A5A6A"/>
    <w:rsid w:val="001A6784"/>
    <w:rsid w:val="001A6B9A"/>
    <w:rsid w:val="001A6BC4"/>
    <w:rsid w:val="001A6BFA"/>
    <w:rsid w:val="001A7309"/>
    <w:rsid w:val="001B0170"/>
    <w:rsid w:val="001B16D6"/>
    <w:rsid w:val="001B19C0"/>
    <w:rsid w:val="001B1F19"/>
    <w:rsid w:val="001B1FDD"/>
    <w:rsid w:val="001B2037"/>
    <w:rsid w:val="001B2083"/>
    <w:rsid w:val="001B2310"/>
    <w:rsid w:val="001B23E8"/>
    <w:rsid w:val="001B3C66"/>
    <w:rsid w:val="001B3D58"/>
    <w:rsid w:val="001B3D8D"/>
    <w:rsid w:val="001B44F1"/>
    <w:rsid w:val="001B4E44"/>
    <w:rsid w:val="001B4F35"/>
    <w:rsid w:val="001B565C"/>
    <w:rsid w:val="001B57CF"/>
    <w:rsid w:val="001B698F"/>
    <w:rsid w:val="001B784F"/>
    <w:rsid w:val="001B7970"/>
    <w:rsid w:val="001B7CCC"/>
    <w:rsid w:val="001B7E17"/>
    <w:rsid w:val="001C04A9"/>
    <w:rsid w:val="001C072E"/>
    <w:rsid w:val="001C0987"/>
    <w:rsid w:val="001C0F23"/>
    <w:rsid w:val="001C1345"/>
    <w:rsid w:val="001C16A9"/>
    <w:rsid w:val="001C2170"/>
    <w:rsid w:val="001C22EA"/>
    <w:rsid w:val="001C26C5"/>
    <w:rsid w:val="001C2732"/>
    <w:rsid w:val="001C346C"/>
    <w:rsid w:val="001C348C"/>
    <w:rsid w:val="001C35F3"/>
    <w:rsid w:val="001C3615"/>
    <w:rsid w:val="001C37C6"/>
    <w:rsid w:val="001C390F"/>
    <w:rsid w:val="001C3EFE"/>
    <w:rsid w:val="001C40E7"/>
    <w:rsid w:val="001C45F3"/>
    <w:rsid w:val="001C49A9"/>
    <w:rsid w:val="001C4ACA"/>
    <w:rsid w:val="001C4B57"/>
    <w:rsid w:val="001C4DB2"/>
    <w:rsid w:val="001C4F1B"/>
    <w:rsid w:val="001C4F96"/>
    <w:rsid w:val="001C5B09"/>
    <w:rsid w:val="001C5F4C"/>
    <w:rsid w:val="001C62B2"/>
    <w:rsid w:val="001C68E5"/>
    <w:rsid w:val="001C7523"/>
    <w:rsid w:val="001C7790"/>
    <w:rsid w:val="001D0626"/>
    <w:rsid w:val="001D0761"/>
    <w:rsid w:val="001D19BB"/>
    <w:rsid w:val="001D2006"/>
    <w:rsid w:val="001D20F9"/>
    <w:rsid w:val="001D368A"/>
    <w:rsid w:val="001D37CA"/>
    <w:rsid w:val="001D37D6"/>
    <w:rsid w:val="001D3B1F"/>
    <w:rsid w:val="001D540E"/>
    <w:rsid w:val="001D57E0"/>
    <w:rsid w:val="001D7464"/>
    <w:rsid w:val="001D7674"/>
    <w:rsid w:val="001D7B3D"/>
    <w:rsid w:val="001E05C2"/>
    <w:rsid w:val="001E0A1D"/>
    <w:rsid w:val="001E0AC7"/>
    <w:rsid w:val="001E0F8E"/>
    <w:rsid w:val="001E1047"/>
    <w:rsid w:val="001E1567"/>
    <w:rsid w:val="001E15C7"/>
    <w:rsid w:val="001E1B07"/>
    <w:rsid w:val="001E2046"/>
    <w:rsid w:val="001E20E6"/>
    <w:rsid w:val="001E2185"/>
    <w:rsid w:val="001E2484"/>
    <w:rsid w:val="001E2EB5"/>
    <w:rsid w:val="001E2F79"/>
    <w:rsid w:val="001E3190"/>
    <w:rsid w:val="001E391A"/>
    <w:rsid w:val="001E3B2E"/>
    <w:rsid w:val="001E3D59"/>
    <w:rsid w:val="001E3DB5"/>
    <w:rsid w:val="001E3E3D"/>
    <w:rsid w:val="001E3F0A"/>
    <w:rsid w:val="001E43DD"/>
    <w:rsid w:val="001E48E2"/>
    <w:rsid w:val="001E6A2F"/>
    <w:rsid w:val="001E6B24"/>
    <w:rsid w:val="001E7458"/>
    <w:rsid w:val="001E76C9"/>
    <w:rsid w:val="001E79A0"/>
    <w:rsid w:val="001E7E46"/>
    <w:rsid w:val="001E7F2F"/>
    <w:rsid w:val="001F044B"/>
    <w:rsid w:val="001F0761"/>
    <w:rsid w:val="001F0BD1"/>
    <w:rsid w:val="001F124F"/>
    <w:rsid w:val="001F1738"/>
    <w:rsid w:val="001F1BC4"/>
    <w:rsid w:val="001F2232"/>
    <w:rsid w:val="001F2D62"/>
    <w:rsid w:val="001F31E8"/>
    <w:rsid w:val="001F33AC"/>
    <w:rsid w:val="001F364B"/>
    <w:rsid w:val="001F3AB1"/>
    <w:rsid w:val="001F3C7A"/>
    <w:rsid w:val="001F3D76"/>
    <w:rsid w:val="001F3E96"/>
    <w:rsid w:val="001F4A72"/>
    <w:rsid w:val="001F4AF6"/>
    <w:rsid w:val="001F514B"/>
    <w:rsid w:val="001F53E7"/>
    <w:rsid w:val="001F55B3"/>
    <w:rsid w:val="001F5F0A"/>
    <w:rsid w:val="001F6DEB"/>
    <w:rsid w:val="001F73A1"/>
    <w:rsid w:val="001F7B58"/>
    <w:rsid w:val="001F7F43"/>
    <w:rsid w:val="00200825"/>
    <w:rsid w:val="00200B5F"/>
    <w:rsid w:val="00200CB7"/>
    <w:rsid w:val="002011A9"/>
    <w:rsid w:val="0020128B"/>
    <w:rsid w:val="00202965"/>
    <w:rsid w:val="00203052"/>
    <w:rsid w:val="0020313B"/>
    <w:rsid w:val="00203F98"/>
    <w:rsid w:val="002041A4"/>
    <w:rsid w:val="0020489F"/>
    <w:rsid w:val="00204FF2"/>
    <w:rsid w:val="00205728"/>
    <w:rsid w:val="00206216"/>
    <w:rsid w:val="00206833"/>
    <w:rsid w:val="00206ABF"/>
    <w:rsid w:val="00207755"/>
    <w:rsid w:val="00207976"/>
    <w:rsid w:val="00207A8F"/>
    <w:rsid w:val="00207AC6"/>
    <w:rsid w:val="0021056B"/>
    <w:rsid w:val="00210C5A"/>
    <w:rsid w:val="00210EDC"/>
    <w:rsid w:val="00211226"/>
    <w:rsid w:val="0021218F"/>
    <w:rsid w:val="002124A0"/>
    <w:rsid w:val="002129FF"/>
    <w:rsid w:val="0021369B"/>
    <w:rsid w:val="0021390A"/>
    <w:rsid w:val="00213AF5"/>
    <w:rsid w:val="00214B94"/>
    <w:rsid w:val="00215114"/>
    <w:rsid w:val="00215A46"/>
    <w:rsid w:val="00216D96"/>
    <w:rsid w:val="00217617"/>
    <w:rsid w:val="00217A2A"/>
    <w:rsid w:val="00217FF5"/>
    <w:rsid w:val="00220415"/>
    <w:rsid w:val="0022088F"/>
    <w:rsid w:val="00220A4B"/>
    <w:rsid w:val="00220C91"/>
    <w:rsid w:val="00220E8C"/>
    <w:rsid w:val="00221A20"/>
    <w:rsid w:val="00221FCF"/>
    <w:rsid w:val="0022209D"/>
    <w:rsid w:val="0022211B"/>
    <w:rsid w:val="00222284"/>
    <w:rsid w:val="0022230F"/>
    <w:rsid w:val="002226B3"/>
    <w:rsid w:val="00223206"/>
    <w:rsid w:val="00223863"/>
    <w:rsid w:val="00224050"/>
    <w:rsid w:val="002246CD"/>
    <w:rsid w:val="0022472C"/>
    <w:rsid w:val="00224C5F"/>
    <w:rsid w:val="00224C73"/>
    <w:rsid w:val="00224C81"/>
    <w:rsid w:val="00225112"/>
    <w:rsid w:val="00225350"/>
    <w:rsid w:val="00225713"/>
    <w:rsid w:val="002259B6"/>
    <w:rsid w:val="00225B9A"/>
    <w:rsid w:val="00226586"/>
    <w:rsid w:val="00227015"/>
    <w:rsid w:val="002270BD"/>
    <w:rsid w:val="0022722B"/>
    <w:rsid w:val="00227307"/>
    <w:rsid w:val="0022740B"/>
    <w:rsid w:val="002306E1"/>
    <w:rsid w:val="00230803"/>
    <w:rsid w:val="00230BBB"/>
    <w:rsid w:val="00230DFF"/>
    <w:rsid w:val="002313B8"/>
    <w:rsid w:val="00231873"/>
    <w:rsid w:val="00232341"/>
    <w:rsid w:val="00232BAC"/>
    <w:rsid w:val="00232C37"/>
    <w:rsid w:val="002332E6"/>
    <w:rsid w:val="00233622"/>
    <w:rsid w:val="0023439E"/>
    <w:rsid w:val="0023453E"/>
    <w:rsid w:val="002347B7"/>
    <w:rsid w:val="00234CF5"/>
    <w:rsid w:val="00234F96"/>
    <w:rsid w:val="0023535C"/>
    <w:rsid w:val="00235678"/>
    <w:rsid w:val="002357EC"/>
    <w:rsid w:val="002360D0"/>
    <w:rsid w:val="002363DF"/>
    <w:rsid w:val="00236893"/>
    <w:rsid w:val="00236CBD"/>
    <w:rsid w:val="00237591"/>
    <w:rsid w:val="00237787"/>
    <w:rsid w:val="002400FB"/>
    <w:rsid w:val="0024017B"/>
    <w:rsid w:val="00240A10"/>
    <w:rsid w:val="00240AFC"/>
    <w:rsid w:val="00240FF1"/>
    <w:rsid w:val="00241079"/>
    <w:rsid w:val="0024172F"/>
    <w:rsid w:val="00241E46"/>
    <w:rsid w:val="00242140"/>
    <w:rsid w:val="00242302"/>
    <w:rsid w:val="0024263C"/>
    <w:rsid w:val="0024288C"/>
    <w:rsid w:val="00242D1E"/>
    <w:rsid w:val="002438C1"/>
    <w:rsid w:val="00244470"/>
    <w:rsid w:val="002447DD"/>
    <w:rsid w:val="00244E73"/>
    <w:rsid w:val="00244EB3"/>
    <w:rsid w:val="0024516E"/>
    <w:rsid w:val="002451CC"/>
    <w:rsid w:val="0024575C"/>
    <w:rsid w:val="00245DE7"/>
    <w:rsid w:val="00245EDE"/>
    <w:rsid w:val="002468A1"/>
    <w:rsid w:val="00247C2C"/>
    <w:rsid w:val="0025038F"/>
    <w:rsid w:val="0025192D"/>
    <w:rsid w:val="00251C69"/>
    <w:rsid w:val="00252678"/>
    <w:rsid w:val="0025324E"/>
    <w:rsid w:val="00253524"/>
    <w:rsid w:val="00253719"/>
    <w:rsid w:val="0025377F"/>
    <w:rsid w:val="00253EA7"/>
    <w:rsid w:val="002549D9"/>
    <w:rsid w:val="00254A0B"/>
    <w:rsid w:val="002559C9"/>
    <w:rsid w:val="00255C6A"/>
    <w:rsid w:val="00255D32"/>
    <w:rsid w:val="00256D75"/>
    <w:rsid w:val="00256FF8"/>
    <w:rsid w:val="002572EF"/>
    <w:rsid w:val="00257558"/>
    <w:rsid w:val="0025773D"/>
    <w:rsid w:val="0026031B"/>
    <w:rsid w:val="00260C52"/>
    <w:rsid w:val="00260E0B"/>
    <w:rsid w:val="00260F08"/>
    <w:rsid w:val="002612B9"/>
    <w:rsid w:val="002613B5"/>
    <w:rsid w:val="00261633"/>
    <w:rsid w:val="00261996"/>
    <w:rsid w:val="00261A86"/>
    <w:rsid w:val="0026217F"/>
    <w:rsid w:val="0026378C"/>
    <w:rsid w:val="00263C8C"/>
    <w:rsid w:val="00263E0B"/>
    <w:rsid w:val="00263FE2"/>
    <w:rsid w:val="00264447"/>
    <w:rsid w:val="00264D72"/>
    <w:rsid w:val="00265286"/>
    <w:rsid w:val="002652D1"/>
    <w:rsid w:val="002652FB"/>
    <w:rsid w:val="00265550"/>
    <w:rsid w:val="002657F4"/>
    <w:rsid w:val="002658FF"/>
    <w:rsid w:val="00265F31"/>
    <w:rsid w:val="00266286"/>
    <w:rsid w:val="00266F63"/>
    <w:rsid w:val="002670FE"/>
    <w:rsid w:val="0026711F"/>
    <w:rsid w:val="002672AF"/>
    <w:rsid w:val="00267680"/>
    <w:rsid w:val="00267851"/>
    <w:rsid w:val="00267A40"/>
    <w:rsid w:val="00267DE3"/>
    <w:rsid w:val="00270A6E"/>
    <w:rsid w:val="00271047"/>
    <w:rsid w:val="002715AA"/>
    <w:rsid w:val="00271C55"/>
    <w:rsid w:val="0027210F"/>
    <w:rsid w:val="0027223B"/>
    <w:rsid w:val="002724B2"/>
    <w:rsid w:val="00272D3C"/>
    <w:rsid w:val="002742B0"/>
    <w:rsid w:val="0027432D"/>
    <w:rsid w:val="00274D6F"/>
    <w:rsid w:val="0027513B"/>
    <w:rsid w:val="00275235"/>
    <w:rsid w:val="0027577C"/>
    <w:rsid w:val="00275E1F"/>
    <w:rsid w:val="00276057"/>
    <w:rsid w:val="002764BA"/>
    <w:rsid w:val="00276971"/>
    <w:rsid w:val="00276A43"/>
    <w:rsid w:val="00276D14"/>
    <w:rsid w:val="0027774F"/>
    <w:rsid w:val="002812E9"/>
    <w:rsid w:val="00281345"/>
    <w:rsid w:val="0028143A"/>
    <w:rsid w:val="00281EBF"/>
    <w:rsid w:val="00281FFB"/>
    <w:rsid w:val="002823D6"/>
    <w:rsid w:val="0028252F"/>
    <w:rsid w:val="0028288E"/>
    <w:rsid w:val="00282A28"/>
    <w:rsid w:val="00283AEF"/>
    <w:rsid w:val="00284666"/>
    <w:rsid w:val="00284829"/>
    <w:rsid w:val="00284D1D"/>
    <w:rsid w:val="0028509A"/>
    <w:rsid w:val="002859BC"/>
    <w:rsid w:val="00285B41"/>
    <w:rsid w:val="00285CB9"/>
    <w:rsid w:val="002868B3"/>
    <w:rsid w:val="00286A99"/>
    <w:rsid w:val="00286B08"/>
    <w:rsid w:val="00286BA0"/>
    <w:rsid w:val="0028728E"/>
    <w:rsid w:val="00287303"/>
    <w:rsid w:val="00287AE1"/>
    <w:rsid w:val="00287B07"/>
    <w:rsid w:val="00287C5D"/>
    <w:rsid w:val="00287D02"/>
    <w:rsid w:val="00290210"/>
    <w:rsid w:val="00290370"/>
    <w:rsid w:val="00290631"/>
    <w:rsid w:val="0029097B"/>
    <w:rsid w:val="00290DB2"/>
    <w:rsid w:val="00290DBD"/>
    <w:rsid w:val="00290E28"/>
    <w:rsid w:val="002918A6"/>
    <w:rsid w:val="00291BFB"/>
    <w:rsid w:val="00291E00"/>
    <w:rsid w:val="002928BC"/>
    <w:rsid w:val="00293E16"/>
    <w:rsid w:val="00293F48"/>
    <w:rsid w:val="002946C7"/>
    <w:rsid w:val="00294862"/>
    <w:rsid w:val="0029495D"/>
    <w:rsid w:val="00294CC7"/>
    <w:rsid w:val="0029512A"/>
    <w:rsid w:val="0029526E"/>
    <w:rsid w:val="002959B0"/>
    <w:rsid w:val="00295AC0"/>
    <w:rsid w:val="00296D9A"/>
    <w:rsid w:val="00296EB3"/>
    <w:rsid w:val="002977CE"/>
    <w:rsid w:val="002A0892"/>
    <w:rsid w:val="002A095D"/>
    <w:rsid w:val="002A0E84"/>
    <w:rsid w:val="002A16B2"/>
    <w:rsid w:val="002A17A6"/>
    <w:rsid w:val="002A1838"/>
    <w:rsid w:val="002A1CD0"/>
    <w:rsid w:val="002A1E0D"/>
    <w:rsid w:val="002A268A"/>
    <w:rsid w:val="002A2AC2"/>
    <w:rsid w:val="002A2AD9"/>
    <w:rsid w:val="002A2B21"/>
    <w:rsid w:val="002A3356"/>
    <w:rsid w:val="002A3ABB"/>
    <w:rsid w:val="002A3DE5"/>
    <w:rsid w:val="002A43A2"/>
    <w:rsid w:val="002A45B2"/>
    <w:rsid w:val="002A4706"/>
    <w:rsid w:val="002A49DA"/>
    <w:rsid w:val="002A558F"/>
    <w:rsid w:val="002A5BC9"/>
    <w:rsid w:val="002A618A"/>
    <w:rsid w:val="002A6634"/>
    <w:rsid w:val="002A6D54"/>
    <w:rsid w:val="002A739B"/>
    <w:rsid w:val="002A7449"/>
    <w:rsid w:val="002A7D1C"/>
    <w:rsid w:val="002B006C"/>
    <w:rsid w:val="002B03EB"/>
    <w:rsid w:val="002B0AE6"/>
    <w:rsid w:val="002B1097"/>
    <w:rsid w:val="002B15C6"/>
    <w:rsid w:val="002B15E0"/>
    <w:rsid w:val="002B1A53"/>
    <w:rsid w:val="002B1BB2"/>
    <w:rsid w:val="002B21C0"/>
    <w:rsid w:val="002B27A5"/>
    <w:rsid w:val="002B2988"/>
    <w:rsid w:val="002B2C6C"/>
    <w:rsid w:val="002B423C"/>
    <w:rsid w:val="002B42DF"/>
    <w:rsid w:val="002B5366"/>
    <w:rsid w:val="002B583C"/>
    <w:rsid w:val="002B5A46"/>
    <w:rsid w:val="002B5ADA"/>
    <w:rsid w:val="002B5CED"/>
    <w:rsid w:val="002B5D69"/>
    <w:rsid w:val="002B6674"/>
    <w:rsid w:val="002B79E3"/>
    <w:rsid w:val="002B7AB3"/>
    <w:rsid w:val="002B7F74"/>
    <w:rsid w:val="002C07DA"/>
    <w:rsid w:val="002C0980"/>
    <w:rsid w:val="002C0A3C"/>
    <w:rsid w:val="002C0B28"/>
    <w:rsid w:val="002C0BB1"/>
    <w:rsid w:val="002C13CA"/>
    <w:rsid w:val="002C153B"/>
    <w:rsid w:val="002C252B"/>
    <w:rsid w:val="002C2950"/>
    <w:rsid w:val="002C33CC"/>
    <w:rsid w:val="002C368E"/>
    <w:rsid w:val="002C39A1"/>
    <w:rsid w:val="002C3A61"/>
    <w:rsid w:val="002C3C8E"/>
    <w:rsid w:val="002C3E88"/>
    <w:rsid w:val="002C3FD5"/>
    <w:rsid w:val="002C4345"/>
    <w:rsid w:val="002C48BB"/>
    <w:rsid w:val="002C4C23"/>
    <w:rsid w:val="002C4C49"/>
    <w:rsid w:val="002C5B6F"/>
    <w:rsid w:val="002C662D"/>
    <w:rsid w:val="002C6751"/>
    <w:rsid w:val="002C682E"/>
    <w:rsid w:val="002C6A13"/>
    <w:rsid w:val="002C72B6"/>
    <w:rsid w:val="002C7827"/>
    <w:rsid w:val="002C782C"/>
    <w:rsid w:val="002C7899"/>
    <w:rsid w:val="002C7942"/>
    <w:rsid w:val="002C7DEE"/>
    <w:rsid w:val="002C7DF8"/>
    <w:rsid w:val="002D0014"/>
    <w:rsid w:val="002D0C91"/>
    <w:rsid w:val="002D148F"/>
    <w:rsid w:val="002D16E6"/>
    <w:rsid w:val="002D18AC"/>
    <w:rsid w:val="002D231E"/>
    <w:rsid w:val="002D2523"/>
    <w:rsid w:val="002D2A1A"/>
    <w:rsid w:val="002D2BE1"/>
    <w:rsid w:val="002D2C40"/>
    <w:rsid w:val="002D319C"/>
    <w:rsid w:val="002D34F5"/>
    <w:rsid w:val="002D372D"/>
    <w:rsid w:val="002D4481"/>
    <w:rsid w:val="002D4725"/>
    <w:rsid w:val="002D5631"/>
    <w:rsid w:val="002D5CF9"/>
    <w:rsid w:val="002D60D6"/>
    <w:rsid w:val="002D6123"/>
    <w:rsid w:val="002D6602"/>
    <w:rsid w:val="002D6D1E"/>
    <w:rsid w:val="002D7224"/>
    <w:rsid w:val="002D7E92"/>
    <w:rsid w:val="002E00FB"/>
    <w:rsid w:val="002E0180"/>
    <w:rsid w:val="002E04D9"/>
    <w:rsid w:val="002E08C2"/>
    <w:rsid w:val="002E0A97"/>
    <w:rsid w:val="002E107A"/>
    <w:rsid w:val="002E10C8"/>
    <w:rsid w:val="002E16D8"/>
    <w:rsid w:val="002E188A"/>
    <w:rsid w:val="002E21CE"/>
    <w:rsid w:val="002E2474"/>
    <w:rsid w:val="002E28FA"/>
    <w:rsid w:val="002E2DAE"/>
    <w:rsid w:val="002E3276"/>
    <w:rsid w:val="002E38EA"/>
    <w:rsid w:val="002E39E0"/>
    <w:rsid w:val="002E3AF5"/>
    <w:rsid w:val="002E46C6"/>
    <w:rsid w:val="002E4E80"/>
    <w:rsid w:val="002E56AD"/>
    <w:rsid w:val="002E61BD"/>
    <w:rsid w:val="002E6281"/>
    <w:rsid w:val="002E6E84"/>
    <w:rsid w:val="002E6EF5"/>
    <w:rsid w:val="002E7316"/>
    <w:rsid w:val="002E7BDC"/>
    <w:rsid w:val="002E7CE1"/>
    <w:rsid w:val="002F002D"/>
    <w:rsid w:val="002F0438"/>
    <w:rsid w:val="002F0915"/>
    <w:rsid w:val="002F0922"/>
    <w:rsid w:val="002F0B39"/>
    <w:rsid w:val="002F1672"/>
    <w:rsid w:val="002F18D3"/>
    <w:rsid w:val="002F1AC8"/>
    <w:rsid w:val="002F1C60"/>
    <w:rsid w:val="002F23B7"/>
    <w:rsid w:val="002F2811"/>
    <w:rsid w:val="002F3A83"/>
    <w:rsid w:val="002F4BC4"/>
    <w:rsid w:val="002F505A"/>
    <w:rsid w:val="002F5947"/>
    <w:rsid w:val="002F5FBB"/>
    <w:rsid w:val="002F623C"/>
    <w:rsid w:val="002F648E"/>
    <w:rsid w:val="002F649D"/>
    <w:rsid w:val="002F6EF0"/>
    <w:rsid w:val="002F7134"/>
    <w:rsid w:val="003000A2"/>
    <w:rsid w:val="0030061A"/>
    <w:rsid w:val="00300A9C"/>
    <w:rsid w:val="00300FA7"/>
    <w:rsid w:val="003017C1"/>
    <w:rsid w:val="00301C81"/>
    <w:rsid w:val="003022E7"/>
    <w:rsid w:val="003023D7"/>
    <w:rsid w:val="0030269D"/>
    <w:rsid w:val="00302B52"/>
    <w:rsid w:val="00302B71"/>
    <w:rsid w:val="003031F9"/>
    <w:rsid w:val="00303601"/>
    <w:rsid w:val="00303911"/>
    <w:rsid w:val="00304D2D"/>
    <w:rsid w:val="00304D2E"/>
    <w:rsid w:val="00305026"/>
    <w:rsid w:val="00305212"/>
    <w:rsid w:val="003055A1"/>
    <w:rsid w:val="00305A6E"/>
    <w:rsid w:val="00305BF6"/>
    <w:rsid w:val="00305ED9"/>
    <w:rsid w:val="00305FCE"/>
    <w:rsid w:val="00306084"/>
    <w:rsid w:val="00306348"/>
    <w:rsid w:val="0030683D"/>
    <w:rsid w:val="003077F3"/>
    <w:rsid w:val="00307DEE"/>
    <w:rsid w:val="0031046F"/>
    <w:rsid w:val="00310D0A"/>
    <w:rsid w:val="0031119D"/>
    <w:rsid w:val="0031123C"/>
    <w:rsid w:val="00311245"/>
    <w:rsid w:val="003112CB"/>
    <w:rsid w:val="003114B8"/>
    <w:rsid w:val="003114E2"/>
    <w:rsid w:val="00311967"/>
    <w:rsid w:val="003119D2"/>
    <w:rsid w:val="00311D97"/>
    <w:rsid w:val="00312DD2"/>
    <w:rsid w:val="00313023"/>
    <w:rsid w:val="003131E7"/>
    <w:rsid w:val="00313259"/>
    <w:rsid w:val="0031332A"/>
    <w:rsid w:val="00313370"/>
    <w:rsid w:val="00313645"/>
    <w:rsid w:val="00313D0E"/>
    <w:rsid w:val="003145BC"/>
    <w:rsid w:val="00314A95"/>
    <w:rsid w:val="00314F2D"/>
    <w:rsid w:val="00315553"/>
    <w:rsid w:val="0031592A"/>
    <w:rsid w:val="0031634C"/>
    <w:rsid w:val="00316CE1"/>
    <w:rsid w:val="00316F1F"/>
    <w:rsid w:val="00317DF7"/>
    <w:rsid w:val="00320264"/>
    <w:rsid w:val="0032162E"/>
    <w:rsid w:val="00321A47"/>
    <w:rsid w:val="0032215C"/>
    <w:rsid w:val="003226EA"/>
    <w:rsid w:val="00322A5C"/>
    <w:rsid w:val="00323129"/>
    <w:rsid w:val="003235DA"/>
    <w:rsid w:val="003236EF"/>
    <w:rsid w:val="00323923"/>
    <w:rsid w:val="00323BDB"/>
    <w:rsid w:val="00323DCC"/>
    <w:rsid w:val="00323EBA"/>
    <w:rsid w:val="003243F5"/>
    <w:rsid w:val="00324BF1"/>
    <w:rsid w:val="00324CE4"/>
    <w:rsid w:val="003251D3"/>
    <w:rsid w:val="00326486"/>
    <w:rsid w:val="003264E7"/>
    <w:rsid w:val="0032698B"/>
    <w:rsid w:val="00326ACD"/>
    <w:rsid w:val="003272B9"/>
    <w:rsid w:val="003272E8"/>
    <w:rsid w:val="00327336"/>
    <w:rsid w:val="0032786F"/>
    <w:rsid w:val="003279C9"/>
    <w:rsid w:val="00327C67"/>
    <w:rsid w:val="00327C6D"/>
    <w:rsid w:val="00327E41"/>
    <w:rsid w:val="00330385"/>
    <w:rsid w:val="003304F0"/>
    <w:rsid w:val="00330EBD"/>
    <w:rsid w:val="003310B5"/>
    <w:rsid w:val="0033191B"/>
    <w:rsid w:val="00331F82"/>
    <w:rsid w:val="0033231E"/>
    <w:rsid w:val="00332DF4"/>
    <w:rsid w:val="00333026"/>
    <w:rsid w:val="00333036"/>
    <w:rsid w:val="0033374E"/>
    <w:rsid w:val="003349A7"/>
    <w:rsid w:val="00334D7E"/>
    <w:rsid w:val="00335077"/>
    <w:rsid w:val="00335BD2"/>
    <w:rsid w:val="00336016"/>
    <w:rsid w:val="003360A4"/>
    <w:rsid w:val="003366A2"/>
    <w:rsid w:val="00336BFD"/>
    <w:rsid w:val="00336C50"/>
    <w:rsid w:val="00336DC8"/>
    <w:rsid w:val="00337234"/>
    <w:rsid w:val="0033774D"/>
    <w:rsid w:val="00337754"/>
    <w:rsid w:val="00337ABE"/>
    <w:rsid w:val="00337B08"/>
    <w:rsid w:val="003402FE"/>
    <w:rsid w:val="003403B6"/>
    <w:rsid w:val="00340600"/>
    <w:rsid w:val="0034073B"/>
    <w:rsid w:val="00340E48"/>
    <w:rsid w:val="00341099"/>
    <w:rsid w:val="00341562"/>
    <w:rsid w:val="003416AA"/>
    <w:rsid w:val="00341704"/>
    <w:rsid w:val="00341AC6"/>
    <w:rsid w:val="00341BD9"/>
    <w:rsid w:val="0034231C"/>
    <w:rsid w:val="003423AC"/>
    <w:rsid w:val="00342B8B"/>
    <w:rsid w:val="003430FE"/>
    <w:rsid w:val="003431AF"/>
    <w:rsid w:val="00343933"/>
    <w:rsid w:val="00343992"/>
    <w:rsid w:val="00343C03"/>
    <w:rsid w:val="00343E08"/>
    <w:rsid w:val="0034483C"/>
    <w:rsid w:val="00344AC2"/>
    <w:rsid w:val="00344C95"/>
    <w:rsid w:val="003456F6"/>
    <w:rsid w:val="00345736"/>
    <w:rsid w:val="0034598C"/>
    <w:rsid w:val="00346771"/>
    <w:rsid w:val="003468B5"/>
    <w:rsid w:val="00346E23"/>
    <w:rsid w:val="00346F5A"/>
    <w:rsid w:val="00347263"/>
    <w:rsid w:val="003477FF"/>
    <w:rsid w:val="0034798B"/>
    <w:rsid w:val="00347AC2"/>
    <w:rsid w:val="00350637"/>
    <w:rsid w:val="00350BA0"/>
    <w:rsid w:val="00350EA9"/>
    <w:rsid w:val="003514CB"/>
    <w:rsid w:val="00352718"/>
    <w:rsid w:val="00352FC4"/>
    <w:rsid w:val="003531A6"/>
    <w:rsid w:val="00353285"/>
    <w:rsid w:val="0035359E"/>
    <w:rsid w:val="0035385E"/>
    <w:rsid w:val="00353A24"/>
    <w:rsid w:val="00353FBB"/>
    <w:rsid w:val="003549AF"/>
    <w:rsid w:val="00354BBC"/>
    <w:rsid w:val="00354D16"/>
    <w:rsid w:val="003556FE"/>
    <w:rsid w:val="00355778"/>
    <w:rsid w:val="00355865"/>
    <w:rsid w:val="00355BCE"/>
    <w:rsid w:val="00355EDC"/>
    <w:rsid w:val="00356286"/>
    <w:rsid w:val="00356744"/>
    <w:rsid w:val="00356AE0"/>
    <w:rsid w:val="0035726A"/>
    <w:rsid w:val="00357B88"/>
    <w:rsid w:val="003602EB"/>
    <w:rsid w:val="00360581"/>
    <w:rsid w:val="003605A1"/>
    <w:rsid w:val="003614FE"/>
    <w:rsid w:val="00361CD9"/>
    <w:rsid w:val="003620BE"/>
    <w:rsid w:val="00362311"/>
    <w:rsid w:val="00362839"/>
    <w:rsid w:val="00363147"/>
    <w:rsid w:val="00363238"/>
    <w:rsid w:val="00363369"/>
    <w:rsid w:val="003636E2"/>
    <w:rsid w:val="00363E48"/>
    <w:rsid w:val="00363F9E"/>
    <w:rsid w:val="003640A6"/>
    <w:rsid w:val="00364D5F"/>
    <w:rsid w:val="00364E5D"/>
    <w:rsid w:val="00364F9B"/>
    <w:rsid w:val="00365659"/>
    <w:rsid w:val="0036585B"/>
    <w:rsid w:val="0036648E"/>
    <w:rsid w:val="00366558"/>
    <w:rsid w:val="00366C5A"/>
    <w:rsid w:val="00366DD1"/>
    <w:rsid w:val="00367252"/>
    <w:rsid w:val="00367D0D"/>
    <w:rsid w:val="00367F3D"/>
    <w:rsid w:val="00367F6B"/>
    <w:rsid w:val="003705A5"/>
    <w:rsid w:val="003706EB"/>
    <w:rsid w:val="0037196A"/>
    <w:rsid w:val="00371984"/>
    <w:rsid w:val="00371A0B"/>
    <w:rsid w:val="00371D9E"/>
    <w:rsid w:val="0037256F"/>
    <w:rsid w:val="00372B35"/>
    <w:rsid w:val="00373730"/>
    <w:rsid w:val="003739FB"/>
    <w:rsid w:val="00373DB4"/>
    <w:rsid w:val="00374127"/>
    <w:rsid w:val="00374AEF"/>
    <w:rsid w:val="00375187"/>
    <w:rsid w:val="0037652D"/>
    <w:rsid w:val="00376A53"/>
    <w:rsid w:val="0037750A"/>
    <w:rsid w:val="00377908"/>
    <w:rsid w:val="00377BB7"/>
    <w:rsid w:val="00377E6D"/>
    <w:rsid w:val="00380221"/>
    <w:rsid w:val="003802F9"/>
    <w:rsid w:val="00380DCD"/>
    <w:rsid w:val="0038105F"/>
    <w:rsid w:val="003817CB"/>
    <w:rsid w:val="00381863"/>
    <w:rsid w:val="00381EBE"/>
    <w:rsid w:val="00382C5C"/>
    <w:rsid w:val="00382D92"/>
    <w:rsid w:val="00384199"/>
    <w:rsid w:val="00384227"/>
    <w:rsid w:val="003846C8"/>
    <w:rsid w:val="00384899"/>
    <w:rsid w:val="00384B35"/>
    <w:rsid w:val="0038510E"/>
    <w:rsid w:val="0038548C"/>
    <w:rsid w:val="0038725C"/>
    <w:rsid w:val="0038773A"/>
    <w:rsid w:val="00387865"/>
    <w:rsid w:val="00387CED"/>
    <w:rsid w:val="00387E00"/>
    <w:rsid w:val="00390424"/>
    <w:rsid w:val="00390741"/>
    <w:rsid w:val="00390C88"/>
    <w:rsid w:val="00390CC2"/>
    <w:rsid w:val="00390E9A"/>
    <w:rsid w:val="00391431"/>
    <w:rsid w:val="00391574"/>
    <w:rsid w:val="0039198E"/>
    <w:rsid w:val="003927F3"/>
    <w:rsid w:val="00392D3C"/>
    <w:rsid w:val="00392E7F"/>
    <w:rsid w:val="0039325A"/>
    <w:rsid w:val="003934EC"/>
    <w:rsid w:val="00393C0A"/>
    <w:rsid w:val="00393CAE"/>
    <w:rsid w:val="00393F29"/>
    <w:rsid w:val="00393F3E"/>
    <w:rsid w:val="00394E6E"/>
    <w:rsid w:val="003956CA"/>
    <w:rsid w:val="00395B83"/>
    <w:rsid w:val="00395E23"/>
    <w:rsid w:val="003968A5"/>
    <w:rsid w:val="00396AF5"/>
    <w:rsid w:val="00396B4C"/>
    <w:rsid w:val="00396EF1"/>
    <w:rsid w:val="00397083"/>
    <w:rsid w:val="00397199"/>
    <w:rsid w:val="003975CD"/>
    <w:rsid w:val="00397755"/>
    <w:rsid w:val="003978D1"/>
    <w:rsid w:val="003A0818"/>
    <w:rsid w:val="003A0A02"/>
    <w:rsid w:val="003A0B63"/>
    <w:rsid w:val="003A0C9E"/>
    <w:rsid w:val="003A0D9B"/>
    <w:rsid w:val="003A0EFF"/>
    <w:rsid w:val="003A12DF"/>
    <w:rsid w:val="003A19F8"/>
    <w:rsid w:val="003A1A4F"/>
    <w:rsid w:val="003A1FF4"/>
    <w:rsid w:val="003A2381"/>
    <w:rsid w:val="003A2961"/>
    <w:rsid w:val="003A2FC0"/>
    <w:rsid w:val="003A3044"/>
    <w:rsid w:val="003A43D3"/>
    <w:rsid w:val="003A53B3"/>
    <w:rsid w:val="003A5D5A"/>
    <w:rsid w:val="003A6525"/>
    <w:rsid w:val="003A65E6"/>
    <w:rsid w:val="003A6ED4"/>
    <w:rsid w:val="003A7C17"/>
    <w:rsid w:val="003B077F"/>
    <w:rsid w:val="003B1443"/>
    <w:rsid w:val="003B16B2"/>
    <w:rsid w:val="003B1984"/>
    <w:rsid w:val="003B2410"/>
    <w:rsid w:val="003B2CE7"/>
    <w:rsid w:val="003B2FB6"/>
    <w:rsid w:val="003B3203"/>
    <w:rsid w:val="003B36A5"/>
    <w:rsid w:val="003B41F7"/>
    <w:rsid w:val="003B4BC9"/>
    <w:rsid w:val="003B57B2"/>
    <w:rsid w:val="003B5845"/>
    <w:rsid w:val="003B58C6"/>
    <w:rsid w:val="003B61EF"/>
    <w:rsid w:val="003B65A1"/>
    <w:rsid w:val="003B6A31"/>
    <w:rsid w:val="003B6DB4"/>
    <w:rsid w:val="003B72A9"/>
    <w:rsid w:val="003B76AD"/>
    <w:rsid w:val="003C05F8"/>
    <w:rsid w:val="003C0C17"/>
    <w:rsid w:val="003C170B"/>
    <w:rsid w:val="003C1EC7"/>
    <w:rsid w:val="003C2BBE"/>
    <w:rsid w:val="003C361E"/>
    <w:rsid w:val="003C381A"/>
    <w:rsid w:val="003C3A11"/>
    <w:rsid w:val="003C3C73"/>
    <w:rsid w:val="003C3D4C"/>
    <w:rsid w:val="003C48DB"/>
    <w:rsid w:val="003C50D8"/>
    <w:rsid w:val="003C5BFB"/>
    <w:rsid w:val="003C6169"/>
    <w:rsid w:val="003C6975"/>
    <w:rsid w:val="003C6A0C"/>
    <w:rsid w:val="003C6B64"/>
    <w:rsid w:val="003C6EB1"/>
    <w:rsid w:val="003C7BFC"/>
    <w:rsid w:val="003D0319"/>
    <w:rsid w:val="003D039C"/>
    <w:rsid w:val="003D04EF"/>
    <w:rsid w:val="003D09A3"/>
    <w:rsid w:val="003D2080"/>
    <w:rsid w:val="003D2594"/>
    <w:rsid w:val="003D2C6E"/>
    <w:rsid w:val="003D3144"/>
    <w:rsid w:val="003D4463"/>
    <w:rsid w:val="003D5AE3"/>
    <w:rsid w:val="003D5B5B"/>
    <w:rsid w:val="003D5B8D"/>
    <w:rsid w:val="003D64D7"/>
    <w:rsid w:val="003D6986"/>
    <w:rsid w:val="003D6C2F"/>
    <w:rsid w:val="003D7D1C"/>
    <w:rsid w:val="003E04D6"/>
    <w:rsid w:val="003E0CF3"/>
    <w:rsid w:val="003E0EB9"/>
    <w:rsid w:val="003E1345"/>
    <w:rsid w:val="003E1385"/>
    <w:rsid w:val="003E17B9"/>
    <w:rsid w:val="003E194F"/>
    <w:rsid w:val="003E1C41"/>
    <w:rsid w:val="003E248B"/>
    <w:rsid w:val="003E38EC"/>
    <w:rsid w:val="003E418B"/>
    <w:rsid w:val="003E4204"/>
    <w:rsid w:val="003E4848"/>
    <w:rsid w:val="003E4A3F"/>
    <w:rsid w:val="003E4B80"/>
    <w:rsid w:val="003E4C28"/>
    <w:rsid w:val="003E5631"/>
    <w:rsid w:val="003E57D7"/>
    <w:rsid w:val="003E5AC1"/>
    <w:rsid w:val="003E6083"/>
    <w:rsid w:val="003E662D"/>
    <w:rsid w:val="003E7541"/>
    <w:rsid w:val="003E79D1"/>
    <w:rsid w:val="003F01AB"/>
    <w:rsid w:val="003F01D8"/>
    <w:rsid w:val="003F0328"/>
    <w:rsid w:val="003F0566"/>
    <w:rsid w:val="003F0A44"/>
    <w:rsid w:val="003F0D34"/>
    <w:rsid w:val="003F1B42"/>
    <w:rsid w:val="003F1D97"/>
    <w:rsid w:val="003F1E46"/>
    <w:rsid w:val="003F258C"/>
    <w:rsid w:val="003F261E"/>
    <w:rsid w:val="003F26AC"/>
    <w:rsid w:val="003F27D1"/>
    <w:rsid w:val="003F293C"/>
    <w:rsid w:val="003F2AC5"/>
    <w:rsid w:val="003F2C03"/>
    <w:rsid w:val="003F2C4F"/>
    <w:rsid w:val="003F2D22"/>
    <w:rsid w:val="003F366E"/>
    <w:rsid w:val="003F41A3"/>
    <w:rsid w:val="003F427A"/>
    <w:rsid w:val="003F46E4"/>
    <w:rsid w:val="003F5847"/>
    <w:rsid w:val="003F5BA3"/>
    <w:rsid w:val="003F635C"/>
    <w:rsid w:val="003F63D5"/>
    <w:rsid w:val="003F6678"/>
    <w:rsid w:val="003F68E6"/>
    <w:rsid w:val="003F78D5"/>
    <w:rsid w:val="0040031D"/>
    <w:rsid w:val="00400661"/>
    <w:rsid w:val="004006F8"/>
    <w:rsid w:val="00400B56"/>
    <w:rsid w:val="0040109F"/>
    <w:rsid w:val="00401125"/>
    <w:rsid w:val="00401200"/>
    <w:rsid w:val="0040128D"/>
    <w:rsid w:val="00401BD3"/>
    <w:rsid w:val="00402370"/>
    <w:rsid w:val="0040251C"/>
    <w:rsid w:val="00403104"/>
    <w:rsid w:val="00403F51"/>
    <w:rsid w:val="00404505"/>
    <w:rsid w:val="00404CCC"/>
    <w:rsid w:val="00404CE7"/>
    <w:rsid w:val="00404E68"/>
    <w:rsid w:val="00405339"/>
    <w:rsid w:val="00405460"/>
    <w:rsid w:val="004066CC"/>
    <w:rsid w:val="0040699F"/>
    <w:rsid w:val="004071FE"/>
    <w:rsid w:val="004074DB"/>
    <w:rsid w:val="00407682"/>
    <w:rsid w:val="00407923"/>
    <w:rsid w:val="00410192"/>
    <w:rsid w:val="004118B1"/>
    <w:rsid w:val="0041206C"/>
    <w:rsid w:val="004124CF"/>
    <w:rsid w:val="004140D3"/>
    <w:rsid w:val="004142A8"/>
    <w:rsid w:val="0041531E"/>
    <w:rsid w:val="004155E7"/>
    <w:rsid w:val="004156EC"/>
    <w:rsid w:val="00415A90"/>
    <w:rsid w:val="00415B5D"/>
    <w:rsid w:val="00415E3B"/>
    <w:rsid w:val="00416393"/>
    <w:rsid w:val="00416BD3"/>
    <w:rsid w:val="00416D15"/>
    <w:rsid w:val="00416EE0"/>
    <w:rsid w:val="00416EF4"/>
    <w:rsid w:val="0041770F"/>
    <w:rsid w:val="00417758"/>
    <w:rsid w:val="00417A7D"/>
    <w:rsid w:val="0042012A"/>
    <w:rsid w:val="00420AFE"/>
    <w:rsid w:val="00420D2D"/>
    <w:rsid w:val="004211A5"/>
    <w:rsid w:val="004214A9"/>
    <w:rsid w:val="0042166F"/>
    <w:rsid w:val="00421A81"/>
    <w:rsid w:val="00421B03"/>
    <w:rsid w:val="00422275"/>
    <w:rsid w:val="00422667"/>
    <w:rsid w:val="0042269B"/>
    <w:rsid w:val="00422843"/>
    <w:rsid w:val="00423B25"/>
    <w:rsid w:val="00424441"/>
    <w:rsid w:val="004249A3"/>
    <w:rsid w:val="00424AB5"/>
    <w:rsid w:val="00425236"/>
    <w:rsid w:val="004252C9"/>
    <w:rsid w:val="0042575F"/>
    <w:rsid w:val="0042579F"/>
    <w:rsid w:val="00425898"/>
    <w:rsid w:val="004262BD"/>
    <w:rsid w:val="00426521"/>
    <w:rsid w:val="00426693"/>
    <w:rsid w:val="00426F8B"/>
    <w:rsid w:val="0042700D"/>
    <w:rsid w:val="004273DC"/>
    <w:rsid w:val="004277DA"/>
    <w:rsid w:val="00430230"/>
    <w:rsid w:val="00430314"/>
    <w:rsid w:val="004306C6"/>
    <w:rsid w:val="004307B8"/>
    <w:rsid w:val="00430894"/>
    <w:rsid w:val="00430CDD"/>
    <w:rsid w:val="004310F9"/>
    <w:rsid w:val="00431CD3"/>
    <w:rsid w:val="00432137"/>
    <w:rsid w:val="004337F5"/>
    <w:rsid w:val="00433A0A"/>
    <w:rsid w:val="00433E05"/>
    <w:rsid w:val="00434335"/>
    <w:rsid w:val="0043466D"/>
    <w:rsid w:val="004349B9"/>
    <w:rsid w:val="00434E9D"/>
    <w:rsid w:val="00435006"/>
    <w:rsid w:val="004361EC"/>
    <w:rsid w:val="004364D5"/>
    <w:rsid w:val="004368D2"/>
    <w:rsid w:val="00436B24"/>
    <w:rsid w:val="004376D6"/>
    <w:rsid w:val="00437D7C"/>
    <w:rsid w:val="00437E7D"/>
    <w:rsid w:val="004427DE"/>
    <w:rsid w:val="0044284A"/>
    <w:rsid w:val="00442F0B"/>
    <w:rsid w:val="0044302D"/>
    <w:rsid w:val="004430E1"/>
    <w:rsid w:val="004431D3"/>
    <w:rsid w:val="00443664"/>
    <w:rsid w:val="004439C1"/>
    <w:rsid w:val="004442E6"/>
    <w:rsid w:val="00444554"/>
    <w:rsid w:val="00445AB5"/>
    <w:rsid w:val="00445C13"/>
    <w:rsid w:val="004462AE"/>
    <w:rsid w:val="0044631E"/>
    <w:rsid w:val="00446664"/>
    <w:rsid w:val="004468CC"/>
    <w:rsid w:val="0044692C"/>
    <w:rsid w:val="00446A27"/>
    <w:rsid w:val="00446F80"/>
    <w:rsid w:val="0044768D"/>
    <w:rsid w:val="00447CAE"/>
    <w:rsid w:val="00447CDB"/>
    <w:rsid w:val="00447EFE"/>
    <w:rsid w:val="0045029A"/>
    <w:rsid w:val="00450829"/>
    <w:rsid w:val="004511D1"/>
    <w:rsid w:val="00451B37"/>
    <w:rsid w:val="00451F4E"/>
    <w:rsid w:val="00452B0F"/>
    <w:rsid w:val="00452EE8"/>
    <w:rsid w:val="004533D1"/>
    <w:rsid w:val="0045343C"/>
    <w:rsid w:val="00453513"/>
    <w:rsid w:val="00454954"/>
    <w:rsid w:val="00454BBB"/>
    <w:rsid w:val="004550BB"/>
    <w:rsid w:val="004555FA"/>
    <w:rsid w:val="0045568E"/>
    <w:rsid w:val="00455F13"/>
    <w:rsid w:val="004564DE"/>
    <w:rsid w:val="0045675F"/>
    <w:rsid w:val="004570F3"/>
    <w:rsid w:val="004574ED"/>
    <w:rsid w:val="00460073"/>
    <w:rsid w:val="004600C4"/>
    <w:rsid w:val="00460358"/>
    <w:rsid w:val="00460822"/>
    <w:rsid w:val="0046087C"/>
    <w:rsid w:val="00460C1B"/>
    <w:rsid w:val="00460E68"/>
    <w:rsid w:val="00461336"/>
    <w:rsid w:val="004617A3"/>
    <w:rsid w:val="004617C6"/>
    <w:rsid w:val="004618C1"/>
    <w:rsid w:val="004619C4"/>
    <w:rsid w:val="00461F1A"/>
    <w:rsid w:val="00461F33"/>
    <w:rsid w:val="0046240D"/>
    <w:rsid w:val="00462527"/>
    <w:rsid w:val="00462DE7"/>
    <w:rsid w:val="0046329E"/>
    <w:rsid w:val="00463A09"/>
    <w:rsid w:val="00463C43"/>
    <w:rsid w:val="004640ED"/>
    <w:rsid w:val="004654D9"/>
    <w:rsid w:val="00465CA2"/>
    <w:rsid w:val="004662E7"/>
    <w:rsid w:val="00466779"/>
    <w:rsid w:val="00467B38"/>
    <w:rsid w:val="004702EF"/>
    <w:rsid w:val="00470C48"/>
    <w:rsid w:val="004710A7"/>
    <w:rsid w:val="00472CA7"/>
    <w:rsid w:val="00472E6E"/>
    <w:rsid w:val="004734DC"/>
    <w:rsid w:val="004735FF"/>
    <w:rsid w:val="004738F4"/>
    <w:rsid w:val="00473D3D"/>
    <w:rsid w:val="0047496D"/>
    <w:rsid w:val="0047541F"/>
    <w:rsid w:val="00475C16"/>
    <w:rsid w:val="004767A1"/>
    <w:rsid w:val="004767E2"/>
    <w:rsid w:val="00476B69"/>
    <w:rsid w:val="00476C3B"/>
    <w:rsid w:val="00476CC6"/>
    <w:rsid w:val="0047701F"/>
    <w:rsid w:val="00477206"/>
    <w:rsid w:val="00477A0C"/>
    <w:rsid w:val="00477E3A"/>
    <w:rsid w:val="00480080"/>
    <w:rsid w:val="004804BA"/>
    <w:rsid w:val="00480738"/>
    <w:rsid w:val="00481B95"/>
    <w:rsid w:val="004823AE"/>
    <w:rsid w:val="0048249E"/>
    <w:rsid w:val="00482972"/>
    <w:rsid w:val="00482F36"/>
    <w:rsid w:val="0048324D"/>
    <w:rsid w:val="00483ABF"/>
    <w:rsid w:val="00484892"/>
    <w:rsid w:val="004850D6"/>
    <w:rsid w:val="004854FA"/>
    <w:rsid w:val="00485997"/>
    <w:rsid w:val="00485B71"/>
    <w:rsid w:val="00485F66"/>
    <w:rsid w:val="00486246"/>
    <w:rsid w:val="0048650F"/>
    <w:rsid w:val="004908FA"/>
    <w:rsid w:val="00490988"/>
    <w:rsid w:val="00490EE2"/>
    <w:rsid w:val="00490EF2"/>
    <w:rsid w:val="00491143"/>
    <w:rsid w:val="0049120D"/>
    <w:rsid w:val="0049187F"/>
    <w:rsid w:val="00491BD6"/>
    <w:rsid w:val="00491E89"/>
    <w:rsid w:val="00491FC8"/>
    <w:rsid w:val="00492418"/>
    <w:rsid w:val="004925D9"/>
    <w:rsid w:val="0049275A"/>
    <w:rsid w:val="00493060"/>
    <w:rsid w:val="004934BA"/>
    <w:rsid w:val="00493633"/>
    <w:rsid w:val="004940E8"/>
    <w:rsid w:val="00494226"/>
    <w:rsid w:val="00494CA2"/>
    <w:rsid w:val="00495122"/>
    <w:rsid w:val="00495928"/>
    <w:rsid w:val="00496267"/>
    <w:rsid w:val="0049638C"/>
    <w:rsid w:val="00496474"/>
    <w:rsid w:val="00496B21"/>
    <w:rsid w:val="0049764F"/>
    <w:rsid w:val="004A0038"/>
    <w:rsid w:val="004A040D"/>
    <w:rsid w:val="004A1EDA"/>
    <w:rsid w:val="004A1F29"/>
    <w:rsid w:val="004A25B5"/>
    <w:rsid w:val="004A2F1A"/>
    <w:rsid w:val="004A338E"/>
    <w:rsid w:val="004A397F"/>
    <w:rsid w:val="004A3EA0"/>
    <w:rsid w:val="004A3F3E"/>
    <w:rsid w:val="004A4241"/>
    <w:rsid w:val="004A4A86"/>
    <w:rsid w:val="004A4CD6"/>
    <w:rsid w:val="004A4D40"/>
    <w:rsid w:val="004A4F0C"/>
    <w:rsid w:val="004A5D97"/>
    <w:rsid w:val="004A5FF0"/>
    <w:rsid w:val="004A6362"/>
    <w:rsid w:val="004A68B0"/>
    <w:rsid w:val="004A6B3F"/>
    <w:rsid w:val="004A6E2D"/>
    <w:rsid w:val="004A7097"/>
    <w:rsid w:val="004A7D39"/>
    <w:rsid w:val="004A7FF0"/>
    <w:rsid w:val="004B0461"/>
    <w:rsid w:val="004B07FA"/>
    <w:rsid w:val="004B0C1E"/>
    <w:rsid w:val="004B0D69"/>
    <w:rsid w:val="004B0FEB"/>
    <w:rsid w:val="004B107F"/>
    <w:rsid w:val="004B164C"/>
    <w:rsid w:val="004B1AE4"/>
    <w:rsid w:val="004B1DBC"/>
    <w:rsid w:val="004B2265"/>
    <w:rsid w:val="004B2372"/>
    <w:rsid w:val="004B2468"/>
    <w:rsid w:val="004B26A4"/>
    <w:rsid w:val="004B28A4"/>
    <w:rsid w:val="004B2E97"/>
    <w:rsid w:val="004B315F"/>
    <w:rsid w:val="004B3963"/>
    <w:rsid w:val="004B3B29"/>
    <w:rsid w:val="004B4443"/>
    <w:rsid w:val="004B4917"/>
    <w:rsid w:val="004B4ADE"/>
    <w:rsid w:val="004B4E71"/>
    <w:rsid w:val="004B576C"/>
    <w:rsid w:val="004B5BB2"/>
    <w:rsid w:val="004B6700"/>
    <w:rsid w:val="004B6C4A"/>
    <w:rsid w:val="004B6D60"/>
    <w:rsid w:val="004B6E31"/>
    <w:rsid w:val="004B7506"/>
    <w:rsid w:val="004B756E"/>
    <w:rsid w:val="004B7931"/>
    <w:rsid w:val="004C02EA"/>
    <w:rsid w:val="004C0312"/>
    <w:rsid w:val="004C0478"/>
    <w:rsid w:val="004C0AE3"/>
    <w:rsid w:val="004C13EB"/>
    <w:rsid w:val="004C184C"/>
    <w:rsid w:val="004C21A6"/>
    <w:rsid w:val="004C3A43"/>
    <w:rsid w:val="004C4240"/>
    <w:rsid w:val="004C466F"/>
    <w:rsid w:val="004C494D"/>
    <w:rsid w:val="004C4C55"/>
    <w:rsid w:val="004C4CE2"/>
    <w:rsid w:val="004C4D86"/>
    <w:rsid w:val="004C4E12"/>
    <w:rsid w:val="004C51F2"/>
    <w:rsid w:val="004C52B8"/>
    <w:rsid w:val="004C54D0"/>
    <w:rsid w:val="004C563F"/>
    <w:rsid w:val="004C5C61"/>
    <w:rsid w:val="004C670B"/>
    <w:rsid w:val="004C672D"/>
    <w:rsid w:val="004C6D73"/>
    <w:rsid w:val="004C6DB2"/>
    <w:rsid w:val="004D0006"/>
    <w:rsid w:val="004D0520"/>
    <w:rsid w:val="004D0A14"/>
    <w:rsid w:val="004D1DB3"/>
    <w:rsid w:val="004D3F34"/>
    <w:rsid w:val="004D3FC7"/>
    <w:rsid w:val="004D4323"/>
    <w:rsid w:val="004D4C35"/>
    <w:rsid w:val="004D507D"/>
    <w:rsid w:val="004D50D8"/>
    <w:rsid w:val="004D5182"/>
    <w:rsid w:val="004D5521"/>
    <w:rsid w:val="004D5728"/>
    <w:rsid w:val="004D584F"/>
    <w:rsid w:val="004D59BF"/>
    <w:rsid w:val="004D5DDB"/>
    <w:rsid w:val="004D6740"/>
    <w:rsid w:val="004D6F5C"/>
    <w:rsid w:val="004D79A3"/>
    <w:rsid w:val="004D7D5C"/>
    <w:rsid w:val="004E0154"/>
    <w:rsid w:val="004E0318"/>
    <w:rsid w:val="004E06D7"/>
    <w:rsid w:val="004E07FB"/>
    <w:rsid w:val="004E0BD8"/>
    <w:rsid w:val="004E107C"/>
    <w:rsid w:val="004E1501"/>
    <w:rsid w:val="004E1942"/>
    <w:rsid w:val="004E20CB"/>
    <w:rsid w:val="004E21CE"/>
    <w:rsid w:val="004E21D6"/>
    <w:rsid w:val="004E24E3"/>
    <w:rsid w:val="004E2939"/>
    <w:rsid w:val="004E2A3D"/>
    <w:rsid w:val="004E2EA4"/>
    <w:rsid w:val="004E3320"/>
    <w:rsid w:val="004E34D7"/>
    <w:rsid w:val="004E373B"/>
    <w:rsid w:val="004E39C8"/>
    <w:rsid w:val="004E5DF0"/>
    <w:rsid w:val="004E5EF2"/>
    <w:rsid w:val="004E643E"/>
    <w:rsid w:val="004E66B8"/>
    <w:rsid w:val="004E6AD1"/>
    <w:rsid w:val="004E7374"/>
    <w:rsid w:val="004E753D"/>
    <w:rsid w:val="004E78BD"/>
    <w:rsid w:val="004F02A2"/>
    <w:rsid w:val="004F12E6"/>
    <w:rsid w:val="004F21DF"/>
    <w:rsid w:val="004F3603"/>
    <w:rsid w:val="004F3713"/>
    <w:rsid w:val="004F3A3D"/>
    <w:rsid w:val="004F40BE"/>
    <w:rsid w:val="004F4664"/>
    <w:rsid w:val="004F4FB1"/>
    <w:rsid w:val="004F53CF"/>
    <w:rsid w:val="004F5425"/>
    <w:rsid w:val="004F5820"/>
    <w:rsid w:val="004F59AD"/>
    <w:rsid w:val="004F5F4D"/>
    <w:rsid w:val="004F606C"/>
    <w:rsid w:val="004F615B"/>
    <w:rsid w:val="004F638F"/>
    <w:rsid w:val="004F6AA8"/>
    <w:rsid w:val="004F6C3B"/>
    <w:rsid w:val="004F7124"/>
    <w:rsid w:val="004F7184"/>
    <w:rsid w:val="004F76BF"/>
    <w:rsid w:val="004F7B37"/>
    <w:rsid w:val="004F7F25"/>
    <w:rsid w:val="0050003F"/>
    <w:rsid w:val="00500047"/>
    <w:rsid w:val="005009C8"/>
    <w:rsid w:val="00500D93"/>
    <w:rsid w:val="00500DF3"/>
    <w:rsid w:val="00500E7D"/>
    <w:rsid w:val="0050104E"/>
    <w:rsid w:val="0050138F"/>
    <w:rsid w:val="00502BA3"/>
    <w:rsid w:val="00502E71"/>
    <w:rsid w:val="00503480"/>
    <w:rsid w:val="00503830"/>
    <w:rsid w:val="005049C9"/>
    <w:rsid w:val="0050578F"/>
    <w:rsid w:val="00505FB2"/>
    <w:rsid w:val="00505FB7"/>
    <w:rsid w:val="00506ACB"/>
    <w:rsid w:val="005075E2"/>
    <w:rsid w:val="0051022E"/>
    <w:rsid w:val="00510DB9"/>
    <w:rsid w:val="0051254D"/>
    <w:rsid w:val="005125D8"/>
    <w:rsid w:val="0051275E"/>
    <w:rsid w:val="00512C81"/>
    <w:rsid w:val="00513046"/>
    <w:rsid w:val="00513307"/>
    <w:rsid w:val="005134A0"/>
    <w:rsid w:val="0051357C"/>
    <w:rsid w:val="005136AA"/>
    <w:rsid w:val="00513752"/>
    <w:rsid w:val="005148F6"/>
    <w:rsid w:val="00514F25"/>
    <w:rsid w:val="005156EA"/>
    <w:rsid w:val="00515A09"/>
    <w:rsid w:val="00516803"/>
    <w:rsid w:val="005172A3"/>
    <w:rsid w:val="0051745B"/>
    <w:rsid w:val="005174E0"/>
    <w:rsid w:val="005179EC"/>
    <w:rsid w:val="00517B99"/>
    <w:rsid w:val="00517E87"/>
    <w:rsid w:val="00520130"/>
    <w:rsid w:val="00520642"/>
    <w:rsid w:val="005209D6"/>
    <w:rsid w:val="00520F51"/>
    <w:rsid w:val="00521124"/>
    <w:rsid w:val="00522115"/>
    <w:rsid w:val="00522452"/>
    <w:rsid w:val="0052294B"/>
    <w:rsid w:val="00522C6A"/>
    <w:rsid w:val="00522D02"/>
    <w:rsid w:val="00522F22"/>
    <w:rsid w:val="005231DA"/>
    <w:rsid w:val="0052327E"/>
    <w:rsid w:val="00523C36"/>
    <w:rsid w:val="00523EC5"/>
    <w:rsid w:val="005243D4"/>
    <w:rsid w:val="0052446C"/>
    <w:rsid w:val="005246CF"/>
    <w:rsid w:val="0052483C"/>
    <w:rsid w:val="00524CA9"/>
    <w:rsid w:val="005251EF"/>
    <w:rsid w:val="00525CE9"/>
    <w:rsid w:val="00526207"/>
    <w:rsid w:val="00526358"/>
    <w:rsid w:val="00526484"/>
    <w:rsid w:val="00526641"/>
    <w:rsid w:val="00527C46"/>
    <w:rsid w:val="005303EA"/>
    <w:rsid w:val="00530E43"/>
    <w:rsid w:val="00531420"/>
    <w:rsid w:val="0053174E"/>
    <w:rsid w:val="00531BC2"/>
    <w:rsid w:val="00531C35"/>
    <w:rsid w:val="00531E43"/>
    <w:rsid w:val="00532224"/>
    <w:rsid w:val="005328E8"/>
    <w:rsid w:val="0053295E"/>
    <w:rsid w:val="00533F8D"/>
    <w:rsid w:val="0053417B"/>
    <w:rsid w:val="005341A2"/>
    <w:rsid w:val="00535044"/>
    <w:rsid w:val="00535559"/>
    <w:rsid w:val="0053555C"/>
    <w:rsid w:val="005355F9"/>
    <w:rsid w:val="005361A0"/>
    <w:rsid w:val="005363E2"/>
    <w:rsid w:val="00537101"/>
    <w:rsid w:val="00537A53"/>
    <w:rsid w:val="00537C4E"/>
    <w:rsid w:val="005400B2"/>
    <w:rsid w:val="00540262"/>
    <w:rsid w:val="005403EF"/>
    <w:rsid w:val="005407E4"/>
    <w:rsid w:val="005408BC"/>
    <w:rsid w:val="005411DD"/>
    <w:rsid w:val="005419CD"/>
    <w:rsid w:val="00541B7D"/>
    <w:rsid w:val="00541BBB"/>
    <w:rsid w:val="00541CB6"/>
    <w:rsid w:val="00542378"/>
    <w:rsid w:val="005426FE"/>
    <w:rsid w:val="005427CD"/>
    <w:rsid w:val="00542ADF"/>
    <w:rsid w:val="00542BD1"/>
    <w:rsid w:val="00542F30"/>
    <w:rsid w:val="00543634"/>
    <w:rsid w:val="00543859"/>
    <w:rsid w:val="005438A1"/>
    <w:rsid w:val="005438CE"/>
    <w:rsid w:val="00544079"/>
    <w:rsid w:val="005441BA"/>
    <w:rsid w:val="005444CD"/>
    <w:rsid w:val="0054498E"/>
    <w:rsid w:val="00545239"/>
    <w:rsid w:val="00545738"/>
    <w:rsid w:val="00546118"/>
    <w:rsid w:val="00546CE6"/>
    <w:rsid w:val="00546D57"/>
    <w:rsid w:val="00546DAA"/>
    <w:rsid w:val="00546FF3"/>
    <w:rsid w:val="005479A6"/>
    <w:rsid w:val="00547F6C"/>
    <w:rsid w:val="005500CC"/>
    <w:rsid w:val="00550E41"/>
    <w:rsid w:val="00551324"/>
    <w:rsid w:val="005515E3"/>
    <w:rsid w:val="005516AB"/>
    <w:rsid w:val="0055209D"/>
    <w:rsid w:val="005526B2"/>
    <w:rsid w:val="00552C90"/>
    <w:rsid w:val="005542AB"/>
    <w:rsid w:val="00554C87"/>
    <w:rsid w:val="00554D54"/>
    <w:rsid w:val="00554DBE"/>
    <w:rsid w:val="005551E6"/>
    <w:rsid w:val="00555A30"/>
    <w:rsid w:val="00555C2B"/>
    <w:rsid w:val="00555C97"/>
    <w:rsid w:val="005562CD"/>
    <w:rsid w:val="00556365"/>
    <w:rsid w:val="00556477"/>
    <w:rsid w:val="005566F5"/>
    <w:rsid w:val="00556E6C"/>
    <w:rsid w:val="0055725C"/>
    <w:rsid w:val="005572C7"/>
    <w:rsid w:val="0055799A"/>
    <w:rsid w:val="00560065"/>
    <w:rsid w:val="005601E1"/>
    <w:rsid w:val="0056030A"/>
    <w:rsid w:val="00560310"/>
    <w:rsid w:val="005608BD"/>
    <w:rsid w:val="00560951"/>
    <w:rsid w:val="00560C7C"/>
    <w:rsid w:val="005618E0"/>
    <w:rsid w:val="0056195C"/>
    <w:rsid w:val="00561CD3"/>
    <w:rsid w:val="0056215F"/>
    <w:rsid w:val="005626ED"/>
    <w:rsid w:val="00563C6C"/>
    <w:rsid w:val="0056456D"/>
    <w:rsid w:val="00565011"/>
    <w:rsid w:val="00565325"/>
    <w:rsid w:val="00565357"/>
    <w:rsid w:val="00565440"/>
    <w:rsid w:val="005658AA"/>
    <w:rsid w:val="005658DA"/>
    <w:rsid w:val="00565B9B"/>
    <w:rsid w:val="00566575"/>
    <w:rsid w:val="0056683C"/>
    <w:rsid w:val="005669E9"/>
    <w:rsid w:val="005673EC"/>
    <w:rsid w:val="005675A9"/>
    <w:rsid w:val="005678AF"/>
    <w:rsid w:val="005701D6"/>
    <w:rsid w:val="00570266"/>
    <w:rsid w:val="005704A2"/>
    <w:rsid w:val="00570B3C"/>
    <w:rsid w:val="00570DB5"/>
    <w:rsid w:val="0057131F"/>
    <w:rsid w:val="0057136C"/>
    <w:rsid w:val="005713DC"/>
    <w:rsid w:val="005720B7"/>
    <w:rsid w:val="00572413"/>
    <w:rsid w:val="005727FF"/>
    <w:rsid w:val="0057335C"/>
    <w:rsid w:val="0057369B"/>
    <w:rsid w:val="00573D3E"/>
    <w:rsid w:val="00573DA9"/>
    <w:rsid w:val="005743C3"/>
    <w:rsid w:val="0057451E"/>
    <w:rsid w:val="005746CD"/>
    <w:rsid w:val="005748A9"/>
    <w:rsid w:val="00574CCA"/>
    <w:rsid w:val="00575610"/>
    <w:rsid w:val="005761AA"/>
    <w:rsid w:val="00577224"/>
    <w:rsid w:val="00577A48"/>
    <w:rsid w:val="00577EBF"/>
    <w:rsid w:val="00577F30"/>
    <w:rsid w:val="00580269"/>
    <w:rsid w:val="0058047A"/>
    <w:rsid w:val="005804F2"/>
    <w:rsid w:val="0058051A"/>
    <w:rsid w:val="00580D67"/>
    <w:rsid w:val="00580F04"/>
    <w:rsid w:val="0058117E"/>
    <w:rsid w:val="0058220B"/>
    <w:rsid w:val="0058254C"/>
    <w:rsid w:val="00582AD6"/>
    <w:rsid w:val="00582C8C"/>
    <w:rsid w:val="00582E1B"/>
    <w:rsid w:val="0058388E"/>
    <w:rsid w:val="00583BBD"/>
    <w:rsid w:val="00583E0B"/>
    <w:rsid w:val="00583F48"/>
    <w:rsid w:val="00584BE9"/>
    <w:rsid w:val="00585190"/>
    <w:rsid w:val="005859DD"/>
    <w:rsid w:val="00585EEB"/>
    <w:rsid w:val="00586148"/>
    <w:rsid w:val="00590251"/>
    <w:rsid w:val="005908FE"/>
    <w:rsid w:val="0059294B"/>
    <w:rsid w:val="00593081"/>
    <w:rsid w:val="00593196"/>
    <w:rsid w:val="00594192"/>
    <w:rsid w:val="00594391"/>
    <w:rsid w:val="00594DE8"/>
    <w:rsid w:val="0059509F"/>
    <w:rsid w:val="0059521D"/>
    <w:rsid w:val="00595554"/>
    <w:rsid w:val="005957E0"/>
    <w:rsid w:val="00595F9E"/>
    <w:rsid w:val="005960C1"/>
    <w:rsid w:val="00596918"/>
    <w:rsid w:val="00596DD2"/>
    <w:rsid w:val="005972C0"/>
    <w:rsid w:val="005975D3"/>
    <w:rsid w:val="0059799D"/>
    <w:rsid w:val="00597B46"/>
    <w:rsid w:val="005A0203"/>
    <w:rsid w:val="005A03AC"/>
    <w:rsid w:val="005A08CA"/>
    <w:rsid w:val="005A0D2B"/>
    <w:rsid w:val="005A12C3"/>
    <w:rsid w:val="005A157A"/>
    <w:rsid w:val="005A1701"/>
    <w:rsid w:val="005A19D2"/>
    <w:rsid w:val="005A30EF"/>
    <w:rsid w:val="005A3572"/>
    <w:rsid w:val="005A37A3"/>
    <w:rsid w:val="005A38F2"/>
    <w:rsid w:val="005A397D"/>
    <w:rsid w:val="005A5018"/>
    <w:rsid w:val="005A502D"/>
    <w:rsid w:val="005A5255"/>
    <w:rsid w:val="005A587E"/>
    <w:rsid w:val="005A5E0A"/>
    <w:rsid w:val="005A6212"/>
    <w:rsid w:val="005A6600"/>
    <w:rsid w:val="005A66BD"/>
    <w:rsid w:val="005A66CF"/>
    <w:rsid w:val="005A6CB1"/>
    <w:rsid w:val="005A7AF4"/>
    <w:rsid w:val="005A7C14"/>
    <w:rsid w:val="005B0067"/>
    <w:rsid w:val="005B0463"/>
    <w:rsid w:val="005B062F"/>
    <w:rsid w:val="005B07BF"/>
    <w:rsid w:val="005B098B"/>
    <w:rsid w:val="005B107E"/>
    <w:rsid w:val="005B1239"/>
    <w:rsid w:val="005B1931"/>
    <w:rsid w:val="005B1B2A"/>
    <w:rsid w:val="005B2057"/>
    <w:rsid w:val="005B2150"/>
    <w:rsid w:val="005B2677"/>
    <w:rsid w:val="005B3579"/>
    <w:rsid w:val="005B358E"/>
    <w:rsid w:val="005B37C4"/>
    <w:rsid w:val="005B3877"/>
    <w:rsid w:val="005B3F3D"/>
    <w:rsid w:val="005B41E9"/>
    <w:rsid w:val="005B42E3"/>
    <w:rsid w:val="005B4615"/>
    <w:rsid w:val="005B468A"/>
    <w:rsid w:val="005B4D04"/>
    <w:rsid w:val="005B567A"/>
    <w:rsid w:val="005B590D"/>
    <w:rsid w:val="005B5B73"/>
    <w:rsid w:val="005B5C98"/>
    <w:rsid w:val="005B64D5"/>
    <w:rsid w:val="005B6C98"/>
    <w:rsid w:val="005B6E68"/>
    <w:rsid w:val="005B79E6"/>
    <w:rsid w:val="005C0266"/>
    <w:rsid w:val="005C065E"/>
    <w:rsid w:val="005C10CC"/>
    <w:rsid w:val="005C134B"/>
    <w:rsid w:val="005C1A61"/>
    <w:rsid w:val="005C1B24"/>
    <w:rsid w:val="005C1F7D"/>
    <w:rsid w:val="005C20CA"/>
    <w:rsid w:val="005C2281"/>
    <w:rsid w:val="005C2F5A"/>
    <w:rsid w:val="005C3016"/>
    <w:rsid w:val="005C3104"/>
    <w:rsid w:val="005C47A2"/>
    <w:rsid w:val="005C4E26"/>
    <w:rsid w:val="005C50C8"/>
    <w:rsid w:val="005C5537"/>
    <w:rsid w:val="005C5AD9"/>
    <w:rsid w:val="005C5BBE"/>
    <w:rsid w:val="005C5D78"/>
    <w:rsid w:val="005C6A29"/>
    <w:rsid w:val="005C7001"/>
    <w:rsid w:val="005C70CD"/>
    <w:rsid w:val="005C79F2"/>
    <w:rsid w:val="005C7AA0"/>
    <w:rsid w:val="005C7B5C"/>
    <w:rsid w:val="005C7BB2"/>
    <w:rsid w:val="005C7E65"/>
    <w:rsid w:val="005C7F3C"/>
    <w:rsid w:val="005D026A"/>
    <w:rsid w:val="005D0665"/>
    <w:rsid w:val="005D0797"/>
    <w:rsid w:val="005D0B4F"/>
    <w:rsid w:val="005D0BEA"/>
    <w:rsid w:val="005D1085"/>
    <w:rsid w:val="005D1184"/>
    <w:rsid w:val="005D1B5E"/>
    <w:rsid w:val="005D1C74"/>
    <w:rsid w:val="005D2176"/>
    <w:rsid w:val="005D242F"/>
    <w:rsid w:val="005D2B86"/>
    <w:rsid w:val="005D30A3"/>
    <w:rsid w:val="005D3AB3"/>
    <w:rsid w:val="005D41D7"/>
    <w:rsid w:val="005D4AFC"/>
    <w:rsid w:val="005D4E86"/>
    <w:rsid w:val="005D524B"/>
    <w:rsid w:val="005D57D8"/>
    <w:rsid w:val="005D5897"/>
    <w:rsid w:val="005D63FC"/>
    <w:rsid w:val="005D6859"/>
    <w:rsid w:val="005D7081"/>
    <w:rsid w:val="005D734B"/>
    <w:rsid w:val="005D7761"/>
    <w:rsid w:val="005D7AFD"/>
    <w:rsid w:val="005E0338"/>
    <w:rsid w:val="005E0416"/>
    <w:rsid w:val="005E08CA"/>
    <w:rsid w:val="005E0D73"/>
    <w:rsid w:val="005E0FF6"/>
    <w:rsid w:val="005E2F76"/>
    <w:rsid w:val="005E300B"/>
    <w:rsid w:val="005E3130"/>
    <w:rsid w:val="005E3273"/>
    <w:rsid w:val="005E3355"/>
    <w:rsid w:val="005E34C2"/>
    <w:rsid w:val="005E352C"/>
    <w:rsid w:val="005E3739"/>
    <w:rsid w:val="005E37AB"/>
    <w:rsid w:val="005E3CE7"/>
    <w:rsid w:val="005E4BAD"/>
    <w:rsid w:val="005E4DE4"/>
    <w:rsid w:val="005E565A"/>
    <w:rsid w:val="005E5B0A"/>
    <w:rsid w:val="005E609D"/>
    <w:rsid w:val="005E66C8"/>
    <w:rsid w:val="005E686D"/>
    <w:rsid w:val="005E7403"/>
    <w:rsid w:val="005F03A0"/>
    <w:rsid w:val="005F07D3"/>
    <w:rsid w:val="005F0B96"/>
    <w:rsid w:val="005F0BAB"/>
    <w:rsid w:val="005F0C51"/>
    <w:rsid w:val="005F152D"/>
    <w:rsid w:val="005F185D"/>
    <w:rsid w:val="005F1B18"/>
    <w:rsid w:val="005F1CB7"/>
    <w:rsid w:val="005F2507"/>
    <w:rsid w:val="005F34B3"/>
    <w:rsid w:val="005F3969"/>
    <w:rsid w:val="005F3EEA"/>
    <w:rsid w:val="005F59FA"/>
    <w:rsid w:val="005F5A30"/>
    <w:rsid w:val="005F5BF2"/>
    <w:rsid w:val="005F616A"/>
    <w:rsid w:val="005F6D07"/>
    <w:rsid w:val="005F6DA9"/>
    <w:rsid w:val="005F6F6E"/>
    <w:rsid w:val="005F7104"/>
    <w:rsid w:val="005F738A"/>
    <w:rsid w:val="005F78A1"/>
    <w:rsid w:val="005F7920"/>
    <w:rsid w:val="005F79CA"/>
    <w:rsid w:val="005F7BDE"/>
    <w:rsid w:val="006002E9"/>
    <w:rsid w:val="00600B54"/>
    <w:rsid w:val="00600CF4"/>
    <w:rsid w:val="006013CC"/>
    <w:rsid w:val="00601407"/>
    <w:rsid w:val="006015FB"/>
    <w:rsid w:val="0060199B"/>
    <w:rsid w:val="006027E0"/>
    <w:rsid w:val="00602CA1"/>
    <w:rsid w:val="0060305A"/>
    <w:rsid w:val="006037BF"/>
    <w:rsid w:val="00603B9C"/>
    <w:rsid w:val="00603C8D"/>
    <w:rsid w:val="00604027"/>
    <w:rsid w:val="00604849"/>
    <w:rsid w:val="006048A9"/>
    <w:rsid w:val="00604983"/>
    <w:rsid w:val="006050B1"/>
    <w:rsid w:val="006050DF"/>
    <w:rsid w:val="0060566C"/>
    <w:rsid w:val="00605A68"/>
    <w:rsid w:val="00605B5B"/>
    <w:rsid w:val="00605E3E"/>
    <w:rsid w:val="0060613D"/>
    <w:rsid w:val="00606323"/>
    <w:rsid w:val="0060642E"/>
    <w:rsid w:val="006067FC"/>
    <w:rsid w:val="00606AEC"/>
    <w:rsid w:val="00607C4D"/>
    <w:rsid w:val="00607CB0"/>
    <w:rsid w:val="0061031A"/>
    <w:rsid w:val="0061039D"/>
    <w:rsid w:val="0061040B"/>
    <w:rsid w:val="006110E3"/>
    <w:rsid w:val="0061116D"/>
    <w:rsid w:val="00612361"/>
    <w:rsid w:val="0061245A"/>
    <w:rsid w:val="0061255E"/>
    <w:rsid w:val="00612BA3"/>
    <w:rsid w:val="00612CC5"/>
    <w:rsid w:val="00612DBD"/>
    <w:rsid w:val="006130DA"/>
    <w:rsid w:val="00613449"/>
    <w:rsid w:val="006136FA"/>
    <w:rsid w:val="0061375B"/>
    <w:rsid w:val="006138B3"/>
    <w:rsid w:val="00613D01"/>
    <w:rsid w:val="00613D15"/>
    <w:rsid w:val="00614908"/>
    <w:rsid w:val="00614B90"/>
    <w:rsid w:val="00615090"/>
    <w:rsid w:val="006154ED"/>
    <w:rsid w:val="00615559"/>
    <w:rsid w:val="006158A0"/>
    <w:rsid w:val="00615F23"/>
    <w:rsid w:val="00615F3A"/>
    <w:rsid w:val="00616858"/>
    <w:rsid w:val="006169C4"/>
    <w:rsid w:val="00616AD7"/>
    <w:rsid w:val="0061704F"/>
    <w:rsid w:val="00617C7D"/>
    <w:rsid w:val="00617FAC"/>
    <w:rsid w:val="006203C8"/>
    <w:rsid w:val="00620755"/>
    <w:rsid w:val="0062128D"/>
    <w:rsid w:val="0062151B"/>
    <w:rsid w:val="00621E29"/>
    <w:rsid w:val="00622941"/>
    <w:rsid w:val="00622C2D"/>
    <w:rsid w:val="00622E8B"/>
    <w:rsid w:val="006239D5"/>
    <w:rsid w:val="00623C38"/>
    <w:rsid w:val="00623EC9"/>
    <w:rsid w:val="00625530"/>
    <w:rsid w:val="006259F0"/>
    <w:rsid w:val="00626112"/>
    <w:rsid w:val="00626133"/>
    <w:rsid w:val="00626342"/>
    <w:rsid w:val="0062646D"/>
    <w:rsid w:val="00626F5C"/>
    <w:rsid w:val="0062708C"/>
    <w:rsid w:val="00627308"/>
    <w:rsid w:val="00627D85"/>
    <w:rsid w:val="00627E2E"/>
    <w:rsid w:val="00630383"/>
    <w:rsid w:val="00630936"/>
    <w:rsid w:val="00630BFF"/>
    <w:rsid w:val="00630CE5"/>
    <w:rsid w:val="00632116"/>
    <w:rsid w:val="00632396"/>
    <w:rsid w:val="0063345A"/>
    <w:rsid w:val="0063346B"/>
    <w:rsid w:val="00633633"/>
    <w:rsid w:val="00633B35"/>
    <w:rsid w:val="00634CB4"/>
    <w:rsid w:val="00634F46"/>
    <w:rsid w:val="00635389"/>
    <w:rsid w:val="006355CB"/>
    <w:rsid w:val="006356F1"/>
    <w:rsid w:val="0063576C"/>
    <w:rsid w:val="00635A7B"/>
    <w:rsid w:val="00635F81"/>
    <w:rsid w:val="006360DB"/>
    <w:rsid w:val="00636580"/>
    <w:rsid w:val="006367E2"/>
    <w:rsid w:val="006368BB"/>
    <w:rsid w:val="00636DEB"/>
    <w:rsid w:val="00637489"/>
    <w:rsid w:val="006376F7"/>
    <w:rsid w:val="00637AB5"/>
    <w:rsid w:val="00637B92"/>
    <w:rsid w:val="00637E3C"/>
    <w:rsid w:val="006400F4"/>
    <w:rsid w:val="006403AC"/>
    <w:rsid w:val="00640715"/>
    <w:rsid w:val="006408DD"/>
    <w:rsid w:val="00640CAF"/>
    <w:rsid w:val="00641605"/>
    <w:rsid w:val="0064165C"/>
    <w:rsid w:val="006419C1"/>
    <w:rsid w:val="00641C95"/>
    <w:rsid w:val="00641E56"/>
    <w:rsid w:val="00641F51"/>
    <w:rsid w:val="00642B35"/>
    <w:rsid w:val="0064350E"/>
    <w:rsid w:val="006438B7"/>
    <w:rsid w:val="0064392C"/>
    <w:rsid w:val="00643BF3"/>
    <w:rsid w:val="00644451"/>
    <w:rsid w:val="00644DB4"/>
    <w:rsid w:val="00644DE9"/>
    <w:rsid w:val="00644ED2"/>
    <w:rsid w:val="00646078"/>
    <w:rsid w:val="00646545"/>
    <w:rsid w:val="006465B7"/>
    <w:rsid w:val="00646D20"/>
    <w:rsid w:val="00646E62"/>
    <w:rsid w:val="00647366"/>
    <w:rsid w:val="006473EC"/>
    <w:rsid w:val="00647DBD"/>
    <w:rsid w:val="00650C2C"/>
    <w:rsid w:val="0065104D"/>
    <w:rsid w:val="0065125E"/>
    <w:rsid w:val="0065187A"/>
    <w:rsid w:val="006518D5"/>
    <w:rsid w:val="0065196A"/>
    <w:rsid w:val="00651B50"/>
    <w:rsid w:val="00651B7C"/>
    <w:rsid w:val="00651E1C"/>
    <w:rsid w:val="006521F9"/>
    <w:rsid w:val="00652752"/>
    <w:rsid w:val="00652982"/>
    <w:rsid w:val="0065377F"/>
    <w:rsid w:val="00653ED6"/>
    <w:rsid w:val="00653F2F"/>
    <w:rsid w:val="0065407F"/>
    <w:rsid w:val="006546D0"/>
    <w:rsid w:val="006549D9"/>
    <w:rsid w:val="00655217"/>
    <w:rsid w:val="00655E67"/>
    <w:rsid w:val="0065667A"/>
    <w:rsid w:val="00656A24"/>
    <w:rsid w:val="00656AF9"/>
    <w:rsid w:val="00657997"/>
    <w:rsid w:val="006579AC"/>
    <w:rsid w:val="00660001"/>
    <w:rsid w:val="00660B39"/>
    <w:rsid w:val="00660E10"/>
    <w:rsid w:val="00660E59"/>
    <w:rsid w:val="006614BC"/>
    <w:rsid w:val="006616F5"/>
    <w:rsid w:val="006618CD"/>
    <w:rsid w:val="00661E71"/>
    <w:rsid w:val="006621FF"/>
    <w:rsid w:val="00662251"/>
    <w:rsid w:val="006626C8"/>
    <w:rsid w:val="00662D8F"/>
    <w:rsid w:val="0066313C"/>
    <w:rsid w:val="00663D5F"/>
    <w:rsid w:val="00663F82"/>
    <w:rsid w:val="00664325"/>
    <w:rsid w:val="006646F6"/>
    <w:rsid w:val="00664891"/>
    <w:rsid w:val="00664C4F"/>
    <w:rsid w:val="00664DBD"/>
    <w:rsid w:val="00664DF3"/>
    <w:rsid w:val="006652F7"/>
    <w:rsid w:val="0066532E"/>
    <w:rsid w:val="00665957"/>
    <w:rsid w:val="006662A4"/>
    <w:rsid w:val="006662CA"/>
    <w:rsid w:val="00666416"/>
    <w:rsid w:val="006665BB"/>
    <w:rsid w:val="00666B93"/>
    <w:rsid w:val="00667080"/>
    <w:rsid w:val="006672DD"/>
    <w:rsid w:val="006677C5"/>
    <w:rsid w:val="00667813"/>
    <w:rsid w:val="006706AA"/>
    <w:rsid w:val="00670839"/>
    <w:rsid w:val="00670B78"/>
    <w:rsid w:val="0067152B"/>
    <w:rsid w:val="006717EC"/>
    <w:rsid w:val="00671B03"/>
    <w:rsid w:val="00671B43"/>
    <w:rsid w:val="00671B5F"/>
    <w:rsid w:val="00672113"/>
    <w:rsid w:val="00672164"/>
    <w:rsid w:val="006725B4"/>
    <w:rsid w:val="006729AE"/>
    <w:rsid w:val="00672D13"/>
    <w:rsid w:val="00673CC8"/>
    <w:rsid w:val="0067410A"/>
    <w:rsid w:val="00674326"/>
    <w:rsid w:val="00674B61"/>
    <w:rsid w:val="00675145"/>
    <w:rsid w:val="006751C4"/>
    <w:rsid w:val="00675A2E"/>
    <w:rsid w:val="00676064"/>
    <w:rsid w:val="00676075"/>
    <w:rsid w:val="00676125"/>
    <w:rsid w:val="006768C3"/>
    <w:rsid w:val="00676C55"/>
    <w:rsid w:val="00676FA2"/>
    <w:rsid w:val="0067730B"/>
    <w:rsid w:val="0067781C"/>
    <w:rsid w:val="00677891"/>
    <w:rsid w:val="006779BC"/>
    <w:rsid w:val="00680062"/>
    <w:rsid w:val="00680938"/>
    <w:rsid w:val="00680AB3"/>
    <w:rsid w:val="00680C02"/>
    <w:rsid w:val="00680CED"/>
    <w:rsid w:val="00680F38"/>
    <w:rsid w:val="006811BD"/>
    <w:rsid w:val="00681482"/>
    <w:rsid w:val="00681AD8"/>
    <w:rsid w:val="00681B96"/>
    <w:rsid w:val="00681BC0"/>
    <w:rsid w:val="00681CEE"/>
    <w:rsid w:val="00682B63"/>
    <w:rsid w:val="00682DAA"/>
    <w:rsid w:val="00683343"/>
    <w:rsid w:val="00683524"/>
    <w:rsid w:val="00683A1B"/>
    <w:rsid w:val="00684148"/>
    <w:rsid w:val="006848EB"/>
    <w:rsid w:val="00685B80"/>
    <w:rsid w:val="00686353"/>
    <w:rsid w:val="006864D7"/>
    <w:rsid w:val="00686562"/>
    <w:rsid w:val="00686C75"/>
    <w:rsid w:val="0068790C"/>
    <w:rsid w:val="00690DCC"/>
    <w:rsid w:val="00690FE6"/>
    <w:rsid w:val="00691B38"/>
    <w:rsid w:val="00691EB3"/>
    <w:rsid w:val="0069215A"/>
    <w:rsid w:val="00692CC0"/>
    <w:rsid w:val="00692F02"/>
    <w:rsid w:val="00692FF9"/>
    <w:rsid w:val="0069304A"/>
    <w:rsid w:val="00693CFE"/>
    <w:rsid w:val="0069443F"/>
    <w:rsid w:val="0069510A"/>
    <w:rsid w:val="00695166"/>
    <w:rsid w:val="0069570E"/>
    <w:rsid w:val="00695806"/>
    <w:rsid w:val="00695891"/>
    <w:rsid w:val="0069597F"/>
    <w:rsid w:val="00696002"/>
    <w:rsid w:val="00696132"/>
    <w:rsid w:val="0069640A"/>
    <w:rsid w:val="00696C85"/>
    <w:rsid w:val="00696F70"/>
    <w:rsid w:val="006A0E13"/>
    <w:rsid w:val="006A1D56"/>
    <w:rsid w:val="006A267B"/>
    <w:rsid w:val="006A2B8C"/>
    <w:rsid w:val="006A2C91"/>
    <w:rsid w:val="006A2FAC"/>
    <w:rsid w:val="006A3503"/>
    <w:rsid w:val="006A361A"/>
    <w:rsid w:val="006A3BB9"/>
    <w:rsid w:val="006A3BD8"/>
    <w:rsid w:val="006A44A3"/>
    <w:rsid w:val="006A4FDF"/>
    <w:rsid w:val="006A5CC2"/>
    <w:rsid w:val="006A5F69"/>
    <w:rsid w:val="006A678E"/>
    <w:rsid w:val="006A6A85"/>
    <w:rsid w:val="006A6AFB"/>
    <w:rsid w:val="006A6B03"/>
    <w:rsid w:val="006A70D0"/>
    <w:rsid w:val="006A7750"/>
    <w:rsid w:val="006A7F7D"/>
    <w:rsid w:val="006B035F"/>
    <w:rsid w:val="006B041D"/>
    <w:rsid w:val="006B10CD"/>
    <w:rsid w:val="006B123E"/>
    <w:rsid w:val="006B16C4"/>
    <w:rsid w:val="006B1994"/>
    <w:rsid w:val="006B2A0A"/>
    <w:rsid w:val="006B30B9"/>
    <w:rsid w:val="006B34B7"/>
    <w:rsid w:val="006B41C8"/>
    <w:rsid w:val="006B4791"/>
    <w:rsid w:val="006B542B"/>
    <w:rsid w:val="006B5CA6"/>
    <w:rsid w:val="006B63C8"/>
    <w:rsid w:val="006B6674"/>
    <w:rsid w:val="006B6767"/>
    <w:rsid w:val="006B68BE"/>
    <w:rsid w:val="006B6D97"/>
    <w:rsid w:val="006B716C"/>
    <w:rsid w:val="006B7454"/>
    <w:rsid w:val="006B750B"/>
    <w:rsid w:val="006B7764"/>
    <w:rsid w:val="006B7CA1"/>
    <w:rsid w:val="006B7E02"/>
    <w:rsid w:val="006C0332"/>
    <w:rsid w:val="006C043E"/>
    <w:rsid w:val="006C063E"/>
    <w:rsid w:val="006C0A28"/>
    <w:rsid w:val="006C0E26"/>
    <w:rsid w:val="006C0F2E"/>
    <w:rsid w:val="006C13F4"/>
    <w:rsid w:val="006C1C42"/>
    <w:rsid w:val="006C2775"/>
    <w:rsid w:val="006C302B"/>
    <w:rsid w:val="006C38D9"/>
    <w:rsid w:val="006C3B92"/>
    <w:rsid w:val="006C422B"/>
    <w:rsid w:val="006C441C"/>
    <w:rsid w:val="006C44B4"/>
    <w:rsid w:val="006C4E9C"/>
    <w:rsid w:val="006C5351"/>
    <w:rsid w:val="006C5BBF"/>
    <w:rsid w:val="006C6ACE"/>
    <w:rsid w:val="006C6F6C"/>
    <w:rsid w:val="006C79BB"/>
    <w:rsid w:val="006C7DDC"/>
    <w:rsid w:val="006D0147"/>
    <w:rsid w:val="006D098F"/>
    <w:rsid w:val="006D0C86"/>
    <w:rsid w:val="006D0DAB"/>
    <w:rsid w:val="006D1FBA"/>
    <w:rsid w:val="006D2504"/>
    <w:rsid w:val="006D25AA"/>
    <w:rsid w:val="006D2F88"/>
    <w:rsid w:val="006D38C7"/>
    <w:rsid w:val="006D3AB3"/>
    <w:rsid w:val="006D3B89"/>
    <w:rsid w:val="006D3F57"/>
    <w:rsid w:val="006D4022"/>
    <w:rsid w:val="006D42FB"/>
    <w:rsid w:val="006D4918"/>
    <w:rsid w:val="006D54DA"/>
    <w:rsid w:val="006D5A82"/>
    <w:rsid w:val="006D6140"/>
    <w:rsid w:val="006D6156"/>
    <w:rsid w:val="006D6490"/>
    <w:rsid w:val="006D6C03"/>
    <w:rsid w:val="006D6CF4"/>
    <w:rsid w:val="006D70A7"/>
    <w:rsid w:val="006D71BB"/>
    <w:rsid w:val="006D7BDF"/>
    <w:rsid w:val="006D7C24"/>
    <w:rsid w:val="006E0596"/>
    <w:rsid w:val="006E085B"/>
    <w:rsid w:val="006E0BCC"/>
    <w:rsid w:val="006E194D"/>
    <w:rsid w:val="006E2191"/>
    <w:rsid w:val="006E2482"/>
    <w:rsid w:val="006E262E"/>
    <w:rsid w:val="006E26EE"/>
    <w:rsid w:val="006E3503"/>
    <w:rsid w:val="006E3B18"/>
    <w:rsid w:val="006E3D42"/>
    <w:rsid w:val="006E4041"/>
    <w:rsid w:val="006E431E"/>
    <w:rsid w:val="006E453B"/>
    <w:rsid w:val="006E4855"/>
    <w:rsid w:val="006E4D55"/>
    <w:rsid w:val="006E4F51"/>
    <w:rsid w:val="006E53DB"/>
    <w:rsid w:val="006E547F"/>
    <w:rsid w:val="006E5514"/>
    <w:rsid w:val="006E559D"/>
    <w:rsid w:val="006E5EFB"/>
    <w:rsid w:val="006E61A0"/>
    <w:rsid w:val="006E6233"/>
    <w:rsid w:val="006E66CF"/>
    <w:rsid w:val="006F0E48"/>
    <w:rsid w:val="006F122F"/>
    <w:rsid w:val="006F17FA"/>
    <w:rsid w:val="006F2B4D"/>
    <w:rsid w:val="006F2BC0"/>
    <w:rsid w:val="006F2C19"/>
    <w:rsid w:val="006F2E37"/>
    <w:rsid w:val="006F3AC7"/>
    <w:rsid w:val="006F3B00"/>
    <w:rsid w:val="006F3FC3"/>
    <w:rsid w:val="006F42D9"/>
    <w:rsid w:val="006F4EAD"/>
    <w:rsid w:val="006F4F70"/>
    <w:rsid w:val="006F53B6"/>
    <w:rsid w:val="006F584E"/>
    <w:rsid w:val="006F5B3C"/>
    <w:rsid w:val="006F626C"/>
    <w:rsid w:val="006F62F1"/>
    <w:rsid w:val="006F657A"/>
    <w:rsid w:val="006F657E"/>
    <w:rsid w:val="006F68FC"/>
    <w:rsid w:val="006F6C25"/>
    <w:rsid w:val="006F73F2"/>
    <w:rsid w:val="006F75B8"/>
    <w:rsid w:val="006F78DA"/>
    <w:rsid w:val="006F79BC"/>
    <w:rsid w:val="006F7C7A"/>
    <w:rsid w:val="006F7F66"/>
    <w:rsid w:val="00700359"/>
    <w:rsid w:val="00700366"/>
    <w:rsid w:val="007006F3"/>
    <w:rsid w:val="007007C8"/>
    <w:rsid w:val="00700DAF"/>
    <w:rsid w:val="00700DFD"/>
    <w:rsid w:val="0070179A"/>
    <w:rsid w:val="007019A6"/>
    <w:rsid w:val="007019D9"/>
    <w:rsid w:val="00701E92"/>
    <w:rsid w:val="00701F87"/>
    <w:rsid w:val="0070355B"/>
    <w:rsid w:val="007036A2"/>
    <w:rsid w:val="00704469"/>
    <w:rsid w:val="00704707"/>
    <w:rsid w:val="00704C58"/>
    <w:rsid w:val="007051EF"/>
    <w:rsid w:val="007056CD"/>
    <w:rsid w:val="00705820"/>
    <w:rsid w:val="00705FE8"/>
    <w:rsid w:val="00706013"/>
    <w:rsid w:val="00706136"/>
    <w:rsid w:val="00706359"/>
    <w:rsid w:val="007066E9"/>
    <w:rsid w:val="007074CB"/>
    <w:rsid w:val="0070782A"/>
    <w:rsid w:val="00707BCC"/>
    <w:rsid w:val="00707BF5"/>
    <w:rsid w:val="00707D12"/>
    <w:rsid w:val="00707E3D"/>
    <w:rsid w:val="0071014B"/>
    <w:rsid w:val="00710A5B"/>
    <w:rsid w:val="00710AE5"/>
    <w:rsid w:val="00710D34"/>
    <w:rsid w:val="007110C3"/>
    <w:rsid w:val="00711970"/>
    <w:rsid w:val="00711AF2"/>
    <w:rsid w:val="00711E4B"/>
    <w:rsid w:val="00712793"/>
    <w:rsid w:val="00712A08"/>
    <w:rsid w:val="00712C9A"/>
    <w:rsid w:val="00713065"/>
    <w:rsid w:val="00714166"/>
    <w:rsid w:val="00714199"/>
    <w:rsid w:val="007142BD"/>
    <w:rsid w:val="007142C1"/>
    <w:rsid w:val="0071581B"/>
    <w:rsid w:val="0071643C"/>
    <w:rsid w:val="00716C96"/>
    <w:rsid w:val="0071703D"/>
    <w:rsid w:val="00717776"/>
    <w:rsid w:val="00717A3F"/>
    <w:rsid w:val="00717B20"/>
    <w:rsid w:val="007201A0"/>
    <w:rsid w:val="007206B5"/>
    <w:rsid w:val="00720EFF"/>
    <w:rsid w:val="00721441"/>
    <w:rsid w:val="007216A5"/>
    <w:rsid w:val="00721E99"/>
    <w:rsid w:val="00721ED8"/>
    <w:rsid w:val="0072263D"/>
    <w:rsid w:val="00722957"/>
    <w:rsid w:val="00722B1F"/>
    <w:rsid w:val="00722C09"/>
    <w:rsid w:val="00722D6A"/>
    <w:rsid w:val="00722D77"/>
    <w:rsid w:val="0072303C"/>
    <w:rsid w:val="007230B6"/>
    <w:rsid w:val="00723953"/>
    <w:rsid w:val="00723A90"/>
    <w:rsid w:val="00723C08"/>
    <w:rsid w:val="00724077"/>
    <w:rsid w:val="00724368"/>
    <w:rsid w:val="00724941"/>
    <w:rsid w:val="0072521D"/>
    <w:rsid w:val="007252E9"/>
    <w:rsid w:val="007254EE"/>
    <w:rsid w:val="00725979"/>
    <w:rsid w:val="0072605A"/>
    <w:rsid w:val="007267F4"/>
    <w:rsid w:val="007268BA"/>
    <w:rsid w:val="00726BB9"/>
    <w:rsid w:val="00727215"/>
    <w:rsid w:val="007273CC"/>
    <w:rsid w:val="007274D0"/>
    <w:rsid w:val="00727EF8"/>
    <w:rsid w:val="0073050F"/>
    <w:rsid w:val="00730F26"/>
    <w:rsid w:val="00731B11"/>
    <w:rsid w:val="00731BB9"/>
    <w:rsid w:val="00731F76"/>
    <w:rsid w:val="00732538"/>
    <w:rsid w:val="00732C92"/>
    <w:rsid w:val="00732DAC"/>
    <w:rsid w:val="00732F61"/>
    <w:rsid w:val="007330B5"/>
    <w:rsid w:val="007331DF"/>
    <w:rsid w:val="007339F0"/>
    <w:rsid w:val="00733A02"/>
    <w:rsid w:val="00733A9A"/>
    <w:rsid w:val="007346EC"/>
    <w:rsid w:val="0073472A"/>
    <w:rsid w:val="007350FC"/>
    <w:rsid w:val="00735CD0"/>
    <w:rsid w:val="007363D3"/>
    <w:rsid w:val="00736A8D"/>
    <w:rsid w:val="00736B49"/>
    <w:rsid w:val="00736CCF"/>
    <w:rsid w:val="00736D62"/>
    <w:rsid w:val="00737843"/>
    <w:rsid w:val="00737BDD"/>
    <w:rsid w:val="00740F30"/>
    <w:rsid w:val="007417F1"/>
    <w:rsid w:val="00741F8A"/>
    <w:rsid w:val="0074222C"/>
    <w:rsid w:val="0074246E"/>
    <w:rsid w:val="007429C3"/>
    <w:rsid w:val="00742BB2"/>
    <w:rsid w:val="00743429"/>
    <w:rsid w:val="007436BA"/>
    <w:rsid w:val="00743A2D"/>
    <w:rsid w:val="00743F6A"/>
    <w:rsid w:val="00744548"/>
    <w:rsid w:val="00744771"/>
    <w:rsid w:val="007449E7"/>
    <w:rsid w:val="00744A1A"/>
    <w:rsid w:val="00744A3E"/>
    <w:rsid w:val="00745478"/>
    <w:rsid w:val="007455A0"/>
    <w:rsid w:val="00745B49"/>
    <w:rsid w:val="007466BF"/>
    <w:rsid w:val="00746891"/>
    <w:rsid w:val="007468ED"/>
    <w:rsid w:val="00747177"/>
    <w:rsid w:val="00747384"/>
    <w:rsid w:val="007504CC"/>
    <w:rsid w:val="00750821"/>
    <w:rsid w:val="00750FDE"/>
    <w:rsid w:val="00751349"/>
    <w:rsid w:val="00751387"/>
    <w:rsid w:val="00751635"/>
    <w:rsid w:val="0075163D"/>
    <w:rsid w:val="00752481"/>
    <w:rsid w:val="00752735"/>
    <w:rsid w:val="00752A74"/>
    <w:rsid w:val="00752A7A"/>
    <w:rsid w:val="00752C17"/>
    <w:rsid w:val="007530CE"/>
    <w:rsid w:val="007532BF"/>
    <w:rsid w:val="00753673"/>
    <w:rsid w:val="00753861"/>
    <w:rsid w:val="00753FA3"/>
    <w:rsid w:val="00753FD3"/>
    <w:rsid w:val="00754038"/>
    <w:rsid w:val="007542AF"/>
    <w:rsid w:val="0075441A"/>
    <w:rsid w:val="00754487"/>
    <w:rsid w:val="00754777"/>
    <w:rsid w:val="00755C36"/>
    <w:rsid w:val="00755D9C"/>
    <w:rsid w:val="00755E46"/>
    <w:rsid w:val="00755F03"/>
    <w:rsid w:val="0075619D"/>
    <w:rsid w:val="00756C3A"/>
    <w:rsid w:val="007570F2"/>
    <w:rsid w:val="00757A99"/>
    <w:rsid w:val="00757B2A"/>
    <w:rsid w:val="00760291"/>
    <w:rsid w:val="00760924"/>
    <w:rsid w:val="00760990"/>
    <w:rsid w:val="007609B7"/>
    <w:rsid w:val="00760CBB"/>
    <w:rsid w:val="007623FE"/>
    <w:rsid w:val="007629A3"/>
    <w:rsid w:val="00762C54"/>
    <w:rsid w:val="007631F9"/>
    <w:rsid w:val="00763503"/>
    <w:rsid w:val="00763906"/>
    <w:rsid w:val="00763C7A"/>
    <w:rsid w:val="00763E5E"/>
    <w:rsid w:val="00764B3A"/>
    <w:rsid w:val="00764C4F"/>
    <w:rsid w:val="00765221"/>
    <w:rsid w:val="007654DE"/>
    <w:rsid w:val="00765A93"/>
    <w:rsid w:val="00765DE0"/>
    <w:rsid w:val="00766400"/>
    <w:rsid w:val="00766E31"/>
    <w:rsid w:val="00766EFD"/>
    <w:rsid w:val="0076718E"/>
    <w:rsid w:val="007671F0"/>
    <w:rsid w:val="007674CA"/>
    <w:rsid w:val="00767F6D"/>
    <w:rsid w:val="00770E03"/>
    <w:rsid w:val="00770F7F"/>
    <w:rsid w:val="0077124C"/>
    <w:rsid w:val="007713D2"/>
    <w:rsid w:val="0077151E"/>
    <w:rsid w:val="007721C9"/>
    <w:rsid w:val="0077271E"/>
    <w:rsid w:val="00772C88"/>
    <w:rsid w:val="00773036"/>
    <w:rsid w:val="00773295"/>
    <w:rsid w:val="007733E4"/>
    <w:rsid w:val="007737CB"/>
    <w:rsid w:val="007740E0"/>
    <w:rsid w:val="0077433B"/>
    <w:rsid w:val="0077451F"/>
    <w:rsid w:val="00774A8D"/>
    <w:rsid w:val="007753FA"/>
    <w:rsid w:val="0077585D"/>
    <w:rsid w:val="0077599B"/>
    <w:rsid w:val="00775A35"/>
    <w:rsid w:val="00775AAF"/>
    <w:rsid w:val="00775C8B"/>
    <w:rsid w:val="0077622C"/>
    <w:rsid w:val="00776349"/>
    <w:rsid w:val="00777301"/>
    <w:rsid w:val="00777B64"/>
    <w:rsid w:val="00777C16"/>
    <w:rsid w:val="0078031E"/>
    <w:rsid w:val="007808B4"/>
    <w:rsid w:val="007808F9"/>
    <w:rsid w:val="00780C76"/>
    <w:rsid w:val="00781133"/>
    <w:rsid w:val="007818A0"/>
    <w:rsid w:val="0078241A"/>
    <w:rsid w:val="00782716"/>
    <w:rsid w:val="00782BA6"/>
    <w:rsid w:val="00782C51"/>
    <w:rsid w:val="00783293"/>
    <w:rsid w:val="00783352"/>
    <w:rsid w:val="007843EB"/>
    <w:rsid w:val="00784533"/>
    <w:rsid w:val="00784BD6"/>
    <w:rsid w:val="00785288"/>
    <w:rsid w:val="00785746"/>
    <w:rsid w:val="00785A2E"/>
    <w:rsid w:val="00785A90"/>
    <w:rsid w:val="00785DD0"/>
    <w:rsid w:val="00786215"/>
    <w:rsid w:val="00786754"/>
    <w:rsid w:val="00786A08"/>
    <w:rsid w:val="00786A79"/>
    <w:rsid w:val="00786DB1"/>
    <w:rsid w:val="007870C8"/>
    <w:rsid w:val="007872AD"/>
    <w:rsid w:val="00787435"/>
    <w:rsid w:val="0078773E"/>
    <w:rsid w:val="0078773F"/>
    <w:rsid w:val="007878F5"/>
    <w:rsid w:val="00787C4A"/>
    <w:rsid w:val="00787FAF"/>
    <w:rsid w:val="0079009E"/>
    <w:rsid w:val="00791094"/>
    <w:rsid w:val="00791970"/>
    <w:rsid w:val="007921C4"/>
    <w:rsid w:val="00792449"/>
    <w:rsid w:val="007925B1"/>
    <w:rsid w:val="007928AD"/>
    <w:rsid w:val="00792B6B"/>
    <w:rsid w:val="00792BA6"/>
    <w:rsid w:val="00793043"/>
    <w:rsid w:val="00793050"/>
    <w:rsid w:val="0079346D"/>
    <w:rsid w:val="007938CE"/>
    <w:rsid w:val="00794048"/>
    <w:rsid w:val="00794082"/>
    <w:rsid w:val="007943D6"/>
    <w:rsid w:val="007945BF"/>
    <w:rsid w:val="00794ECE"/>
    <w:rsid w:val="007950AB"/>
    <w:rsid w:val="0079577A"/>
    <w:rsid w:val="00796195"/>
    <w:rsid w:val="007969E7"/>
    <w:rsid w:val="00796E18"/>
    <w:rsid w:val="00796EDE"/>
    <w:rsid w:val="00797612"/>
    <w:rsid w:val="007A002E"/>
    <w:rsid w:val="007A0058"/>
    <w:rsid w:val="007A08A0"/>
    <w:rsid w:val="007A0EE0"/>
    <w:rsid w:val="007A113A"/>
    <w:rsid w:val="007A210A"/>
    <w:rsid w:val="007A25C6"/>
    <w:rsid w:val="007A2C2B"/>
    <w:rsid w:val="007A2FF5"/>
    <w:rsid w:val="007A31B6"/>
    <w:rsid w:val="007A376F"/>
    <w:rsid w:val="007A37B2"/>
    <w:rsid w:val="007A3954"/>
    <w:rsid w:val="007A39AB"/>
    <w:rsid w:val="007A4D22"/>
    <w:rsid w:val="007A5FD7"/>
    <w:rsid w:val="007A7382"/>
    <w:rsid w:val="007B0523"/>
    <w:rsid w:val="007B0B08"/>
    <w:rsid w:val="007B1331"/>
    <w:rsid w:val="007B1838"/>
    <w:rsid w:val="007B1D6F"/>
    <w:rsid w:val="007B2175"/>
    <w:rsid w:val="007B261E"/>
    <w:rsid w:val="007B27D3"/>
    <w:rsid w:val="007B2D9A"/>
    <w:rsid w:val="007B3456"/>
    <w:rsid w:val="007B4003"/>
    <w:rsid w:val="007B450A"/>
    <w:rsid w:val="007B484B"/>
    <w:rsid w:val="007B4DFF"/>
    <w:rsid w:val="007B58ED"/>
    <w:rsid w:val="007B62E1"/>
    <w:rsid w:val="007B6647"/>
    <w:rsid w:val="007B669D"/>
    <w:rsid w:val="007B6CB4"/>
    <w:rsid w:val="007B6CE7"/>
    <w:rsid w:val="007B6EDC"/>
    <w:rsid w:val="007B71C2"/>
    <w:rsid w:val="007B7405"/>
    <w:rsid w:val="007B7967"/>
    <w:rsid w:val="007B7DB1"/>
    <w:rsid w:val="007C0639"/>
    <w:rsid w:val="007C06D9"/>
    <w:rsid w:val="007C0792"/>
    <w:rsid w:val="007C084E"/>
    <w:rsid w:val="007C11E5"/>
    <w:rsid w:val="007C1580"/>
    <w:rsid w:val="007C169F"/>
    <w:rsid w:val="007C1F15"/>
    <w:rsid w:val="007C21F8"/>
    <w:rsid w:val="007C26BB"/>
    <w:rsid w:val="007C2D45"/>
    <w:rsid w:val="007C300D"/>
    <w:rsid w:val="007C3326"/>
    <w:rsid w:val="007C374B"/>
    <w:rsid w:val="007C3F1D"/>
    <w:rsid w:val="007C48F6"/>
    <w:rsid w:val="007C63D0"/>
    <w:rsid w:val="007C677B"/>
    <w:rsid w:val="007C679A"/>
    <w:rsid w:val="007C6DCB"/>
    <w:rsid w:val="007C730A"/>
    <w:rsid w:val="007C7CED"/>
    <w:rsid w:val="007C7DF5"/>
    <w:rsid w:val="007D0373"/>
    <w:rsid w:val="007D0461"/>
    <w:rsid w:val="007D149A"/>
    <w:rsid w:val="007D1690"/>
    <w:rsid w:val="007D1A85"/>
    <w:rsid w:val="007D2B82"/>
    <w:rsid w:val="007D2C5B"/>
    <w:rsid w:val="007D3208"/>
    <w:rsid w:val="007D3481"/>
    <w:rsid w:val="007D3614"/>
    <w:rsid w:val="007D3668"/>
    <w:rsid w:val="007D4464"/>
    <w:rsid w:val="007D450D"/>
    <w:rsid w:val="007D46F1"/>
    <w:rsid w:val="007D4B10"/>
    <w:rsid w:val="007D59EE"/>
    <w:rsid w:val="007D5D82"/>
    <w:rsid w:val="007D6680"/>
    <w:rsid w:val="007D784D"/>
    <w:rsid w:val="007D7A6A"/>
    <w:rsid w:val="007D7A71"/>
    <w:rsid w:val="007E018E"/>
    <w:rsid w:val="007E03D7"/>
    <w:rsid w:val="007E0922"/>
    <w:rsid w:val="007E0A97"/>
    <w:rsid w:val="007E181C"/>
    <w:rsid w:val="007E1B5D"/>
    <w:rsid w:val="007E1D2F"/>
    <w:rsid w:val="007E2409"/>
    <w:rsid w:val="007E2902"/>
    <w:rsid w:val="007E2A19"/>
    <w:rsid w:val="007E2CF1"/>
    <w:rsid w:val="007E2F24"/>
    <w:rsid w:val="007E309B"/>
    <w:rsid w:val="007E32FB"/>
    <w:rsid w:val="007E3306"/>
    <w:rsid w:val="007E3700"/>
    <w:rsid w:val="007E3E97"/>
    <w:rsid w:val="007E3F04"/>
    <w:rsid w:val="007E4C9C"/>
    <w:rsid w:val="007E4FD0"/>
    <w:rsid w:val="007E5A1D"/>
    <w:rsid w:val="007E637A"/>
    <w:rsid w:val="007E6DFC"/>
    <w:rsid w:val="007E7488"/>
    <w:rsid w:val="007E78D5"/>
    <w:rsid w:val="007E7A38"/>
    <w:rsid w:val="007E7C27"/>
    <w:rsid w:val="007E7FD2"/>
    <w:rsid w:val="007F1056"/>
    <w:rsid w:val="007F1519"/>
    <w:rsid w:val="007F2420"/>
    <w:rsid w:val="007F2912"/>
    <w:rsid w:val="007F2B98"/>
    <w:rsid w:val="007F2CAA"/>
    <w:rsid w:val="007F2FE9"/>
    <w:rsid w:val="007F31AA"/>
    <w:rsid w:val="007F37CA"/>
    <w:rsid w:val="007F39FF"/>
    <w:rsid w:val="007F3C92"/>
    <w:rsid w:val="007F3DAA"/>
    <w:rsid w:val="007F41BD"/>
    <w:rsid w:val="007F427E"/>
    <w:rsid w:val="007F5672"/>
    <w:rsid w:val="007F5F7F"/>
    <w:rsid w:val="007F6709"/>
    <w:rsid w:val="007F6DAD"/>
    <w:rsid w:val="007F75A2"/>
    <w:rsid w:val="007F76D6"/>
    <w:rsid w:val="007F7725"/>
    <w:rsid w:val="00800271"/>
    <w:rsid w:val="00800724"/>
    <w:rsid w:val="00800ABE"/>
    <w:rsid w:val="00800B12"/>
    <w:rsid w:val="00801304"/>
    <w:rsid w:val="008013B6"/>
    <w:rsid w:val="00801B91"/>
    <w:rsid w:val="00801F44"/>
    <w:rsid w:val="008023B7"/>
    <w:rsid w:val="00802748"/>
    <w:rsid w:val="00802A2C"/>
    <w:rsid w:val="00802D50"/>
    <w:rsid w:val="00802F31"/>
    <w:rsid w:val="00803085"/>
    <w:rsid w:val="008036D3"/>
    <w:rsid w:val="00803975"/>
    <w:rsid w:val="0080403F"/>
    <w:rsid w:val="00804504"/>
    <w:rsid w:val="00804529"/>
    <w:rsid w:val="00804569"/>
    <w:rsid w:val="008049BB"/>
    <w:rsid w:val="00804DC8"/>
    <w:rsid w:val="00804EFE"/>
    <w:rsid w:val="00805993"/>
    <w:rsid w:val="008059BE"/>
    <w:rsid w:val="0080601C"/>
    <w:rsid w:val="00806920"/>
    <w:rsid w:val="00807048"/>
    <w:rsid w:val="00807F7F"/>
    <w:rsid w:val="0081005E"/>
    <w:rsid w:val="008100C7"/>
    <w:rsid w:val="00810119"/>
    <w:rsid w:val="008102AE"/>
    <w:rsid w:val="008116CD"/>
    <w:rsid w:val="00811B1D"/>
    <w:rsid w:val="00811FC0"/>
    <w:rsid w:val="008129AE"/>
    <w:rsid w:val="00812DD4"/>
    <w:rsid w:val="0081385D"/>
    <w:rsid w:val="0081390D"/>
    <w:rsid w:val="00813D55"/>
    <w:rsid w:val="00813E16"/>
    <w:rsid w:val="00814662"/>
    <w:rsid w:val="0081469F"/>
    <w:rsid w:val="00814F71"/>
    <w:rsid w:val="00815108"/>
    <w:rsid w:val="008159CA"/>
    <w:rsid w:val="00815DEC"/>
    <w:rsid w:val="00816323"/>
    <w:rsid w:val="008166C9"/>
    <w:rsid w:val="0081705F"/>
    <w:rsid w:val="0081729A"/>
    <w:rsid w:val="00817636"/>
    <w:rsid w:val="00817AD2"/>
    <w:rsid w:val="00817C1E"/>
    <w:rsid w:val="00820677"/>
    <w:rsid w:val="00820C41"/>
    <w:rsid w:val="00821C0A"/>
    <w:rsid w:val="00821F1C"/>
    <w:rsid w:val="008220A2"/>
    <w:rsid w:val="0082211F"/>
    <w:rsid w:val="008222C8"/>
    <w:rsid w:val="0082266A"/>
    <w:rsid w:val="00823067"/>
    <w:rsid w:val="00823286"/>
    <w:rsid w:val="00823442"/>
    <w:rsid w:val="00824325"/>
    <w:rsid w:val="00824327"/>
    <w:rsid w:val="008243DC"/>
    <w:rsid w:val="00824DB2"/>
    <w:rsid w:val="00825250"/>
    <w:rsid w:val="00825B8F"/>
    <w:rsid w:val="00826001"/>
    <w:rsid w:val="008260D0"/>
    <w:rsid w:val="00826A5D"/>
    <w:rsid w:val="00826D22"/>
    <w:rsid w:val="00826D3C"/>
    <w:rsid w:val="00826F1F"/>
    <w:rsid w:val="00827A8C"/>
    <w:rsid w:val="00827ABA"/>
    <w:rsid w:val="00830420"/>
    <w:rsid w:val="008307F8"/>
    <w:rsid w:val="008308CC"/>
    <w:rsid w:val="00830B9C"/>
    <w:rsid w:val="0083125E"/>
    <w:rsid w:val="008312A2"/>
    <w:rsid w:val="008318E0"/>
    <w:rsid w:val="00831D7E"/>
    <w:rsid w:val="008323A2"/>
    <w:rsid w:val="00832B24"/>
    <w:rsid w:val="0083313E"/>
    <w:rsid w:val="008331BA"/>
    <w:rsid w:val="00833261"/>
    <w:rsid w:val="00833274"/>
    <w:rsid w:val="00833AC5"/>
    <w:rsid w:val="00833EB2"/>
    <w:rsid w:val="00834C48"/>
    <w:rsid w:val="00834DFD"/>
    <w:rsid w:val="0083503B"/>
    <w:rsid w:val="008352AB"/>
    <w:rsid w:val="0083562D"/>
    <w:rsid w:val="00835883"/>
    <w:rsid w:val="00836826"/>
    <w:rsid w:val="00836A65"/>
    <w:rsid w:val="00837E74"/>
    <w:rsid w:val="00840284"/>
    <w:rsid w:val="0084050F"/>
    <w:rsid w:val="00840B14"/>
    <w:rsid w:val="00840EF0"/>
    <w:rsid w:val="00840F74"/>
    <w:rsid w:val="008411FF"/>
    <w:rsid w:val="008412F1"/>
    <w:rsid w:val="00841DFC"/>
    <w:rsid w:val="00841ECF"/>
    <w:rsid w:val="008420D7"/>
    <w:rsid w:val="008423F1"/>
    <w:rsid w:val="008427EE"/>
    <w:rsid w:val="00842A45"/>
    <w:rsid w:val="00842A6C"/>
    <w:rsid w:val="00842FA0"/>
    <w:rsid w:val="0084376B"/>
    <w:rsid w:val="008439E3"/>
    <w:rsid w:val="00843A4B"/>
    <w:rsid w:val="00843B92"/>
    <w:rsid w:val="0084424D"/>
    <w:rsid w:val="008442B4"/>
    <w:rsid w:val="008447D0"/>
    <w:rsid w:val="00844915"/>
    <w:rsid w:val="00844B9A"/>
    <w:rsid w:val="008451F9"/>
    <w:rsid w:val="00845219"/>
    <w:rsid w:val="008455D7"/>
    <w:rsid w:val="00845CD8"/>
    <w:rsid w:val="00846FA6"/>
    <w:rsid w:val="00847251"/>
    <w:rsid w:val="008479E4"/>
    <w:rsid w:val="00850E92"/>
    <w:rsid w:val="00851721"/>
    <w:rsid w:val="00851E57"/>
    <w:rsid w:val="00851E68"/>
    <w:rsid w:val="0085202D"/>
    <w:rsid w:val="008521BD"/>
    <w:rsid w:val="00852378"/>
    <w:rsid w:val="00852CB3"/>
    <w:rsid w:val="00852CE0"/>
    <w:rsid w:val="00853208"/>
    <w:rsid w:val="0085332A"/>
    <w:rsid w:val="0085390E"/>
    <w:rsid w:val="008539DB"/>
    <w:rsid w:val="00853A4B"/>
    <w:rsid w:val="00853C53"/>
    <w:rsid w:val="008541A0"/>
    <w:rsid w:val="00855488"/>
    <w:rsid w:val="008555E2"/>
    <w:rsid w:val="00855E16"/>
    <w:rsid w:val="00855F14"/>
    <w:rsid w:val="00856893"/>
    <w:rsid w:val="00856A81"/>
    <w:rsid w:val="00856BC5"/>
    <w:rsid w:val="00856C97"/>
    <w:rsid w:val="0085729B"/>
    <w:rsid w:val="008572A3"/>
    <w:rsid w:val="008574E4"/>
    <w:rsid w:val="00857D57"/>
    <w:rsid w:val="008601C9"/>
    <w:rsid w:val="00860270"/>
    <w:rsid w:val="0086060D"/>
    <w:rsid w:val="0086105A"/>
    <w:rsid w:val="00862640"/>
    <w:rsid w:val="008627E8"/>
    <w:rsid w:val="00863BA1"/>
    <w:rsid w:val="00863BF1"/>
    <w:rsid w:val="00863C07"/>
    <w:rsid w:val="00863EE2"/>
    <w:rsid w:val="00863F95"/>
    <w:rsid w:val="00864557"/>
    <w:rsid w:val="00864CF2"/>
    <w:rsid w:val="008659C7"/>
    <w:rsid w:val="00865D05"/>
    <w:rsid w:val="008660DC"/>
    <w:rsid w:val="008662AE"/>
    <w:rsid w:val="0086646D"/>
    <w:rsid w:val="008667D9"/>
    <w:rsid w:val="00866E43"/>
    <w:rsid w:val="008670EE"/>
    <w:rsid w:val="0086729C"/>
    <w:rsid w:val="00867363"/>
    <w:rsid w:val="00867492"/>
    <w:rsid w:val="0087080A"/>
    <w:rsid w:val="008708FD"/>
    <w:rsid w:val="00870976"/>
    <w:rsid w:val="0087178F"/>
    <w:rsid w:val="00871CD5"/>
    <w:rsid w:val="00871FB9"/>
    <w:rsid w:val="00872360"/>
    <w:rsid w:val="00873494"/>
    <w:rsid w:val="008736CF"/>
    <w:rsid w:val="0087399B"/>
    <w:rsid w:val="00873A7C"/>
    <w:rsid w:val="00874135"/>
    <w:rsid w:val="00874730"/>
    <w:rsid w:val="00875144"/>
    <w:rsid w:val="0087522C"/>
    <w:rsid w:val="008756A9"/>
    <w:rsid w:val="00875D8D"/>
    <w:rsid w:val="00875E32"/>
    <w:rsid w:val="00875FC1"/>
    <w:rsid w:val="00876576"/>
    <w:rsid w:val="0087668A"/>
    <w:rsid w:val="00876A9E"/>
    <w:rsid w:val="00876EDE"/>
    <w:rsid w:val="008770CE"/>
    <w:rsid w:val="008773F8"/>
    <w:rsid w:val="00877452"/>
    <w:rsid w:val="00877988"/>
    <w:rsid w:val="00877B41"/>
    <w:rsid w:val="008801D7"/>
    <w:rsid w:val="00880D9D"/>
    <w:rsid w:val="008814E1"/>
    <w:rsid w:val="008817DB"/>
    <w:rsid w:val="00881C15"/>
    <w:rsid w:val="00881CAA"/>
    <w:rsid w:val="008827E5"/>
    <w:rsid w:val="00882DEF"/>
    <w:rsid w:val="00882F6C"/>
    <w:rsid w:val="008832DA"/>
    <w:rsid w:val="008836F5"/>
    <w:rsid w:val="0088393B"/>
    <w:rsid w:val="00883A61"/>
    <w:rsid w:val="00883B80"/>
    <w:rsid w:val="00883F6F"/>
    <w:rsid w:val="00883FE2"/>
    <w:rsid w:val="0088428B"/>
    <w:rsid w:val="0088458E"/>
    <w:rsid w:val="008848F8"/>
    <w:rsid w:val="008849EA"/>
    <w:rsid w:val="00884A59"/>
    <w:rsid w:val="00884EBE"/>
    <w:rsid w:val="008856BA"/>
    <w:rsid w:val="00885775"/>
    <w:rsid w:val="0088605D"/>
    <w:rsid w:val="00886403"/>
    <w:rsid w:val="0088671D"/>
    <w:rsid w:val="008874D9"/>
    <w:rsid w:val="00887639"/>
    <w:rsid w:val="00887F8B"/>
    <w:rsid w:val="00890465"/>
    <w:rsid w:val="00890597"/>
    <w:rsid w:val="00890B51"/>
    <w:rsid w:val="00891580"/>
    <w:rsid w:val="008915F6"/>
    <w:rsid w:val="00891B62"/>
    <w:rsid w:val="00891DCC"/>
    <w:rsid w:val="008929CD"/>
    <w:rsid w:val="00892C8C"/>
    <w:rsid w:val="0089338E"/>
    <w:rsid w:val="0089355E"/>
    <w:rsid w:val="00893CA7"/>
    <w:rsid w:val="00894711"/>
    <w:rsid w:val="008950E9"/>
    <w:rsid w:val="008958C0"/>
    <w:rsid w:val="00895B2B"/>
    <w:rsid w:val="00895D37"/>
    <w:rsid w:val="00896117"/>
    <w:rsid w:val="00896434"/>
    <w:rsid w:val="00896CA6"/>
    <w:rsid w:val="00897038"/>
    <w:rsid w:val="008976CF"/>
    <w:rsid w:val="008977DF"/>
    <w:rsid w:val="00897865"/>
    <w:rsid w:val="00897962"/>
    <w:rsid w:val="00897C7D"/>
    <w:rsid w:val="008A000C"/>
    <w:rsid w:val="008A0349"/>
    <w:rsid w:val="008A03BC"/>
    <w:rsid w:val="008A0869"/>
    <w:rsid w:val="008A08BB"/>
    <w:rsid w:val="008A0E6B"/>
    <w:rsid w:val="008A19D8"/>
    <w:rsid w:val="008A1B43"/>
    <w:rsid w:val="008A1CD1"/>
    <w:rsid w:val="008A1D58"/>
    <w:rsid w:val="008A261E"/>
    <w:rsid w:val="008A28FE"/>
    <w:rsid w:val="008A3AC9"/>
    <w:rsid w:val="008A3DF3"/>
    <w:rsid w:val="008A41E5"/>
    <w:rsid w:val="008A437A"/>
    <w:rsid w:val="008A4594"/>
    <w:rsid w:val="008A48B2"/>
    <w:rsid w:val="008A54F8"/>
    <w:rsid w:val="008A58AB"/>
    <w:rsid w:val="008A5A7A"/>
    <w:rsid w:val="008A64D1"/>
    <w:rsid w:val="008A693B"/>
    <w:rsid w:val="008A73B8"/>
    <w:rsid w:val="008A7735"/>
    <w:rsid w:val="008B0067"/>
    <w:rsid w:val="008B08D0"/>
    <w:rsid w:val="008B09AC"/>
    <w:rsid w:val="008B09CD"/>
    <w:rsid w:val="008B0CE8"/>
    <w:rsid w:val="008B1155"/>
    <w:rsid w:val="008B132F"/>
    <w:rsid w:val="008B196C"/>
    <w:rsid w:val="008B1AAD"/>
    <w:rsid w:val="008B2149"/>
    <w:rsid w:val="008B3829"/>
    <w:rsid w:val="008B3A69"/>
    <w:rsid w:val="008B4300"/>
    <w:rsid w:val="008B4A6B"/>
    <w:rsid w:val="008B4C1A"/>
    <w:rsid w:val="008B52B3"/>
    <w:rsid w:val="008B5686"/>
    <w:rsid w:val="008B5B3E"/>
    <w:rsid w:val="008B60D5"/>
    <w:rsid w:val="008B668F"/>
    <w:rsid w:val="008B7464"/>
    <w:rsid w:val="008B778B"/>
    <w:rsid w:val="008C070D"/>
    <w:rsid w:val="008C1268"/>
    <w:rsid w:val="008C12CD"/>
    <w:rsid w:val="008C1B4F"/>
    <w:rsid w:val="008C1DB3"/>
    <w:rsid w:val="008C1E82"/>
    <w:rsid w:val="008C23BD"/>
    <w:rsid w:val="008C2A80"/>
    <w:rsid w:val="008C3096"/>
    <w:rsid w:val="008C31AC"/>
    <w:rsid w:val="008C415F"/>
    <w:rsid w:val="008C51D0"/>
    <w:rsid w:val="008C5469"/>
    <w:rsid w:val="008C57E8"/>
    <w:rsid w:val="008C5F46"/>
    <w:rsid w:val="008C64D0"/>
    <w:rsid w:val="008C6532"/>
    <w:rsid w:val="008C7AF3"/>
    <w:rsid w:val="008C7D4B"/>
    <w:rsid w:val="008D0302"/>
    <w:rsid w:val="008D034D"/>
    <w:rsid w:val="008D0FED"/>
    <w:rsid w:val="008D1C63"/>
    <w:rsid w:val="008D25DA"/>
    <w:rsid w:val="008D2824"/>
    <w:rsid w:val="008D2B2E"/>
    <w:rsid w:val="008D2DA5"/>
    <w:rsid w:val="008D3F75"/>
    <w:rsid w:val="008D40DD"/>
    <w:rsid w:val="008D41A7"/>
    <w:rsid w:val="008D4B0D"/>
    <w:rsid w:val="008D4B40"/>
    <w:rsid w:val="008D5287"/>
    <w:rsid w:val="008D5707"/>
    <w:rsid w:val="008D5BB0"/>
    <w:rsid w:val="008D5C49"/>
    <w:rsid w:val="008D5CD8"/>
    <w:rsid w:val="008D63F8"/>
    <w:rsid w:val="008D7072"/>
    <w:rsid w:val="008D736C"/>
    <w:rsid w:val="008D79C8"/>
    <w:rsid w:val="008E0D12"/>
    <w:rsid w:val="008E1BB7"/>
    <w:rsid w:val="008E275A"/>
    <w:rsid w:val="008E2909"/>
    <w:rsid w:val="008E3731"/>
    <w:rsid w:val="008E390D"/>
    <w:rsid w:val="008E4046"/>
    <w:rsid w:val="008E51D1"/>
    <w:rsid w:val="008E54E9"/>
    <w:rsid w:val="008E5BF9"/>
    <w:rsid w:val="008E63FA"/>
    <w:rsid w:val="008E6EB2"/>
    <w:rsid w:val="008E6F83"/>
    <w:rsid w:val="008E6FE1"/>
    <w:rsid w:val="008F0201"/>
    <w:rsid w:val="008F0CFC"/>
    <w:rsid w:val="008F0F09"/>
    <w:rsid w:val="008F0FE5"/>
    <w:rsid w:val="008F1805"/>
    <w:rsid w:val="008F18FB"/>
    <w:rsid w:val="008F24C6"/>
    <w:rsid w:val="008F2DAF"/>
    <w:rsid w:val="008F3556"/>
    <w:rsid w:val="008F3899"/>
    <w:rsid w:val="008F3E95"/>
    <w:rsid w:val="008F3E9A"/>
    <w:rsid w:val="008F41AD"/>
    <w:rsid w:val="008F4359"/>
    <w:rsid w:val="008F52B2"/>
    <w:rsid w:val="008F54BA"/>
    <w:rsid w:val="008F6524"/>
    <w:rsid w:val="008F6CF0"/>
    <w:rsid w:val="008F6D5D"/>
    <w:rsid w:val="008F6D9A"/>
    <w:rsid w:val="008F6F73"/>
    <w:rsid w:val="008F769C"/>
    <w:rsid w:val="008F78C2"/>
    <w:rsid w:val="009002E3"/>
    <w:rsid w:val="00900806"/>
    <w:rsid w:val="00900E21"/>
    <w:rsid w:val="00901284"/>
    <w:rsid w:val="009017BE"/>
    <w:rsid w:val="009019DC"/>
    <w:rsid w:val="0090213F"/>
    <w:rsid w:val="009028E7"/>
    <w:rsid w:val="00902EC7"/>
    <w:rsid w:val="00903235"/>
    <w:rsid w:val="00903725"/>
    <w:rsid w:val="00903AD1"/>
    <w:rsid w:val="00903DEB"/>
    <w:rsid w:val="009041F7"/>
    <w:rsid w:val="00904562"/>
    <w:rsid w:val="00904BDA"/>
    <w:rsid w:val="0090505D"/>
    <w:rsid w:val="00905468"/>
    <w:rsid w:val="009056C8"/>
    <w:rsid w:val="00905730"/>
    <w:rsid w:val="00905943"/>
    <w:rsid w:val="00905AF7"/>
    <w:rsid w:val="00905E32"/>
    <w:rsid w:val="00905E51"/>
    <w:rsid w:val="00905FF0"/>
    <w:rsid w:val="0090641E"/>
    <w:rsid w:val="00906658"/>
    <w:rsid w:val="00906994"/>
    <w:rsid w:val="00906B94"/>
    <w:rsid w:val="0090712B"/>
    <w:rsid w:val="0090787F"/>
    <w:rsid w:val="00907E1D"/>
    <w:rsid w:val="00907EB4"/>
    <w:rsid w:val="00910B1F"/>
    <w:rsid w:val="00910CED"/>
    <w:rsid w:val="00910EE3"/>
    <w:rsid w:val="009110C8"/>
    <w:rsid w:val="009112C7"/>
    <w:rsid w:val="009116C9"/>
    <w:rsid w:val="009122C0"/>
    <w:rsid w:val="009125D6"/>
    <w:rsid w:val="00912846"/>
    <w:rsid w:val="0091301E"/>
    <w:rsid w:val="0091316B"/>
    <w:rsid w:val="0091341A"/>
    <w:rsid w:val="00914BF6"/>
    <w:rsid w:val="0091585F"/>
    <w:rsid w:val="00915A76"/>
    <w:rsid w:val="00915A83"/>
    <w:rsid w:val="00915CED"/>
    <w:rsid w:val="00916656"/>
    <w:rsid w:val="009167E3"/>
    <w:rsid w:val="009169D8"/>
    <w:rsid w:val="009169DE"/>
    <w:rsid w:val="0091731D"/>
    <w:rsid w:val="00917B2C"/>
    <w:rsid w:val="00917EC6"/>
    <w:rsid w:val="009200EA"/>
    <w:rsid w:val="009211C5"/>
    <w:rsid w:val="009230CB"/>
    <w:rsid w:val="009230E5"/>
    <w:rsid w:val="00923EB7"/>
    <w:rsid w:val="00924470"/>
    <w:rsid w:val="00924723"/>
    <w:rsid w:val="00924AE6"/>
    <w:rsid w:val="00924B0B"/>
    <w:rsid w:val="00925286"/>
    <w:rsid w:val="009259DE"/>
    <w:rsid w:val="00925A38"/>
    <w:rsid w:val="00925AA2"/>
    <w:rsid w:val="00925B3E"/>
    <w:rsid w:val="00925CED"/>
    <w:rsid w:val="00925F3C"/>
    <w:rsid w:val="00925F45"/>
    <w:rsid w:val="00926105"/>
    <w:rsid w:val="00927234"/>
    <w:rsid w:val="00927392"/>
    <w:rsid w:val="0092750E"/>
    <w:rsid w:val="00927626"/>
    <w:rsid w:val="009315F1"/>
    <w:rsid w:val="009317DF"/>
    <w:rsid w:val="00931959"/>
    <w:rsid w:val="00931A10"/>
    <w:rsid w:val="00931CD5"/>
    <w:rsid w:val="009328ED"/>
    <w:rsid w:val="00933248"/>
    <w:rsid w:val="009334C5"/>
    <w:rsid w:val="00933845"/>
    <w:rsid w:val="009342A2"/>
    <w:rsid w:val="0093430D"/>
    <w:rsid w:val="00934369"/>
    <w:rsid w:val="00934C80"/>
    <w:rsid w:val="00936A77"/>
    <w:rsid w:val="00936DAE"/>
    <w:rsid w:val="009373A7"/>
    <w:rsid w:val="0093741A"/>
    <w:rsid w:val="00937442"/>
    <w:rsid w:val="0093798D"/>
    <w:rsid w:val="009379C8"/>
    <w:rsid w:val="00937F46"/>
    <w:rsid w:val="00940246"/>
    <w:rsid w:val="0094058A"/>
    <w:rsid w:val="00940689"/>
    <w:rsid w:val="009409BE"/>
    <w:rsid w:val="00940A82"/>
    <w:rsid w:val="00941309"/>
    <w:rsid w:val="00941531"/>
    <w:rsid w:val="00941873"/>
    <w:rsid w:val="00941FCC"/>
    <w:rsid w:val="0094277C"/>
    <w:rsid w:val="009432F3"/>
    <w:rsid w:val="00943500"/>
    <w:rsid w:val="0094384F"/>
    <w:rsid w:val="00943FCB"/>
    <w:rsid w:val="009443EF"/>
    <w:rsid w:val="0094448D"/>
    <w:rsid w:val="0094454D"/>
    <w:rsid w:val="00944E2B"/>
    <w:rsid w:val="0094576E"/>
    <w:rsid w:val="00945A2D"/>
    <w:rsid w:val="00945D38"/>
    <w:rsid w:val="00945DB9"/>
    <w:rsid w:val="0094650E"/>
    <w:rsid w:val="00946FB6"/>
    <w:rsid w:val="00947004"/>
    <w:rsid w:val="00947582"/>
    <w:rsid w:val="00947BB6"/>
    <w:rsid w:val="00950027"/>
    <w:rsid w:val="009501E7"/>
    <w:rsid w:val="0095053F"/>
    <w:rsid w:val="00950AE0"/>
    <w:rsid w:val="00950F35"/>
    <w:rsid w:val="00951070"/>
    <w:rsid w:val="00951807"/>
    <w:rsid w:val="00951F3B"/>
    <w:rsid w:val="00952DB0"/>
    <w:rsid w:val="009530E9"/>
    <w:rsid w:val="009535B8"/>
    <w:rsid w:val="0095399D"/>
    <w:rsid w:val="00953F0D"/>
    <w:rsid w:val="00953FD9"/>
    <w:rsid w:val="0095496A"/>
    <w:rsid w:val="00954B1D"/>
    <w:rsid w:val="0095563A"/>
    <w:rsid w:val="00955C25"/>
    <w:rsid w:val="00956638"/>
    <w:rsid w:val="0095693D"/>
    <w:rsid w:val="00956BBF"/>
    <w:rsid w:val="00956D27"/>
    <w:rsid w:val="00956E8A"/>
    <w:rsid w:val="0095735B"/>
    <w:rsid w:val="0095764A"/>
    <w:rsid w:val="00957833"/>
    <w:rsid w:val="00957C77"/>
    <w:rsid w:val="00957CCC"/>
    <w:rsid w:val="009601C2"/>
    <w:rsid w:val="009605F6"/>
    <w:rsid w:val="0096062C"/>
    <w:rsid w:val="009626CE"/>
    <w:rsid w:val="0096286D"/>
    <w:rsid w:val="0096295D"/>
    <w:rsid w:val="00962D7B"/>
    <w:rsid w:val="0096318B"/>
    <w:rsid w:val="0096379A"/>
    <w:rsid w:val="00963CE0"/>
    <w:rsid w:val="00963D25"/>
    <w:rsid w:val="00964287"/>
    <w:rsid w:val="00964539"/>
    <w:rsid w:val="00964F90"/>
    <w:rsid w:val="00965141"/>
    <w:rsid w:val="0096517C"/>
    <w:rsid w:val="009651F5"/>
    <w:rsid w:val="0096576C"/>
    <w:rsid w:val="00966916"/>
    <w:rsid w:val="00967170"/>
    <w:rsid w:val="009673E7"/>
    <w:rsid w:val="00967A5C"/>
    <w:rsid w:val="00967E58"/>
    <w:rsid w:val="00967F77"/>
    <w:rsid w:val="0097013F"/>
    <w:rsid w:val="00970207"/>
    <w:rsid w:val="009713F5"/>
    <w:rsid w:val="00971736"/>
    <w:rsid w:val="00971752"/>
    <w:rsid w:val="00971DA8"/>
    <w:rsid w:val="00972598"/>
    <w:rsid w:val="00972FDC"/>
    <w:rsid w:val="0097349C"/>
    <w:rsid w:val="00973FC3"/>
    <w:rsid w:val="009741F4"/>
    <w:rsid w:val="009742A6"/>
    <w:rsid w:val="0097467D"/>
    <w:rsid w:val="00974B29"/>
    <w:rsid w:val="009755E7"/>
    <w:rsid w:val="00975E41"/>
    <w:rsid w:val="00975F82"/>
    <w:rsid w:val="009760B1"/>
    <w:rsid w:val="00976C03"/>
    <w:rsid w:val="00980304"/>
    <w:rsid w:val="009805B3"/>
    <w:rsid w:val="00980710"/>
    <w:rsid w:val="00980764"/>
    <w:rsid w:val="00980DE9"/>
    <w:rsid w:val="00981354"/>
    <w:rsid w:val="00981E78"/>
    <w:rsid w:val="00983D94"/>
    <w:rsid w:val="009841F0"/>
    <w:rsid w:val="0098426A"/>
    <w:rsid w:val="009842D4"/>
    <w:rsid w:val="00984497"/>
    <w:rsid w:val="0098453E"/>
    <w:rsid w:val="009845BC"/>
    <w:rsid w:val="00984951"/>
    <w:rsid w:val="00984BF4"/>
    <w:rsid w:val="00984DD4"/>
    <w:rsid w:val="0098574E"/>
    <w:rsid w:val="00985DFF"/>
    <w:rsid w:val="00986084"/>
    <w:rsid w:val="00986E4B"/>
    <w:rsid w:val="00987676"/>
    <w:rsid w:val="00987889"/>
    <w:rsid w:val="009900A6"/>
    <w:rsid w:val="00990606"/>
    <w:rsid w:val="00990F6F"/>
    <w:rsid w:val="00991903"/>
    <w:rsid w:val="00991EF3"/>
    <w:rsid w:val="0099209C"/>
    <w:rsid w:val="00992D12"/>
    <w:rsid w:val="009931AB"/>
    <w:rsid w:val="0099362C"/>
    <w:rsid w:val="0099366A"/>
    <w:rsid w:val="0099393B"/>
    <w:rsid w:val="009939F4"/>
    <w:rsid w:val="00993A70"/>
    <w:rsid w:val="00995D7E"/>
    <w:rsid w:val="009960F1"/>
    <w:rsid w:val="00996389"/>
    <w:rsid w:val="009974DA"/>
    <w:rsid w:val="009976ED"/>
    <w:rsid w:val="009978EE"/>
    <w:rsid w:val="00997AB6"/>
    <w:rsid w:val="00997F26"/>
    <w:rsid w:val="009A0B27"/>
    <w:rsid w:val="009A141B"/>
    <w:rsid w:val="009A1E83"/>
    <w:rsid w:val="009A229E"/>
    <w:rsid w:val="009A29D8"/>
    <w:rsid w:val="009A2EF2"/>
    <w:rsid w:val="009A2FC0"/>
    <w:rsid w:val="009A3238"/>
    <w:rsid w:val="009A350D"/>
    <w:rsid w:val="009A3B15"/>
    <w:rsid w:val="009A3E30"/>
    <w:rsid w:val="009A40EC"/>
    <w:rsid w:val="009A4115"/>
    <w:rsid w:val="009A4716"/>
    <w:rsid w:val="009A50FD"/>
    <w:rsid w:val="009A5421"/>
    <w:rsid w:val="009A56B7"/>
    <w:rsid w:val="009A5E15"/>
    <w:rsid w:val="009A5F76"/>
    <w:rsid w:val="009A6379"/>
    <w:rsid w:val="009A6C60"/>
    <w:rsid w:val="009A71A4"/>
    <w:rsid w:val="009A71D3"/>
    <w:rsid w:val="009A7748"/>
    <w:rsid w:val="009A7BDF"/>
    <w:rsid w:val="009A7F35"/>
    <w:rsid w:val="009B03CC"/>
    <w:rsid w:val="009B03F8"/>
    <w:rsid w:val="009B0C0A"/>
    <w:rsid w:val="009B1744"/>
    <w:rsid w:val="009B1B30"/>
    <w:rsid w:val="009B25D5"/>
    <w:rsid w:val="009B29F3"/>
    <w:rsid w:val="009B3A0A"/>
    <w:rsid w:val="009B4007"/>
    <w:rsid w:val="009B4AE6"/>
    <w:rsid w:val="009B4CAF"/>
    <w:rsid w:val="009B58CA"/>
    <w:rsid w:val="009B593D"/>
    <w:rsid w:val="009B60C6"/>
    <w:rsid w:val="009B61D8"/>
    <w:rsid w:val="009B634D"/>
    <w:rsid w:val="009B7415"/>
    <w:rsid w:val="009B7867"/>
    <w:rsid w:val="009C0805"/>
    <w:rsid w:val="009C090A"/>
    <w:rsid w:val="009C097F"/>
    <w:rsid w:val="009C0C97"/>
    <w:rsid w:val="009C0EBD"/>
    <w:rsid w:val="009C1BDF"/>
    <w:rsid w:val="009C295B"/>
    <w:rsid w:val="009C2C3B"/>
    <w:rsid w:val="009C2FFB"/>
    <w:rsid w:val="009C36A9"/>
    <w:rsid w:val="009C3931"/>
    <w:rsid w:val="009C3AE9"/>
    <w:rsid w:val="009C3D07"/>
    <w:rsid w:val="009C3F64"/>
    <w:rsid w:val="009C4B52"/>
    <w:rsid w:val="009C4E40"/>
    <w:rsid w:val="009C55DB"/>
    <w:rsid w:val="009C5813"/>
    <w:rsid w:val="009C58FF"/>
    <w:rsid w:val="009C6072"/>
    <w:rsid w:val="009C6102"/>
    <w:rsid w:val="009C66F9"/>
    <w:rsid w:val="009C6E38"/>
    <w:rsid w:val="009C6E5E"/>
    <w:rsid w:val="009C74B8"/>
    <w:rsid w:val="009C753F"/>
    <w:rsid w:val="009C7838"/>
    <w:rsid w:val="009D07E6"/>
    <w:rsid w:val="009D10DD"/>
    <w:rsid w:val="009D161B"/>
    <w:rsid w:val="009D1677"/>
    <w:rsid w:val="009D1CB7"/>
    <w:rsid w:val="009D20ED"/>
    <w:rsid w:val="009D20FB"/>
    <w:rsid w:val="009D240E"/>
    <w:rsid w:val="009D2447"/>
    <w:rsid w:val="009D28FA"/>
    <w:rsid w:val="009D2EB4"/>
    <w:rsid w:val="009D2FFE"/>
    <w:rsid w:val="009D3046"/>
    <w:rsid w:val="009D314B"/>
    <w:rsid w:val="009D3174"/>
    <w:rsid w:val="009D4BDC"/>
    <w:rsid w:val="009D4DE7"/>
    <w:rsid w:val="009D55F7"/>
    <w:rsid w:val="009D5901"/>
    <w:rsid w:val="009D5CC6"/>
    <w:rsid w:val="009D7050"/>
    <w:rsid w:val="009D76E6"/>
    <w:rsid w:val="009D7913"/>
    <w:rsid w:val="009D792B"/>
    <w:rsid w:val="009D79E2"/>
    <w:rsid w:val="009D7BC3"/>
    <w:rsid w:val="009E09AE"/>
    <w:rsid w:val="009E1B96"/>
    <w:rsid w:val="009E1D97"/>
    <w:rsid w:val="009E21F8"/>
    <w:rsid w:val="009E22A9"/>
    <w:rsid w:val="009E2A31"/>
    <w:rsid w:val="009E2E9C"/>
    <w:rsid w:val="009E32CD"/>
    <w:rsid w:val="009E369D"/>
    <w:rsid w:val="009E3A3F"/>
    <w:rsid w:val="009E3A4F"/>
    <w:rsid w:val="009E3B5C"/>
    <w:rsid w:val="009E3C2B"/>
    <w:rsid w:val="009E3F3E"/>
    <w:rsid w:val="009E40EB"/>
    <w:rsid w:val="009E4BF7"/>
    <w:rsid w:val="009E514C"/>
    <w:rsid w:val="009E522F"/>
    <w:rsid w:val="009E5725"/>
    <w:rsid w:val="009E57BD"/>
    <w:rsid w:val="009E5992"/>
    <w:rsid w:val="009E601E"/>
    <w:rsid w:val="009E60CF"/>
    <w:rsid w:val="009E6129"/>
    <w:rsid w:val="009E6504"/>
    <w:rsid w:val="009E6F5D"/>
    <w:rsid w:val="009E7198"/>
    <w:rsid w:val="009E7366"/>
    <w:rsid w:val="009E753A"/>
    <w:rsid w:val="009E78FC"/>
    <w:rsid w:val="009E7AC8"/>
    <w:rsid w:val="009E7F49"/>
    <w:rsid w:val="009E7F81"/>
    <w:rsid w:val="009F0689"/>
    <w:rsid w:val="009F081C"/>
    <w:rsid w:val="009F0CDA"/>
    <w:rsid w:val="009F144D"/>
    <w:rsid w:val="009F165F"/>
    <w:rsid w:val="009F178E"/>
    <w:rsid w:val="009F17D4"/>
    <w:rsid w:val="009F1AA7"/>
    <w:rsid w:val="009F1E0C"/>
    <w:rsid w:val="009F20A1"/>
    <w:rsid w:val="009F2C38"/>
    <w:rsid w:val="009F2E16"/>
    <w:rsid w:val="009F2E3C"/>
    <w:rsid w:val="009F352B"/>
    <w:rsid w:val="009F38DF"/>
    <w:rsid w:val="009F4090"/>
    <w:rsid w:val="009F4436"/>
    <w:rsid w:val="009F4972"/>
    <w:rsid w:val="009F4A4E"/>
    <w:rsid w:val="009F4F64"/>
    <w:rsid w:val="009F4FE7"/>
    <w:rsid w:val="009F5222"/>
    <w:rsid w:val="009F5D72"/>
    <w:rsid w:val="009F5E26"/>
    <w:rsid w:val="009F6114"/>
    <w:rsid w:val="009F64F6"/>
    <w:rsid w:val="009F659F"/>
    <w:rsid w:val="009F694F"/>
    <w:rsid w:val="009F6A01"/>
    <w:rsid w:val="009F6A8A"/>
    <w:rsid w:val="009F6BE6"/>
    <w:rsid w:val="009F6C50"/>
    <w:rsid w:val="009F7AF5"/>
    <w:rsid w:val="00A00772"/>
    <w:rsid w:val="00A00A33"/>
    <w:rsid w:val="00A00A80"/>
    <w:rsid w:val="00A019A0"/>
    <w:rsid w:val="00A01B23"/>
    <w:rsid w:val="00A0260D"/>
    <w:rsid w:val="00A03856"/>
    <w:rsid w:val="00A03C7A"/>
    <w:rsid w:val="00A03D9F"/>
    <w:rsid w:val="00A04020"/>
    <w:rsid w:val="00A0497F"/>
    <w:rsid w:val="00A04983"/>
    <w:rsid w:val="00A052A8"/>
    <w:rsid w:val="00A05365"/>
    <w:rsid w:val="00A06234"/>
    <w:rsid w:val="00A0718C"/>
    <w:rsid w:val="00A071B0"/>
    <w:rsid w:val="00A07847"/>
    <w:rsid w:val="00A07BD7"/>
    <w:rsid w:val="00A07D91"/>
    <w:rsid w:val="00A07F32"/>
    <w:rsid w:val="00A101AB"/>
    <w:rsid w:val="00A101C4"/>
    <w:rsid w:val="00A10F16"/>
    <w:rsid w:val="00A11860"/>
    <w:rsid w:val="00A123F7"/>
    <w:rsid w:val="00A12768"/>
    <w:rsid w:val="00A12AD1"/>
    <w:rsid w:val="00A130BA"/>
    <w:rsid w:val="00A132CA"/>
    <w:rsid w:val="00A135E5"/>
    <w:rsid w:val="00A138F1"/>
    <w:rsid w:val="00A13F4A"/>
    <w:rsid w:val="00A1441F"/>
    <w:rsid w:val="00A1475C"/>
    <w:rsid w:val="00A14C29"/>
    <w:rsid w:val="00A14DF4"/>
    <w:rsid w:val="00A14E92"/>
    <w:rsid w:val="00A15A3E"/>
    <w:rsid w:val="00A15A9F"/>
    <w:rsid w:val="00A1749A"/>
    <w:rsid w:val="00A17CF1"/>
    <w:rsid w:val="00A203E9"/>
    <w:rsid w:val="00A2097A"/>
    <w:rsid w:val="00A20D3F"/>
    <w:rsid w:val="00A21187"/>
    <w:rsid w:val="00A21F2C"/>
    <w:rsid w:val="00A221C4"/>
    <w:rsid w:val="00A22F7E"/>
    <w:rsid w:val="00A23180"/>
    <w:rsid w:val="00A2396D"/>
    <w:rsid w:val="00A2422E"/>
    <w:rsid w:val="00A243EE"/>
    <w:rsid w:val="00A245E7"/>
    <w:rsid w:val="00A24A9E"/>
    <w:rsid w:val="00A274B9"/>
    <w:rsid w:val="00A275AB"/>
    <w:rsid w:val="00A27E29"/>
    <w:rsid w:val="00A30AFC"/>
    <w:rsid w:val="00A30CC1"/>
    <w:rsid w:val="00A310F3"/>
    <w:rsid w:val="00A315DE"/>
    <w:rsid w:val="00A318D7"/>
    <w:rsid w:val="00A31DEC"/>
    <w:rsid w:val="00A32911"/>
    <w:rsid w:val="00A32B8D"/>
    <w:rsid w:val="00A33034"/>
    <w:rsid w:val="00A336DC"/>
    <w:rsid w:val="00A33835"/>
    <w:rsid w:val="00A35854"/>
    <w:rsid w:val="00A36562"/>
    <w:rsid w:val="00A3692B"/>
    <w:rsid w:val="00A36AB0"/>
    <w:rsid w:val="00A36E17"/>
    <w:rsid w:val="00A37421"/>
    <w:rsid w:val="00A37895"/>
    <w:rsid w:val="00A4057E"/>
    <w:rsid w:val="00A40C7E"/>
    <w:rsid w:val="00A40FD7"/>
    <w:rsid w:val="00A41596"/>
    <w:rsid w:val="00A41B6E"/>
    <w:rsid w:val="00A41DF3"/>
    <w:rsid w:val="00A423B5"/>
    <w:rsid w:val="00A42976"/>
    <w:rsid w:val="00A42E39"/>
    <w:rsid w:val="00A42FC7"/>
    <w:rsid w:val="00A4390E"/>
    <w:rsid w:val="00A43A0C"/>
    <w:rsid w:val="00A43FBC"/>
    <w:rsid w:val="00A44B7D"/>
    <w:rsid w:val="00A4575D"/>
    <w:rsid w:val="00A45966"/>
    <w:rsid w:val="00A45AD7"/>
    <w:rsid w:val="00A45BEA"/>
    <w:rsid w:val="00A45CFF"/>
    <w:rsid w:val="00A4609A"/>
    <w:rsid w:val="00A4667C"/>
    <w:rsid w:val="00A4680F"/>
    <w:rsid w:val="00A46849"/>
    <w:rsid w:val="00A47326"/>
    <w:rsid w:val="00A47631"/>
    <w:rsid w:val="00A47AE4"/>
    <w:rsid w:val="00A502D5"/>
    <w:rsid w:val="00A50FA0"/>
    <w:rsid w:val="00A51176"/>
    <w:rsid w:val="00A51AEA"/>
    <w:rsid w:val="00A51EEA"/>
    <w:rsid w:val="00A528AC"/>
    <w:rsid w:val="00A53378"/>
    <w:rsid w:val="00A53671"/>
    <w:rsid w:val="00A536FF"/>
    <w:rsid w:val="00A546F2"/>
    <w:rsid w:val="00A5485D"/>
    <w:rsid w:val="00A54B17"/>
    <w:rsid w:val="00A5509B"/>
    <w:rsid w:val="00A56711"/>
    <w:rsid w:val="00A56AF7"/>
    <w:rsid w:val="00A56F39"/>
    <w:rsid w:val="00A577C5"/>
    <w:rsid w:val="00A57AC4"/>
    <w:rsid w:val="00A60766"/>
    <w:rsid w:val="00A6098E"/>
    <w:rsid w:val="00A612A0"/>
    <w:rsid w:val="00A6156A"/>
    <w:rsid w:val="00A61621"/>
    <w:rsid w:val="00A618D5"/>
    <w:rsid w:val="00A61B5F"/>
    <w:rsid w:val="00A61E22"/>
    <w:rsid w:val="00A62A58"/>
    <w:rsid w:val="00A631C7"/>
    <w:rsid w:val="00A63742"/>
    <w:rsid w:val="00A64337"/>
    <w:rsid w:val="00A644D5"/>
    <w:rsid w:val="00A64A05"/>
    <w:rsid w:val="00A64B6D"/>
    <w:rsid w:val="00A64E19"/>
    <w:rsid w:val="00A64E1B"/>
    <w:rsid w:val="00A65008"/>
    <w:rsid w:val="00A6522A"/>
    <w:rsid w:val="00A654E3"/>
    <w:rsid w:val="00A66E02"/>
    <w:rsid w:val="00A6728C"/>
    <w:rsid w:val="00A70435"/>
    <w:rsid w:val="00A71838"/>
    <w:rsid w:val="00A718E1"/>
    <w:rsid w:val="00A725F4"/>
    <w:rsid w:val="00A72C6D"/>
    <w:rsid w:val="00A72E34"/>
    <w:rsid w:val="00A72E70"/>
    <w:rsid w:val="00A7372F"/>
    <w:rsid w:val="00A737D1"/>
    <w:rsid w:val="00A74433"/>
    <w:rsid w:val="00A7443D"/>
    <w:rsid w:val="00A74601"/>
    <w:rsid w:val="00A74C56"/>
    <w:rsid w:val="00A757BA"/>
    <w:rsid w:val="00A75ED9"/>
    <w:rsid w:val="00A75F06"/>
    <w:rsid w:val="00A76B89"/>
    <w:rsid w:val="00A76EA2"/>
    <w:rsid w:val="00A76EAB"/>
    <w:rsid w:val="00A76F8D"/>
    <w:rsid w:val="00A77315"/>
    <w:rsid w:val="00A80488"/>
    <w:rsid w:val="00A80508"/>
    <w:rsid w:val="00A8059D"/>
    <w:rsid w:val="00A80854"/>
    <w:rsid w:val="00A824D5"/>
    <w:rsid w:val="00A83256"/>
    <w:rsid w:val="00A832A0"/>
    <w:rsid w:val="00A834CB"/>
    <w:rsid w:val="00A837B9"/>
    <w:rsid w:val="00A83B29"/>
    <w:rsid w:val="00A83F29"/>
    <w:rsid w:val="00A842AA"/>
    <w:rsid w:val="00A847A6"/>
    <w:rsid w:val="00A852E9"/>
    <w:rsid w:val="00A85313"/>
    <w:rsid w:val="00A85375"/>
    <w:rsid w:val="00A8565B"/>
    <w:rsid w:val="00A85747"/>
    <w:rsid w:val="00A85828"/>
    <w:rsid w:val="00A85B35"/>
    <w:rsid w:val="00A868A2"/>
    <w:rsid w:val="00A86C39"/>
    <w:rsid w:val="00A86C51"/>
    <w:rsid w:val="00A86ED4"/>
    <w:rsid w:val="00A8729F"/>
    <w:rsid w:val="00A87864"/>
    <w:rsid w:val="00A87A90"/>
    <w:rsid w:val="00A87A9F"/>
    <w:rsid w:val="00A87BA4"/>
    <w:rsid w:val="00A87D33"/>
    <w:rsid w:val="00A87E79"/>
    <w:rsid w:val="00A87E87"/>
    <w:rsid w:val="00A908A6"/>
    <w:rsid w:val="00A90BDF"/>
    <w:rsid w:val="00A90C7A"/>
    <w:rsid w:val="00A90ED2"/>
    <w:rsid w:val="00A90FD1"/>
    <w:rsid w:val="00A91609"/>
    <w:rsid w:val="00A92655"/>
    <w:rsid w:val="00A93159"/>
    <w:rsid w:val="00A93435"/>
    <w:rsid w:val="00A9349A"/>
    <w:rsid w:val="00A93604"/>
    <w:rsid w:val="00A943C2"/>
    <w:rsid w:val="00A943E2"/>
    <w:rsid w:val="00A94A99"/>
    <w:rsid w:val="00A94DFB"/>
    <w:rsid w:val="00A94F7C"/>
    <w:rsid w:val="00A955B1"/>
    <w:rsid w:val="00A9591D"/>
    <w:rsid w:val="00A96288"/>
    <w:rsid w:val="00A96372"/>
    <w:rsid w:val="00A964F8"/>
    <w:rsid w:val="00A97491"/>
    <w:rsid w:val="00AA0074"/>
    <w:rsid w:val="00AA1489"/>
    <w:rsid w:val="00AA23C2"/>
    <w:rsid w:val="00AA3880"/>
    <w:rsid w:val="00AA3B20"/>
    <w:rsid w:val="00AA3D25"/>
    <w:rsid w:val="00AA4BC6"/>
    <w:rsid w:val="00AA4E59"/>
    <w:rsid w:val="00AA4FC9"/>
    <w:rsid w:val="00AA522D"/>
    <w:rsid w:val="00AA554B"/>
    <w:rsid w:val="00AA577F"/>
    <w:rsid w:val="00AA6C75"/>
    <w:rsid w:val="00AA6FD9"/>
    <w:rsid w:val="00AA7083"/>
    <w:rsid w:val="00AA7538"/>
    <w:rsid w:val="00AA76B0"/>
    <w:rsid w:val="00AA7776"/>
    <w:rsid w:val="00AB0107"/>
    <w:rsid w:val="00AB0335"/>
    <w:rsid w:val="00AB05B7"/>
    <w:rsid w:val="00AB0DE7"/>
    <w:rsid w:val="00AB0F77"/>
    <w:rsid w:val="00AB12E0"/>
    <w:rsid w:val="00AB1940"/>
    <w:rsid w:val="00AB265B"/>
    <w:rsid w:val="00AB3799"/>
    <w:rsid w:val="00AB3C0A"/>
    <w:rsid w:val="00AB42E3"/>
    <w:rsid w:val="00AB43FE"/>
    <w:rsid w:val="00AB4776"/>
    <w:rsid w:val="00AB5889"/>
    <w:rsid w:val="00AB5B7D"/>
    <w:rsid w:val="00AB6083"/>
    <w:rsid w:val="00AB61D8"/>
    <w:rsid w:val="00AB651B"/>
    <w:rsid w:val="00AB6A65"/>
    <w:rsid w:val="00AB7A2B"/>
    <w:rsid w:val="00AC03B2"/>
    <w:rsid w:val="00AC09EB"/>
    <w:rsid w:val="00AC0A08"/>
    <w:rsid w:val="00AC0EF1"/>
    <w:rsid w:val="00AC0FA8"/>
    <w:rsid w:val="00AC1B41"/>
    <w:rsid w:val="00AC1CF7"/>
    <w:rsid w:val="00AC1E87"/>
    <w:rsid w:val="00AC2B63"/>
    <w:rsid w:val="00AC2FAB"/>
    <w:rsid w:val="00AC3116"/>
    <w:rsid w:val="00AC31DB"/>
    <w:rsid w:val="00AC387F"/>
    <w:rsid w:val="00AC3BB8"/>
    <w:rsid w:val="00AC3EB4"/>
    <w:rsid w:val="00AC3F2A"/>
    <w:rsid w:val="00AC4153"/>
    <w:rsid w:val="00AC523B"/>
    <w:rsid w:val="00AC5461"/>
    <w:rsid w:val="00AC57E8"/>
    <w:rsid w:val="00AC5939"/>
    <w:rsid w:val="00AC5D14"/>
    <w:rsid w:val="00AC5F41"/>
    <w:rsid w:val="00AC5FF3"/>
    <w:rsid w:val="00AC6971"/>
    <w:rsid w:val="00AC7856"/>
    <w:rsid w:val="00AC78DE"/>
    <w:rsid w:val="00AC7A9A"/>
    <w:rsid w:val="00AD044F"/>
    <w:rsid w:val="00AD0D02"/>
    <w:rsid w:val="00AD0D4E"/>
    <w:rsid w:val="00AD194B"/>
    <w:rsid w:val="00AD1F3A"/>
    <w:rsid w:val="00AD22A7"/>
    <w:rsid w:val="00AD2B18"/>
    <w:rsid w:val="00AD2D98"/>
    <w:rsid w:val="00AD2F18"/>
    <w:rsid w:val="00AD2F4F"/>
    <w:rsid w:val="00AD349E"/>
    <w:rsid w:val="00AD35F9"/>
    <w:rsid w:val="00AD385E"/>
    <w:rsid w:val="00AD3E20"/>
    <w:rsid w:val="00AD478E"/>
    <w:rsid w:val="00AD5811"/>
    <w:rsid w:val="00AD5A1E"/>
    <w:rsid w:val="00AD5B9E"/>
    <w:rsid w:val="00AD68D6"/>
    <w:rsid w:val="00AD6CCD"/>
    <w:rsid w:val="00AD7009"/>
    <w:rsid w:val="00AD7A03"/>
    <w:rsid w:val="00AE09E3"/>
    <w:rsid w:val="00AE137C"/>
    <w:rsid w:val="00AE13D0"/>
    <w:rsid w:val="00AE1B4E"/>
    <w:rsid w:val="00AE1B9C"/>
    <w:rsid w:val="00AE2BAA"/>
    <w:rsid w:val="00AE3B5F"/>
    <w:rsid w:val="00AE47D2"/>
    <w:rsid w:val="00AE4FBC"/>
    <w:rsid w:val="00AE52B8"/>
    <w:rsid w:val="00AE5D2F"/>
    <w:rsid w:val="00AE5FF6"/>
    <w:rsid w:val="00AE668E"/>
    <w:rsid w:val="00AE6730"/>
    <w:rsid w:val="00AE79F5"/>
    <w:rsid w:val="00AE7BD7"/>
    <w:rsid w:val="00AF0222"/>
    <w:rsid w:val="00AF06DC"/>
    <w:rsid w:val="00AF086C"/>
    <w:rsid w:val="00AF0997"/>
    <w:rsid w:val="00AF17F9"/>
    <w:rsid w:val="00AF1F6D"/>
    <w:rsid w:val="00AF1FEC"/>
    <w:rsid w:val="00AF2562"/>
    <w:rsid w:val="00AF2649"/>
    <w:rsid w:val="00AF2889"/>
    <w:rsid w:val="00AF29B6"/>
    <w:rsid w:val="00AF29ED"/>
    <w:rsid w:val="00AF3584"/>
    <w:rsid w:val="00AF4141"/>
    <w:rsid w:val="00AF4E8E"/>
    <w:rsid w:val="00AF61D7"/>
    <w:rsid w:val="00AF6629"/>
    <w:rsid w:val="00AF6A91"/>
    <w:rsid w:val="00AF6B56"/>
    <w:rsid w:val="00AF6BAF"/>
    <w:rsid w:val="00AF6E6D"/>
    <w:rsid w:val="00AF71DF"/>
    <w:rsid w:val="00AF7356"/>
    <w:rsid w:val="00AF788F"/>
    <w:rsid w:val="00AF7FB4"/>
    <w:rsid w:val="00B001E5"/>
    <w:rsid w:val="00B0153A"/>
    <w:rsid w:val="00B01666"/>
    <w:rsid w:val="00B0216D"/>
    <w:rsid w:val="00B02179"/>
    <w:rsid w:val="00B02425"/>
    <w:rsid w:val="00B02749"/>
    <w:rsid w:val="00B02869"/>
    <w:rsid w:val="00B02CCB"/>
    <w:rsid w:val="00B0380A"/>
    <w:rsid w:val="00B046D0"/>
    <w:rsid w:val="00B04707"/>
    <w:rsid w:val="00B04AA6"/>
    <w:rsid w:val="00B0554B"/>
    <w:rsid w:val="00B060F6"/>
    <w:rsid w:val="00B073F4"/>
    <w:rsid w:val="00B07526"/>
    <w:rsid w:val="00B07818"/>
    <w:rsid w:val="00B07A79"/>
    <w:rsid w:val="00B07B46"/>
    <w:rsid w:val="00B1192D"/>
    <w:rsid w:val="00B11AF0"/>
    <w:rsid w:val="00B11DAD"/>
    <w:rsid w:val="00B11EE5"/>
    <w:rsid w:val="00B11F58"/>
    <w:rsid w:val="00B12A2E"/>
    <w:rsid w:val="00B12DE1"/>
    <w:rsid w:val="00B12F98"/>
    <w:rsid w:val="00B1381C"/>
    <w:rsid w:val="00B142E1"/>
    <w:rsid w:val="00B14514"/>
    <w:rsid w:val="00B146C3"/>
    <w:rsid w:val="00B149C0"/>
    <w:rsid w:val="00B14A39"/>
    <w:rsid w:val="00B14A3E"/>
    <w:rsid w:val="00B14B04"/>
    <w:rsid w:val="00B158A5"/>
    <w:rsid w:val="00B15963"/>
    <w:rsid w:val="00B15D1F"/>
    <w:rsid w:val="00B15DD3"/>
    <w:rsid w:val="00B15E44"/>
    <w:rsid w:val="00B15E69"/>
    <w:rsid w:val="00B16679"/>
    <w:rsid w:val="00B167C0"/>
    <w:rsid w:val="00B172C3"/>
    <w:rsid w:val="00B17554"/>
    <w:rsid w:val="00B176A6"/>
    <w:rsid w:val="00B176F3"/>
    <w:rsid w:val="00B20347"/>
    <w:rsid w:val="00B20689"/>
    <w:rsid w:val="00B218AB"/>
    <w:rsid w:val="00B2223C"/>
    <w:rsid w:val="00B22B82"/>
    <w:rsid w:val="00B22E97"/>
    <w:rsid w:val="00B23B0F"/>
    <w:rsid w:val="00B23DAB"/>
    <w:rsid w:val="00B248CB"/>
    <w:rsid w:val="00B24A43"/>
    <w:rsid w:val="00B24D9D"/>
    <w:rsid w:val="00B25A4D"/>
    <w:rsid w:val="00B26515"/>
    <w:rsid w:val="00B26618"/>
    <w:rsid w:val="00B2661B"/>
    <w:rsid w:val="00B26A1F"/>
    <w:rsid w:val="00B26F91"/>
    <w:rsid w:val="00B26FF0"/>
    <w:rsid w:val="00B27046"/>
    <w:rsid w:val="00B27290"/>
    <w:rsid w:val="00B27461"/>
    <w:rsid w:val="00B27826"/>
    <w:rsid w:val="00B278E1"/>
    <w:rsid w:val="00B27A39"/>
    <w:rsid w:val="00B27A64"/>
    <w:rsid w:val="00B27EC4"/>
    <w:rsid w:val="00B30071"/>
    <w:rsid w:val="00B302D4"/>
    <w:rsid w:val="00B30A05"/>
    <w:rsid w:val="00B30A3A"/>
    <w:rsid w:val="00B3117D"/>
    <w:rsid w:val="00B31B1D"/>
    <w:rsid w:val="00B31B73"/>
    <w:rsid w:val="00B32EE6"/>
    <w:rsid w:val="00B32F07"/>
    <w:rsid w:val="00B33017"/>
    <w:rsid w:val="00B33531"/>
    <w:rsid w:val="00B33B1F"/>
    <w:rsid w:val="00B33CC2"/>
    <w:rsid w:val="00B33F5D"/>
    <w:rsid w:val="00B34525"/>
    <w:rsid w:val="00B345FE"/>
    <w:rsid w:val="00B349FC"/>
    <w:rsid w:val="00B34BCE"/>
    <w:rsid w:val="00B35CC6"/>
    <w:rsid w:val="00B35EFF"/>
    <w:rsid w:val="00B36419"/>
    <w:rsid w:val="00B36617"/>
    <w:rsid w:val="00B36812"/>
    <w:rsid w:val="00B36965"/>
    <w:rsid w:val="00B369EC"/>
    <w:rsid w:val="00B36D2F"/>
    <w:rsid w:val="00B36E11"/>
    <w:rsid w:val="00B371D1"/>
    <w:rsid w:val="00B378C1"/>
    <w:rsid w:val="00B37A74"/>
    <w:rsid w:val="00B37C3F"/>
    <w:rsid w:val="00B4048F"/>
    <w:rsid w:val="00B40711"/>
    <w:rsid w:val="00B40A44"/>
    <w:rsid w:val="00B41039"/>
    <w:rsid w:val="00B41A24"/>
    <w:rsid w:val="00B41CC7"/>
    <w:rsid w:val="00B42B9C"/>
    <w:rsid w:val="00B4320B"/>
    <w:rsid w:val="00B43478"/>
    <w:rsid w:val="00B43881"/>
    <w:rsid w:val="00B441F1"/>
    <w:rsid w:val="00B44C9E"/>
    <w:rsid w:val="00B44E4D"/>
    <w:rsid w:val="00B45068"/>
    <w:rsid w:val="00B45093"/>
    <w:rsid w:val="00B45236"/>
    <w:rsid w:val="00B452C6"/>
    <w:rsid w:val="00B45516"/>
    <w:rsid w:val="00B45544"/>
    <w:rsid w:val="00B45D34"/>
    <w:rsid w:val="00B463ED"/>
    <w:rsid w:val="00B4721E"/>
    <w:rsid w:val="00B473BF"/>
    <w:rsid w:val="00B476DB"/>
    <w:rsid w:val="00B477F0"/>
    <w:rsid w:val="00B4781B"/>
    <w:rsid w:val="00B47DDD"/>
    <w:rsid w:val="00B500A2"/>
    <w:rsid w:val="00B50129"/>
    <w:rsid w:val="00B5088B"/>
    <w:rsid w:val="00B50BFC"/>
    <w:rsid w:val="00B510B7"/>
    <w:rsid w:val="00B5150D"/>
    <w:rsid w:val="00B5278D"/>
    <w:rsid w:val="00B53544"/>
    <w:rsid w:val="00B54187"/>
    <w:rsid w:val="00B544BF"/>
    <w:rsid w:val="00B5473B"/>
    <w:rsid w:val="00B54A21"/>
    <w:rsid w:val="00B54CDD"/>
    <w:rsid w:val="00B55120"/>
    <w:rsid w:val="00B56536"/>
    <w:rsid w:val="00B56582"/>
    <w:rsid w:val="00B567AB"/>
    <w:rsid w:val="00B56A21"/>
    <w:rsid w:val="00B56A7E"/>
    <w:rsid w:val="00B57232"/>
    <w:rsid w:val="00B5749F"/>
    <w:rsid w:val="00B5750A"/>
    <w:rsid w:val="00B57794"/>
    <w:rsid w:val="00B57DAC"/>
    <w:rsid w:val="00B600C1"/>
    <w:rsid w:val="00B60927"/>
    <w:rsid w:val="00B609C5"/>
    <w:rsid w:val="00B60A94"/>
    <w:rsid w:val="00B612FE"/>
    <w:rsid w:val="00B6136B"/>
    <w:rsid w:val="00B617A0"/>
    <w:rsid w:val="00B619A1"/>
    <w:rsid w:val="00B62359"/>
    <w:rsid w:val="00B62583"/>
    <w:rsid w:val="00B627FE"/>
    <w:rsid w:val="00B62ADA"/>
    <w:rsid w:val="00B62BBD"/>
    <w:rsid w:val="00B62EC6"/>
    <w:rsid w:val="00B633E9"/>
    <w:rsid w:val="00B6350A"/>
    <w:rsid w:val="00B63E57"/>
    <w:rsid w:val="00B63E7B"/>
    <w:rsid w:val="00B63F95"/>
    <w:rsid w:val="00B63FAE"/>
    <w:rsid w:val="00B645C0"/>
    <w:rsid w:val="00B6572C"/>
    <w:rsid w:val="00B6584A"/>
    <w:rsid w:val="00B65BA3"/>
    <w:rsid w:val="00B65BFF"/>
    <w:rsid w:val="00B665DA"/>
    <w:rsid w:val="00B6762C"/>
    <w:rsid w:val="00B6774D"/>
    <w:rsid w:val="00B67AE8"/>
    <w:rsid w:val="00B67E63"/>
    <w:rsid w:val="00B70457"/>
    <w:rsid w:val="00B705FB"/>
    <w:rsid w:val="00B70AA6"/>
    <w:rsid w:val="00B71077"/>
    <w:rsid w:val="00B71408"/>
    <w:rsid w:val="00B71850"/>
    <w:rsid w:val="00B71BE8"/>
    <w:rsid w:val="00B72B89"/>
    <w:rsid w:val="00B72D55"/>
    <w:rsid w:val="00B72E4F"/>
    <w:rsid w:val="00B72EDE"/>
    <w:rsid w:val="00B72F6C"/>
    <w:rsid w:val="00B7346B"/>
    <w:rsid w:val="00B734E5"/>
    <w:rsid w:val="00B7378D"/>
    <w:rsid w:val="00B739B9"/>
    <w:rsid w:val="00B73FCC"/>
    <w:rsid w:val="00B746EA"/>
    <w:rsid w:val="00B74B31"/>
    <w:rsid w:val="00B74E3C"/>
    <w:rsid w:val="00B75439"/>
    <w:rsid w:val="00B75839"/>
    <w:rsid w:val="00B7597B"/>
    <w:rsid w:val="00B75D2F"/>
    <w:rsid w:val="00B75DC2"/>
    <w:rsid w:val="00B75F32"/>
    <w:rsid w:val="00B75F66"/>
    <w:rsid w:val="00B76EA2"/>
    <w:rsid w:val="00B7715F"/>
    <w:rsid w:val="00B77479"/>
    <w:rsid w:val="00B77A89"/>
    <w:rsid w:val="00B800DF"/>
    <w:rsid w:val="00B80BB4"/>
    <w:rsid w:val="00B80C2A"/>
    <w:rsid w:val="00B80D43"/>
    <w:rsid w:val="00B81600"/>
    <w:rsid w:val="00B81FDB"/>
    <w:rsid w:val="00B81FFA"/>
    <w:rsid w:val="00B820EB"/>
    <w:rsid w:val="00B829B0"/>
    <w:rsid w:val="00B82A28"/>
    <w:rsid w:val="00B82BE8"/>
    <w:rsid w:val="00B82BFE"/>
    <w:rsid w:val="00B82EF5"/>
    <w:rsid w:val="00B8306A"/>
    <w:rsid w:val="00B833E0"/>
    <w:rsid w:val="00B83BE5"/>
    <w:rsid w:val="00B84546"/>
    <w:rsid w:val="00B84670"/>
    <w:rsid w:val="00B846DB"/>
    <w:rsid w:val="00B8471C"/>
    <w:rsid w:val="00B84DE5"/>
    <w:rsid w:val="00B84EC7"/>
    <w:rsid w:val="00B85793"/>
    <w:rsid w:val="00B8579D"/>
    <w:rsid w:val="00B8592D"/>
    <w:rsid w:val="00B8628B"/>
    <w:rsid w:val="00B865C6"/>
    <w:rsid w:val="00B86C8B"/>
    <w:rsid w:val="00B87609"/>
    <w:rsid w:val="00B87B44"/>
    <w:rsid w:val="00B87BDB"/>
    <w:rsid w:val="00B90613"/>
    <w:rsid w:val="00B908FA"/>
    <w:rsid w:val="00B9101B"/>
    <w:rsid w:val="00B918D7"/>
    <w:rsid w:val="00B91C7B"/>
    <w:rsid w:val="00B9201A"/>
    <w:rsid w:val="00B922CE"/>
    <w:rsid w:val="00B92622"/>
    <w:rsid w:val="00B93BCD"/>
    <w:rsid w:val="00B93D8D"/>
    <w:rsid w:val="00B94072"/>
    <w:rsid w:val="00B94972"/>
    <w:rsid w:val="00B94FAC"/>
    <w:rsid w:val="00B9504B"/>
    <w:rsid w:val="00B95545"/>
    <w:rsid w:val="00B95556"/>
    <w:rsid w:val="00B9556E"/>
    <w:rsid w:val="00B960AC"/>
    <w:rsid w:val="00B96118"/>
    <w:rsid w:val="00B96318"/>
    <w:rsid w:val="00B9648F"/>
    <w:rsid w:val="00B96BB2"/>
    <w:rsid w:val="00B9756A"/>
    <w:rsid w:val="00B97C74"/>
    <w:rsid w:val="00BA06D9"/>
    <w:rsid w:val="00BA0F1B"/>
    <w:rsid w:val="00BA11FB"/>
    <w:rsid w:val="00BA179B"/>
    <w:rsid w:val="00BA1929"/>
    <w:rsid w:val="00BA1DAC"/>
    <w:rsid w:val="00BA2010"/>
    <w:rsid w:val="00BA2349"/>
    <w:rsid w:val="00BA25F4"/>
    <w:rsid w:val="00BA28E0"/>
    <w:rsid w:val="00BA2A41"/>
    <w:rsid w:val="00BA2DF6"/>
    <w:rsid w:val="00BA2EF2"/>
    <w:rsid w:val="00BA397E"/>
    <w:rsid w:val="00BA3B4A"/>
    <w:rsid w:val="00BA3DB5"/>
    <w:rsid w:val="00BA4120"/>
    <w:rsid w:val="00BA4B72"/>
    <w:rsid w:val="00BA5017"/>
    <w:rsid w:val="00BA5283"/>
    <w:rsid w:val="00BA5EF8"/>
    <w:rsid w:val="00BA622E"/>
    <w:rsid w:val="00BA6A2C"/>
    <w:rsid w:val="00BA6B99"/>
    <w:rsid w:val="00BA71B3"/>
    <w:rsid w:val="00BA778B"/>
    <w:rsid w:val="00BB02FA"/>
    <w:rsid w:val="00BB04AD"/>
    <w:rsid w:val="00BB09D4"/>
    <w:rsid w:val="00BB09F9"/>
    <w:rsid w:val="00BB0A39"/>
    <w:rsid w:val="00BB19C6"/>
    <w:rsid w:val="00BB2314"/>
    <w:rsid w:val="00BB2586"/>
    <w:rsid w:val="00BB271C"/>
    <w:rsid w:val="00BB2A9F"/>
    <w:rsid w:val="00BB323D"/>
    <w:rsid w:val="00BB3D39"/>
    <w:rsid w:val="00BB4288"/>
    <w:rsid w:val="00BB4F3E"/>
    <w:rsid w:val="00BB5C58"/>
    <w:rsid w:val="00BB5E57"/>
    <w:rsid w:val="00BB638F"/>
    <w:rsid w:val="00BB69AA"/>
    <w:rsid w:val="00BC0123"/>
    <w:rsid w:val="00BC0490"/>
    <w:rsid w:val="00BC0F73"/>
    <w:rsid w:val="00BC2238"/>
    <w:rsid w:val="00BC2859"/>
    <w:rsid w:val="00BC2BC7"/>
    <w:rsid w:val="00BC33BF"/>
    <w:rsid w:val="00BC346B"/>
    <w:rsid w:val="00BC3D77"/>
    <w:rsid w:val="00BC4839"/>
    <w:rsid w:val="00BC484A"/>
    <w:rsid w:val="00BC4944"/>
    <w:rsid w:val="00BC4C8F"/>
    <w:rsid w:val="00BC5461"/>
    <w:rsid w:val="00BC56D9"/>
    <w:rsid w:val="00BC5973"/>
    <w:rsid w:val="00BC5B87"/>
    <w:rsid w:val="00BC5D96"/>
    <w:rsid w:val="00BC631A"/>
    <w:rsid w:val="00BC6E15"/>
    <w:rsid w:val="00BC7147"/>
    <w:rsid w:val="00BC779A"/>
    <w:rsid w:val="00BC7A71"/>
    <w:rsid w:val="00BC7CFF"/>
    <w:rsid w:val="00BD03A5"/>
    <w:rsid w:val="00BD0FD6"/>
    <w:rsid w:val="00BD10A2"/>
    <w:rsid w:val="00BD1355"/>
    <w:rsid w:val="00BD192B"/>
    <w:rsid w:val="00BD1DFD"/>
    <w:rsid w:val="00BD23D0"/>
    <w:rsid w:val="00BD2807"/>
    <w:rsid w:val="00BD2A64"/>
    <w:rsid w:val="00BD2BDA"/>
    <w:rsid w:val="00BD2ECF"/>
    <w:rsid w:val="00BD39A6"/>
    <w:rsid w:val="00BD4308"/>
    <w:rsid w:val="00BD48EF"/>
    <w:rsid w:val="00BD4A20"/>
    <w:rsid w:val="00BD4B6F"/>
    <w:rsid w:val="00BD4D35"/>
    <w:rsid w:val="00BD4D53"/>
    <w:rsid w:val="00BD4F2F"/>
    <w:rsid w:val="00BD50CA"/>
    <w:rsid w:val="00BD52CF"/>
    <w:rsid w:val="00BD539E"/>
    <w:rsid w:val="00BD590F"/>
    <w:rsid w:val="00BD5A68"/>
    <w:rsid w:val="00BD5A6A"/>
    <w:rsid w:val="00BD6226"/>
    <w:rsid w:val="00BD643E"/>
    <w:rsid w:val="00BD671F"/>
    <w:rsid w:val="00BD6C07"/>
    <w:rsid w:val="00BD7650"/>
    <w:rsid w:val="00BD791C"/>
    <w:rsid w:val="00BD7F0C"/>
    <w:rsid w:val="00BE115F"/>
    <w:rsid w:val="00BE133F"/>
    <w:rsid w:val="00BE1711"/>
    <w:rsid w:val="00BE17C1"/>
    <w:rsid w:val="00BE1C3F"/>
    <w:rsid w:val="00BE2719"/>
    <w:rsid w:val="00BE28A5"/>
    <w:rsid w:val="00BE2B3D"/>
    <w:rsid w:val="00BE329D"/>
    <w:rsid w:val="00BE42E8"/>
    <w:rsid w:val="00BE42F5"/>
    <w:rsid w:val="00BE4870"/>
    <w:rsid w:val="00BE4C81"/>
    <w:rsid w:val="00BE4FF8"/>
    <w:rsid w:val="00BE5086"/>
    <w:rsid w:val="00BE51BB"/>
    <w:rsid w:val="00BE5C4A"/>
    <w:rsid w:val="00BE5E93"/>
    <w:rsid w:val="00BE6911"/>
    <w:rsid w:val="00BE6E35"/>
    <w:rsid w:val="00BE72EC"/>
    <w:rsid w:val="00BE79A8"/>
    <w:rsid w:val="00BE7CF3"/>
    <w:rsid w:val="00BF0335"/>
    <w:rsid w:val="00BF044C"/>
    <w:rsid w:val="00BF06A9"/>
    <w:rsid w:val="00BF0859"/>
    <w:rsid w:val="00BF1A3B"/>
    <w:rsid w:val="00BF1C11"/>
    <w:rsid w:val="00BF22E6"/>
    <w:rsid w:val="00BF2669"/>
    <w:rsid w:val="00BF2747"/>
    <w:rsid w:val="00BF2BB4"/>
    <w:rsid w:val="00BF3A4D"/>
    <w:rsid w:val="00BF3F97"/>
    <w:rsid w:val="00BF4191"/>
    <w:rsid w:val="00BF4252"/>
    <w:rsid w:val="00BF4E5B"/>
    <w:rsid w:val="00BF52F4"/>
    <w:rsid w:val="00BF5CA3"/>
    <w:rsid w:val="00BF6750"/>
    <w:rsid w:val="00C005B8"/>
    <w:rsid w:val="00C00A93"/>
    <w:rsid w:val="00C00CC0"/>
    <w:rsid w:val="00C00DCA"/>
    <w:rsid w:val="00C00E3F"/>
    <w:rsid w:val="00C0133D"/>
    <w:rsid w:val="00C01D13"/>
    <w:rsid w:val="00C0220E"/>
    <w:rsid w:val="00C030B6"/>
    <w:rsid w:val="00C0330E"/>
    <w:rsid w:val="00C0418E"/>
    <w:rsid w:val="00C0469D"/>
    <w:rsid w:val="00C049C4"/>
    <w:rsid w:val="00C04B85"/>
    <w:rsid w:val="00C04BE5"/>
    <w:rsid w:val="00C04D7B"/>
    <w:rsid w:val="00C05178"/>
    <w:rsid w:val="00C05469"/>
    <w:rsid w:val="00C0658F"/>
    <w:rsid w:val="00C06ABE"/>
    <w:rsid w:val="00C06E71"/>
    <w:rsid w:val="00C07155"/>
    <w:rsid w:val="00C07482"/>
    <w:rsid w:val="00C07C62"/>
    <w:rsid w:val="00C103E8"/>
    <w:rsid w:val="00C105A3"/>
    <w:rsid w:val="00C109D2"/>
    <w:rsid w:val="00C10CAA"/>
    <w:rsid w:val="00C1124D"/>
    <w:rsid w:val="00C11760"/>
    <w:rsid w:val="00C11F25"/>
    <w:rsid w:val="00C1244D"/>
    <w:rsid w:val="00C1256C"/>
    <w:rsid w:val="00C12856"/>
    <w:rsid w:val="00C12D22"/>
    <w:rsid w:val="00C13238"/>
    <w:rsid w:val="00C13637"/>
    <w:rsid w:val="00C13F5B"/>
    <w:rsid w:val="00C1453E"/>
    <w:rsid w:val="00C14755"/>
    <w:rsid w:val="00C14B22"/>
    <w:rsid w:val="00C15546"/>
    <w:rsid w:val="00C1571F"/>
    <w:rsid w:val="00C15BCB"/>
    <w:rsid w:val="00C15E2E"/>
    <w:rsid w:val="00C16E6A"/>
    <w:rsid w:val="00C16E73"/>
    <w:rsid w:val="00C16E8A"/>
    <w:rsid w:val="00C16FA5"/>
    <w:rsid w:val="00C179C4"/>
    <w:rsid w:val="00C17A2F"/>
    <w:rsid w:val="00C17FEA"/>
    <w:rsid w:val="00C215E0"/>
    <w:rsid w:val="00C21B1F"/>
    <w:rsid w:val="00C21D42"/>
    <w:rsid w:val="00C22235"/>
    <w:rsid w:val="00C22905"/>
    <w:rsid w:val="00C23157"/>
    <w:rsid w:val="00C232C9"/>
    <w:rsid w:val="00C23740"/>
    <w:rsid w:val="00C237FD"/>
    <w:rsid w:val="00C23979"/>
    <w:rsid w:val="00C23B58"/>
    <w:rsid w:val="00C24495"/>
    <w:rsid w:val="00C24803"/>
    <w:rsid w:val="00C24B2E"/>
    <w:rsid w:val="00C25876"/>
    <w:rsid w:val="00C25986"/>
    <w:rsid w:val="00C265EF"/>
    <w:rsid w:val="00C26BF5"/>
    <w:rsid w:val="00C26D18"/>
    <w:rsid w:val="00C2782C"/>
    <w:rsid w:val="00C30305"/>
    <w:rsid w:val="00C30423"/>
    <w:rsid w:val="00C304BA"/>
    <w:rsid w:val="00C30ADB"/>
    <w:rsid w:val="00C30AEF"/>
    <w:rsid w:val="00C312E4"/>
    <w:rsid w:val="00C31656"/>
    <w:rsid w:val="00C31AF6"/>
    <w:rsid w:val="00C325AC"/>
    <w:rsid w:val="00C325DA"/>
    <w:rsid w:val="00C32E05"/>
    <w:rsid w:val="00C3312E"/>
    <w:rsid w:val="00C332DA"/>
    <w:rsid w:val="00C3350B"/>
    <w:rsid w:val="00C3367A"/>
    <w:rsid w:val="00C33718"/>
    <w:rsid w:val="00C338D1"/>
    <w:rsid w:val="00C34882"/>
    <w:rsid w:val="00C349FE"/>
    <w:rsid w:val="00C34A64"/>
    <w:rsid w:val="00C34B09"/>
    <w:rsid w:val="00C34D22"/>
    <w:rsid w:val="00C35844"/>
    <w:rsid w:val="00C35B6A"/>
    <w:rsid w:val="00C35C52"/>
    <w:rsid w:val="00C35C9E"/>
    <w:rsid w:val="00C35EB7"/>
    <w:rsid w:val="00C35FFD"/>
    <w:rsid w:val="00C36237"/>
    <w:rsid w:val="00C362DB"/>
    <w:rsid w:val="00C368AE"/>
    <w:rsid w:val="00C36A8E"/>
    <w:rsid w:val="00C37344"/>
    <w:rsid w:val="00C37587"/>
    <w:rsid w:val="00C37A8E"/>
    <w:rsid w:val="00C40649"/>
    <w:rsid w:val="00C406F6"/>
    <w:rsid w:val="00C40771"/>
    <w:rsid w:val="00C40EE3"/>
    <w:rsid w:val="00C4108C"/>
    <w:rsid w:val="00C4120B"/>
    <w:rsid w:val="00C41BBF"/>
    <w:rsid w:val="00C41BEA"/>
    <w:rsid w:val="00C41EC4"/>
    <w:rsid w:val="00C41F62"/>
    <w:rsid w:val="00C4345A"/>
    <w:rsid w:val="00C43947"/>
    <w:rsid w:val="00C443CF"/>
    <w:rsid w:val="00C44543"/>
    <w:rsid w:val="00C4466E"/>
    <w:rsid w:val="00C44710"/>
    <w:rsid w:val="00C447F4"/>
    <w:rsid w:val="00C448C5"/>
    <w:rsid w:val="00C44B92"/>
    <w:rsid w:val="00C44EDD"/>
    <w:rsid w:val="00C4505E"/>
    <w:rsid w:val="00C45743"/>
    <w:rsid w:val="00C45790"/>
    <w:rsid w:val="00C469AF"/>
    <w:rsid w:val="00C46D77"/>
    <w:rsid w:val="00C47683"/>
    <w:rsid w:val="00C4769B"/>
    <w:rsid w:val="00C478B8"/>
    <w:rsid w:val="00C47A3E"/>
    <w:rsid w:val="00C47BC8"/>
    <w:rsid w:val="00C47D88"/>
    <w:rsid w:val="00C5012E"/>
    <w:rsid w:val="00C506DB"/>
    <w:rsid w:val="00C50B8E"/>
    <w:rsid w:val="00C51207"/>
    <w:rsid w:val="00C516F7"/>
    <w:rsid w:val="00C51D15"/>
    <w:rsid w:val="00C51DE9"/>
    <w:rsid w:val="00C51F76"/>
    <w:rsid w:val="00C51FCC"/>
    <w:rsid w:val="00C521ED"/>
    <w:rsid w:val="00C52477"/>
    <w:rsid w:val="00C52CEF"/>
    <w:rsid w:val="00C52CFB"/>
    <w:rsid w:val="00C52EB1"/>
    <w:rsid w:val="00C535D4"/>
    <w:rsid w:val="00C535E8"/>
    <w:rsid w:val="00C545DD"/>
    <w:rsid w:val="00C54C5F"/>
    <w:rsid w:val="00C54D63"/>
    <w:rsid w:val="00C54EA6"/>
    <w:rsid w:val="00C55364"/>
    <w:rsid w:val="00C55652"/>
    <w:rsid w:val="00C571E2"/>
    <w:rsid w:val="00C57EED"/>
    <w:rsid w:val="00C60216"/>
    <w:rsid w:val="00C61B7D"/>
    <w:rsid w:val="00C622CD"/>
    <w:rsid w:val="00C62508"/>
    <w:rsid w:val="00C6266F"/>
    <w:rsid w:val="00C62890"/>
    <w:rsid w:val="00C62A74"/>
    <w:rsid w:val="00C6304C"/>
    <w:rsid w:val="00C631DC"/>
    <w:rsid w:val="00C63763"/>
    <w:rsid w:val="00C63B4C"/>
    <w:rsid w:val="00C63FD1"/>
    <w:rsid w:val="00C640D0"/>
    <w:rsid w:val="00C64AC3"/>
    <w:rsid w:val="00C657B2"/>
    <w:rsid w:val="00C661F8"/>
    <w:rsid w:val="00C66681"/>
    <w:rsid w:val="00C66821"/>
    <w:rsid w:val="00C66FD8"/>
    <w:rsid w:val="00C6748A"/>
    <w:rsid w:val="00C67D43"/>
    <w:rsid w:val="00C67DF6"/>
    <w:rsid w:val="00C70798"/>
    <w:rsid w:val="00C70D3D"/>
    <w:rsid w:val="00C71555"/>
    <w:rsid w:val="00C718DF"/>
    <w:rsid w:val="00C71B2F"/>
    <w:rsid w:val="00C720E1"/>
    <w:rsid w:val="00C72D5F"/>
    <w:rsid w:val="00C7321A"/>
    <w:rsid w:val="00C73DD7"/>
    <w:rsid w:val="00C74157"/>
    <w:rsid w:val="00C745E1"/>
    <w:rsid w:val="00C75079"/>
    <w:rsid w:val="00C7569C"/>
    <w:rsid w:val="00C75DD9"/>
    <w:rsid w:val="00C75E92"/>
    <w:rsid w:val="00C76015"/>
    <w:rsid w:val="00C761A4"/>
    <w:rsid w:val="00C76DFE"/>
    <w:rsid w:val="00C772F3"/>
    <w:rsid w:val="00C77D24"/>
    <w:rsid w:val="00C801BA"/>
    <w:rsid w:val="00C8084C"/>
    <w:rsid w:val="00C80A26"/>
    <w:rsid w:val="00C80B3F"/>
    <w:rsid w:val="00C80F14"/>
    <w:rsid w:val="00C80F7F"/>
    <w:rsid w:val="00C811E2"/>
    <w:rsid w:val="00C8135E"/>
    <w:rsid w:val="00C81866"/>
    <w:rsid w:val="00C8250F"/>
    <w:rsid w:val="00C82D4C"/>
    <w:rsid w:val="00C83273"/>
    <w:rsid w:val="00C83917"/>
    <w:rsid w:val="00C83B04"/>
    <w:rsid w:val="00C84307"/>
    <w:rsid w:val="00C84548"/>
    <w:rsid w:val="00C84D39"/>
    <w:rsid w:val="00C852DF"/>
    <w:rsid w:val="00C8530B"/>
    <w:rsid w:val="00C85B97"/>
    <w:rsid w:val="00C8610A"/>
    <w:rsid w:val="00C8659C"/>
    <w:rsid w:val="00C87277"/>
    <w:rsid w:val="00C87350"/>
    <w:rsid w:val="00C9008A"/>
    <w:rsid w:val="00C9011D"/>
    <w:rsid w:val="00C9096B"/>
    <w:rsid w:val="00C909ED"/>
    <w:rsid w:val="00C90C99"/>
    <w:rsid w:val="00C90EFC"/>
    <w:rsid w:val="00C91B1D"/>
    <w:rsid w:val="00C91C12"/>
    <w:rsid w:val="00C91DC7"/>
    <w:rsid w:val="00C92AC6"/>
    <w:rsid w:val="00C92B3E"/>
    <w:rsid w:val="00C92F0D"/>
    <w:rsid w:val="00C9322A"/>
    <w:rsid w:val="00C93C3E"/>
    <w:rsid w:val="00C93D77"/>
    <w:rsid w:val="00C94690"/>
    <w:rsid w:val="00C94CFE"/>
    <w:rsid w:val="00C94F3E"/>
    <w:rsid w:val="00C953CB"/>
    <w:rsid w:val="00C957A5"/>
    <w:rsid w:val="00C957D5"/>
    <w:rsid w:val="00C95906"/>
    <w:rsid w:val="00C95B43"/>
    <w:rsid w:val="00C95B8A"/>
    <w:rsid w:val="00C960F4"/>
    <w:rsid w:val="00C966DC"/>
    <w:rsid w:val="00C96F34"/>
    <w:rsid w:val="00C97920"/>
    <w:rsid w:val="00C97D13"/>
    <w:rsid w:val="00C97D9A"/>
    <w:rsid w:val="00CA00A2"/>
    <w:rsid w:val="00CA0185"/>
    <w:rsid w:val="00CA041C"/>
    <w:rsid w:val="00CA0662"/>
    <w:rsid w:val="00CA0755"/>
    <w:rsid w:val="00CA098D"/>
    <w:rsid w:val="00CA0F54"/>
    <w:rsid w:val="00CA0FF2"/>
    <w:rsid w:val="00CA19E5"/>
    <w:rsid w:val="00CA1BC5"/>
    <w:rsid w:val="00CA23B7"/>
    <w:rsid w:val="00CA2D8C"/>
    <w:rsid w:val="00CA2F3F"/>
    <w:rsid w:val="00CA309D"/>
    <w:rsid w:val="00CA3869"/>
    <w:rsid w:val="00CA3D00"/>
    <w:rsid w:val="00CA3E5B"/>
    <w:rsid w:val="00CA418A"/>
    <w:rsid w:val="00CA46D1"/>
    <w:rsid w:val="00CA4857"/>
    <w:rsid w:val="00CA4B93"/>
    <w:rsid w:val="00CA4F8B"/>
    <w:rsid w:val="00CA53B0"/>
    <w:rsid w:val="00CA59D2"/>
    <w:rsid w:val="00CA62FC"/>
    <w:rsid w:val="00CA66BE"/>
    <w:rsid w:val="00CA681F"/>
    <w:rsid w:val="00CA68B8"/>
    <w:rsid w:val="00CA713A"/>
    <w:rsid w:val="00CB06AA"/>
    <w:rsid w:val="00CB0B1F"/>
    <w:rsid w:val="00CB117C"/>
    <w:rsid w:val="00CB1218"/>
    <w:rsid w:val="00CB1519"/>
    <w:rsid w:val="00CB2127"/>
    <w:rsid w:val="00CB22B7"/>
    <w:rsid w:val="00CB24CF"/>
    <w:rsid w:val="00CB29C7"/>
    <w:rsid w:val="00CB2DE1"/>
    <w:rsid w:val="00CB2EF9"/>
    <w:rsid w:val="00CB313C"/>
    <w:rsid w:val="00CB3511"/>
    <w:rsid w:val="00CB36D8"/>
    <w:rsid w:val="00CB3EE1"/>
    <w:rsid w:val="00CB43CB"/>
    <w:rsid w:val="00CB475E"/>
    <w:rsid w:val="00CB49C5"/>
    <w:rsid w:val="00CB563B"/>
    <w:rsid w:val="00CB5815"/>
    <w:rsid w:val="00CB5C26"/>
    <w:rsid w:val="00CB62C7"/>
    <w:rsid w:val="00CB62D4"/>
    <w:rsid w:val="00CB6748"/>
    <w:rsid w:val="00CB6837"/>
    <w:rsid w:val="00CB6BE9"/>
    <w:rsid w:val="00CB6FF5"/>
    <w:rsid w:val="00CB70CC"/>
    <w:rsid w:val="00CB70D6"/>
    <w:rsid w:val="00CB73E1"/>
    <w:rsid w:val="00CB7478"/>
    <w:rsid w:val="00CB74E3"/>
    <w:rsid w:val="00CB7897"/>
    <w:rsid w:val="00CB78A9"/>
    <w:rsid w:val="00CB791B"/>
    <w:rsid w:val="00CB7988"/>
    <w:rsid w:val="00CB7B12"/>
    <w:rsid w:val="00CC08E7"/>
    <w:rsid w:val="00CC1305"/>
    <w:rsid w:val="00CC1541"/>
    <w:rsid w:val="00CC19DD"/>
    <w:rsid w:val="00CC2DB3"/>
    <w:rsid w:val="00CC2E5B"/>
    <w:rsid w:val="00CC2FC5"/>
    <w:rsid w:val="00CC3472"/>
    <w:rsid w:val="00CC3855"/>
    <w:rsid w:val="00CC402D"/>
    <w:rsid w:val="00CC4C19"/>
    <w:rsid w:val="00CC5120"/>
    <w:rsid w:val="00CC5488"/>
    <w:rsid w:val="00CC5A80"/>
    <w:rsid w:val="00CC5B44"/>
    <w:rsid w:val="00CC5DE5"/>
    <w:rsid w:val="00CC5E33"/>
    <w:rsid w:val="00CC653D"/>
    <w:rsid w:val="00CC6A26"/>
    <w:rsid w:val="00CC6ACD"/>
    <w:rsid w:val="00CC6DCF"/>
    <w:rsid w:val="00CC71D9"/>
    <w:rsid w:val="00CC7BD5"/>
    <w:rsid w:val="00CC7D9B"/>
    <w:rsid w:val="00CD00D6"/>
    <w:rsid w:val="00CD035F"/>
    <w:rsid w:val="00CD06C7"/>
    <w:rsid w:val="00CD088F"/>
    <w:rsid w:val="00CD0994"/>
    <w:rsid w:val="00CD0C99"/>
    <w:rsid w:val="00CD13E7"/>
    <w:rsid w:val="00CD1DF9"/>
    <w:rsid w:val="00CD302B"/>
    <w:rsid w:val="00CD34E8"/>
    <w:rsid w:val="00CD3E9D"/>
    <w:rsid w:val="00CD48F6"/>
    <w:rsid w:val="00CD4C31"/>
    <w:rsid w:val="00CD4DF5"/>
    <w:rsid w:val="00CD60F7"/>
    <w:rsid w:val="00CD654C"/>
    <w:rsid w:val="00CD6A3A"/>
    <w:rsid w:val="00CD6ADE"/>
    <w:rsid w:val="00CD6BD1"/>
    <w:rsid w:val="00CD6C45"/>
    <w:rsid w:val="00CD766D"/>
    <w:rsid w:val="00CD781F"/>
    <w:rsid w:val="00CD7F15"/>
    <w:rsid w:val="00CE11D8"/>
    <w:rsid w:val="00CE1213"/>
    <w:rsid w:val="00CE1258"/>
    <w:rsid w:val="00CE1476"/>
    <w:rsid w:val="00CE2F3D"/>
    <w:rsid w:val="00CE3654"/>
    <w:rsid w:val="00CE36D9"/>
    <w:rsid w:val="00CE394D"/>
    <w:rsid w:val="00CE3C82"/>
    <w:rsid w:val="00CE3EB9"/>
    <w:rsid w:val="00CE45E5"/>
    <w:rsid w:val="00CE4686"/>
    <w:rsid w:val="00CE4CBD"/>
    <w:rsid w:val="00CE4D0E"/>
    <w:rsid w:val="00CE4DC1"/>
    <w:rsid w:val="00CE5201"/>
    <w:rsid w:val="00CE5A96"/>
    <w:rsid w:val="00CE7BCA"/>
    <w:rsid w:val="00CE7C4C"/>
    <w:rsid w:val="00CE7E53"/>
    <w:rsid w:val="00CF0329"/>
    <w:rsid w:val="00CF0636"/>
    <w:rsid w:val="00CF0A8C"/>
    <w:rsid w:val="00CF130D"/>
    <w:rsid w:val="00CF1CE2"/>
    <w:rsid w:val="00CF1D98"/>
    <w:rsid w:val="00CF1E5B"/>
    <w:rsid w:val="00CF2B6B"/>
    <w:rsid w:val="00CF53AF"/>
    <w:rsid w:val="00CF558D"/>
    <w:rsid w:val="00CF5912"/>
    <w:rsid w:val="00CF5DBF"/>
    <w:rsid w:val="00CF5F58"/>
    <w:rsid w:val="00CF6878"/>
    <w:rsid w:val="00CF6A4D"/>
    <w:rsid w:val="00CF7561"/>
    <w:rsid w:val="00CF7A3D"/>
    <w:rsid w:val="00CF7BFD"/>
    <w:rsid w:val="00CF7C82"/>
    <w:rsid w:val="00CF7F5B"/>
    <w:rsid w:val="00D005CF"/>
    <w:rsid w:val="00D00DBD"/>
    <w:rsid w:val="00D018C0"/>
    <w:rsid w:val="00D025FE"/>
    <w:rsid w:val="00D028A3"/>
    <w:rsid w:val="00D02AEE"/>
    <w:rsid w:val="00D0394A"/>
    <w:rsid w:val="00D03DF4"/>
    <w:rsid w:val="00D03EAC"/>
    <w:rsid w:val="00D0442D"/>
    <w:rsid w:val="00D04D39"/>
    <w:rsid w:val="00D05DCF"/>
    <w:rsid w:val="00D05F05"/>
    <w:rsid w:val="00D0627A"/>
    <w:rsid w:val="00D06683"/>
    <w:rsid w:val="00D066D9"/>
    <w:rsid w:val="00D06799"/>
    <w:rsid w:val="00D0692B"/>
    <w:rsid w:val="00D06EEA"/>
    <w:rsid w:val="00D072EF"/>
    <w:rsid w:val="00D073FA"/>
    <w:rsid w:val="00D0765A"/>
    <w:rsid w:val="00D114BB"/>
    <w:rsid w:val="00D11E89"/>
    <w:rsid w:val="00D11EF3"/>
    <w:rsid w:val="00D12161"/>
    <w:rsid w:val="00D1231C"/>
    <w:rsid w:val="00D12756"/>
    <w:rsid w:val="00D12FEE"/>
    <w:rsid w:val="00D1327A"/>
    <w:rsid w:val="00D13539"/>
    <w:rsid w:val="00D1380F"/>
    <w:rsid w:val="00D13B57"/>
    <w:rsid w:val="00D140D1"/>
    <w:rsid w:val="00D14B36"/>
    <w:rsid w:val="00D14D5B"/>
    <w:rsid w:val="00D14F19"/>
    <w:rsid w:val="00D14F77"/>
    <w:rsid w:val="00D15448"/>
    <w:rsid w:val="00D1545F"/>
    <w:rsid w:val="00D15652"/>
    <w:rsid w:val="00D1574A"/>
    <w:rsid w:val="00D16625"/>
    <w:rsid w:val="00D1673D"/>
    <w:rsid w:val="00D16A9B"/>
    <w:rsid w:val="00D16DD4"/>
    <w:rsid w:val="00D1767F"/>
    <w:rsid w:val="00D17736"/>
    <w:rsid w:val="00D17BA2"/>
    <w:rsid w:val="00D20753"/>
    <w:rsid w:val="00D21461"/>
    <w:rsid w:val="00D21B4D"/>
    <w:rsid w:val="00D223BE"/>
    <w:rsid w:val="00D22456"/>
    <w:rsid w:val="00D227AC"/>
    <w:rsid w:val="00D22CAA"/>
    <w:rsid w:val="00D22E8D"/>
    <w:rsid w:val="00D237A0"/>
    <w:rsid w:val="00D23A64"/>
    <w:rsid w:val="00D24054"/>
    <w:rsid w:val="00D24356"/>
    <w:rsid w:val="00D246B9"/>
    <w:rsid w:val="00D24A51"/>
    <w:rsid w:val="00D24D3A"/>
    <w:rsid w:val="00D2518C"/>
    <w:rsid w:val="00D251F8"/>
    <w:rsid w:val="00D2525F"/>
    <w:rsid w:val="00D25F4B"/>
    <w:rsid w:val="00D26491"/>
    <w:rsid w:val="00D26D8B"/>
    <w:rsid w:val="00D271E1"/>
    <w:rsid w:val="00D30669"/>
    <w:rsid w:val="00D3076E"/>
    <w:rsid w:val="00D30C8E"/>
    <w:rsid w:val="00D31500"/>
    <w:rsid w:val="00D3162B"/>
    <w:rsid w:val="00D3221D"/>
    <w:rsid w:val="00D323DB"/>
    <w:rsid w:val="00D325AA"/>
    <w:rsid w:val="00D32723"/>
    <w:rsid w:val="00D32E4B"/>
    <w:rsid w:val="00D33268"/>
    <w:rsid w:val="00D33313"/>
    <w:rsid w:val="00D3357F"/>
    <w:rsid w:val="00D3371D"/>
    <w:rsid w:val="00D33814"/>
    <w:rsid w:val="00D33E78"/>
    <w:rsid w:val="00D33FD3"/>
    <w:rsid w:val="00D341E5"/>
    <w:rsid w:val="00D345D7"/>
    <w:rsid w:val="00D34A46"/>
    <w:rsid w:val="00D34AE5"/>
    <w:rsid w:val="00D34BD5"/>
    <w:rsid w:val="00D350C3"/>
    <w:rsid w:val="00D356C9"/>
    <w:rsid w:val="00D35D87"/>
    <w:rsid w:val="00D3670B"/>
    <w:rsid w:val="00D36ABE"/>
    <w:rsid w:val="00D36CA2"/>
    <w:rsid w:val="00D37650"/>
    <w:rsid w:val="00D4031F"/>
    <w:rsid w:val="00D4037B"/>
    <w:rsid w:val="00D405B7"/>
    <w:rsid w:val="00D40AE8"/>
    <w:rsid w:val="00D40D3E"/>
    <w:rsid w:val="00D4174D"/>
    <w:rsid w:val="00D42411"/>
    <w:rsid w:val="00D42764"/>
    <w:rsid w:val="00D42784"/>
    <w:rsid w:val="00D427E2"/>
    <w:rsid w:val="00D42E5B"/>
    <w:rsid w:val="00D42F43"/>
    <w:rsid w:val="00D430F0"/>
    <w:rsid w:val="00D43198"/>
    <w:rsid w:val="00D435E6"/>
    <w:rsid w:val="00D435F2"/>
    <w:rsid w:val="00D442B9"/>
    <w:rsid w:val="00D44FCB"/>
    <w:rsid w:val="00D457C4"/>
    <w:rsid w:val="00D462AE"/>
    <w:rsid w:val="00D4648F"/>
    <w:rsid w:val="00D46577"/>
    <w:rsid w:val="00D46611"/>
    <w:rsid w:val="00D46B5E"/>
    <w:rsid w:val="00D46BF8"/>
    <w:rsid w:val="00D46F90"/>
    <w:rsid w:val="00D46F95"/>
    <w:rsid w:val="00D470C7"/>
    <w:rsid w:val="00D470FA"/>
    <w:rsid w:val="00D4742B"/>
    <w:rsid w:val="00D47899"/>
    <w:rsid w:val="00D500E1"/>
    <w:rsid w:val="00D502E2"/>
    <w:rsid w:val="00D50499"/>
    <w:rsid w:val="00D504F3"/>
    <w:rsid w:val="00D5086F"/>
    <w:rsid w:val="00D509A7"/>
    <w:rsid w:val="00D50F79"/>
    <w:rsid w:val="00D519E6"/>
    <w:rsid w:val="00D51D23"/>
    <w:rsid w:val="00D51D92"/>
    <w:rsid w:val="00D538BD"/>
    <w:rsid w:val="00D54767"/>
    <w:rsid w:val="00D54FB0"/>
    <w:rsid w:val="00D55579"/>
    <w:rsid w:val="00D5615C"/>
    <w:rsid w:val="00D56327"/>
    <w:rsid w:val="00D563D1"/>
    <w:rsid w:val="00D570F2"/>
    <w:rsid w:val="00D5770F"/>
    <w:rsid w:val="00D57852"/>
    <w:rsid w:val="00D579EE"/>
    <w:rsid w:val="00D57A9F"/>
    <w:rsid w:val="00D60068"/>
    <w:rsid w:val="00D604EE"/>
    <w:rsid w:val="00D60813"/>
    <w:rsid w:val="00D61410"/>
    <w:rsid w:val="00D61609"/>
    <w:rsid w:val="00D6162B"/>
    <w:rsid w:val="00D61661"/>
    <w:rsid w:val="00D61A3A"/>
    <w:rsid w:val="00D62591"/>
    <w:rsid w:val="00D62636"/>
    <w:rsid w:val="00D62CEF"/>
    <w:rsid w:val="00D63697"/>
    <w:rsid w:val="00D6374E"/>
    <w:rsid w:val="00D64704"/>
    <w:rsid w:val="00D649DB"/>
    <w:rsid w:val="00D65409"/>
    <w:rsid w:val="00D6580D"/>
    <w:rsid w:val="00D65AC5"/>
    <w:rsid w:val="00D660A8"/>
    <w:rsid w:val="00D66350"/>
    <w:rsid w:val="00D66FDF"/>
    <w:rsid w:val="00D67688"/>
    <w:rsid w:val="00D67B25"/>
    <w:rsid w:val="00D70891"/>
    <w:rsid w:val="00D70A17"/>
    <w:rsid w:val="00D70D3C"/>
    <w:rsid w:val="00D70FCF"/>
    <w:rsid w:val="00D716A9"/>
    <w:rsid w:val="00D718C7"/>
    <w:rsid w:val="00D71A42"/>
    <w:rsid w:val="00D72181"/>
    <w:rsid w:val="00D7232C"/>
    <w:rsid w:val="00D72429"/>
    <w:rsid w:val="00D73268"/>
    <w:rsid w:val="00D7358A"/>
    <w:rsid w:val="00D73E97"/>
    <w:rsid w:val="00D74278"/>
    <w:rsid w:val="00D743E7"/>
    <w:rsid w:val="00D7456C"/>
    <w:rsid w:val="00D747EC"/>
    <w:rsid w:val="00D74C7B"/>
    <w:rsid w:val="00D74E77"/>
    <w:rsid w:val="00D75740"/>
    <w:rsid w:val="00D758B8"/>
    <w:rsid w:val="00D75AAC"/>
    <w:rsid w:val="00D75C47"/>
    <w:rsid w:val="00D75C6E"/>
    <w:rsid w:val="00D76AAD"/>
    <w:rsid w:val="00D76C1E"/>
    <w:rsid w:val="00D76DFE"/>
    <w:rsid w:val="00D772AD"/>
    <w:rsid w:val="00D773A3"/>
    <w:rsid w:val="00D77420"/>
    <w:rsid w:val="00D7743E"/>
    <w:rsid w:val="00D800A4"/>
    <w:rsid w:val="00D8097E"/>
    <w:rsid w:val="00D80BEB"/>
    <w:rsid w:val="00D8237D"/>
    <w:rsid w:val="00D8274B"/>
    <w:rsid w:val="00D82806"/>
    <w:rsid w:val="00D82DB0"/>
    <w:rsid w:val="00D840DE"/>
    <w:rsid w:val="00D8481D"/>
    <w:rsid w:val="00D84A24"/>
    <w:rsid w:val="00D84CE6"/>
    <w:rsid w:val="00D84F3D"/>
    <w:rsid w:val="00D85688"/>
    <w:rsid w:val="00D86AE0"/>
    <w:rsid w:val="00D86D1A"/>
    <w:rsid w:val="00D90350"/>
    <w:rsid w:val="00D903E0"/>
    <w:rsid w:val="00D904C5"/>
    <w:rsid w:val="00D905AB"/>
    <w:rsid w:val="00D9075F"/>
    <w:rsid w:val="00D907E5"/>
    <w:rsid w:val="00D90C3E"/>
    <w:rsid w:val="00D9154D"/>
    <w:rsid w:val="00D92923"/>
    <w:rsid w:val="00D92A24"/>
    <w:rsid w:val="00D934C0"/>
    <w:rsid w:val="00D93AC5"/>
    <w:rsid w:val="00D93FA5"/>
    <w:rsid w:val="00DA001D"/>
    <w:rsid w:val="00DA015C"/>
    <w:rsid w:val="00DA08F3"/>
    <w:rsid w:val="00DA0C23"/>
    <w:rsid w:val="00DA0F31"/>
    <w:rsid w:val="00DA1085"/>
    <w:rsid w:val="00DA1324"/>
    <w:rsid w:val="00DA1715"/>
    <w:rsid w:val="00DA1C29"/>
    <w:rsid w:val="00DA1F7E"/>
    <w:rsid w:val="00DA1FDA"/>
    <w:rsid w:val="00DA294E"/>
    <w:rsid w:val="00DA2DEE"/>
    <w:rsid w:val="00DA419E"/>
    <w:rsid w:val="00DA465A"/>
    <w:rsid w:val="00DA4AD2"/>
    <w:rsid w:val="00DA5820"/>
    <w:rsid w:val="00DA612D"/>
    <w:rsid w:val="00DA6C24"/>
    <w:rsid w:val="00DA6D71"/>
    <w:rsid w:val="00DA7561"/>
    <w:rsid w:val="00DA7E1C"/>
    <w:rsid w:val="00DA7F6F"/>
    <w:rsid w:val="00DB008F"/>
    <w:rsid w:val="00DB0302"/>
    <w:rsid w:val="00DB0613"/>
    <w:rsid w:val="00DB0718"/>
    <w:rsid w:val="00DB0CB6"/>
    <w:rsid w:val="00DB12FC"/>
    <w:rsid w:val="00DB1302"/>
    <w:rsid w:val="00DB17CC"/>
    <w:rsid w:val="00DB1A87"/>
    <w:rsid w:val="00DB1B1C"/>
    <w:rsid w:val="00DB1BB4"/>
    <w:rsid w:val="00DB1EA0"/>
    <w:rsid w:val="00DB25FE"/>
    <w:rsid w:val="00DB2BB7"/>
    <w:rsid w:val="00DB300C"/>
    <w:rsid w:val="00DB36EF"/>
    <w:rsid w:val="00DB3AC3"/>
    <w:rsid w:val="00DB424F"/>
    <w:rsid w:val="00DB42E5"/>
    <w:rsid w:val="00DB4953"/>
    <w:rsid w:val="00DB4A33"/>
    <w:rsid w:val="00DB4CC8"/>
    <w:rsid w:val="00DB4E9F"/>
    <w:rsid w:val="00DB50C6"/>
    <w:rsid w:val="00DB57AB"/>
    <w:rsid w:val="00DB57F9"/>
    <w:rsid w:val="00DB5BA8"/>
    <w:rsid w:val="00DB64FA"/>
    <w:rsid w:val="00DB6932"/>
    <w:rsid w:val="00DB6AC6"/>
    <w:rsid w:val="00DB729A"/>
    <w:rsid w:val="00DB74D9"/>
    <w:rsid w:val="00DB7E0B"/>
    <w:rsid w:val="00DC0A76"/>
    <w:rsid w:val="00DC0DEF"/>
    <w:rsid w:val="00DC0E46"/>
    <w:rsid w:val="00DC1793"/>
    <w:rsid w:val="00DC1AE9"/>
    <w:rsid w:val="00DC35FE"/>
    <w:rsid w:val="00DC37E8"/>
    <w:rsid w:val="00DC3D38"/>
    <w:rsid w:val="00DC4008"/>
    <w:rsid w:val="00DC4512"/>
    <w:rsid w:val="00DC465B"/>
    <w:rsid w:val="00DC48EE"/>
    <w:rsid w:val="00DC4DA5"/>
    <w:rsid w:val="00DC5AD2"/>
    <w:rsid w:val="00DC5BA3"/>
    <w:rsid w:val="00DC5CF3"/>
    <w:rsid w:val="00DC5DA9"/>
    <w:rsid w:val="00DC5EE4"/>
    <w:rsid w:val="00DC5FCE"/>
    <w:rsid w:val="00DC6A88"/>
    <w:rsid w:val="00DC74CF"/>
    <w:rsid w:val="00DC76FD"/>
    <w:rsid w:val="00DC7876"/>
    <w:rsid w:val="00DC7C9F"/>
    <w:rsid w:val="00DC7F22"/>
    <w:rsid w:val="00DD01D4"/>
    <w:rsid w:val="00DD07BB"/>
    <w:rsid w:val="00DD1286"/>
    <w:rsid w:val="00DD195D"/>
    <w:rsid w:val="00DD1AE6"/>
    <w:rsid w:val="00DD2095"/>
    <w:rsid w:val="00DD22CA"/>
    <w:rsid w:val="00DD24DB"/>
    <w:rsid w:val="00DD2B6D"/>
    <w:rsid w:val="00DD331B"/>
    <w:rsid w:val="00DD3534"/>
    <w:rsid w:val="00DD3D3B"/>
    <w:rsid w:val="00DD3F3C"/>
    <w:rsid w:val="00DD43C8"/>
    <w:rsid w:val="00DD444F"/>
    <w:rsid w:val="00DD49EA"/>
    <w:rsid w:val="00DD4C0A"/>
    <w:rsid w:val="00DD4CA6"/>
    <w:rsid w:val="00DD4D85"/>
    <w:rsid w:val="00DD56AD"/>
    <w:rsid w:val="00DD60E1"/>
    <w:rsid w:val="00DD615A"/>
    <w:rsid w:val="00DD6198"/>
    <w:rsid w:val="00DD6E16"/>
    <w:rsid w:val="00DD70F3"/>
    <w:rsid w:val="00DD7679"/>
    <w:rsid w:val="00DD7DB8"/>
    <w:rsid w:val="00DE03FA"/>
    <w:rsid w:val="00DE0731"/>
    <w:rsid w:val="00DE0883"/>
    <w:rsid w:val="00DE0B40"/>
    <w:rsid w:val="00DE15F5"/>
    <w:rsid w:val="00DE162F"/>
    <w:rsid w:val="00DE1A3A"/>
    <w:rsid w:val="00DE1C32"/>
    <w:rsid w:val="00DE1CE9"/>
    <w:rsid w:val="00DE22FF"/>
    <w:rsid w:val="00DE268C"/>
    <w:rsid w:val="00DE426C"/>
    <w:rsid w:val="00DE43D5"/>
    <w:rsid w:val="00DE442E"/>
    <w:rsid w:val="00DE477A"/>
    <w:rsid w:val="00DE4B96"/>
    <w:rsid w:val="00DE5909"/>
    <w:rsid w:val="00DE59F4"/>
    <w:rsid w:val="00DE6207"/>
    <w:rsid w:val="00DE673D"/>
    <w:rsid w:val="00DE67D1"/>
    <w:rsid w:val="00DE68FD"/>
    <w:rsid w:val="00DE6A13"/>
    <w:rsid w:val="00DE70ED"/>
    <w:rsid w:val="00DE74FB"/>
    <w:rsid w:val="00DE753B"/>
    <w:rsid w:val="00DE7DF3"/>
    <w:rsid w:val="00DF008E"/>
    <w:rsid w:val="00DF0807"/>
    <w:rsid w:val="00DF0BCE"/>
    <w:rsid w:val="00DF0DA9"/>
    <w:rsid w:val="00DF10C3"/>
    <w:rsid w:val="00DF1837"/>
    <w:rsid w:val="00DF195B"/>
    <w:rsid w:val="00DF2089"/>
    <w:rsid w:val="00DF2122"/>
    <w:rsid w:val="00DF299A"/>
    <w:rsid w:val="00DF341B"/>
    <w:rsid w:val="00DF35F5"/>
    <w:rsid w:val="00DF3610"/>
    <w:rsid w:val="00DF4B3F"/>
    <w:rsid w:val="00DF4C30"/>
    <w:rsid w:val="00DF51F9"/>
    <w:rsid w:val="00DF5579"/>
    <w:rsid w:val="00DF5A2F"/>
    <w:rsid w:val="00DF5A32"/>
    <w:rsid w:val="00DF5E10"/>
    <w:rsid w:val="00DF5FD6"/>
    <w:rsid w:val="00DF5FDD"/>
    <w:rsid w:val="00DF697E"/>
    <w:rsid w:val="00DF6B86"/>
    <w:rsid w:val="00DF71AA"/>
    <w:rsid w:val="00DF7442"/>
    <w:rsid w:val="00DF7AE9"/>
    <w:rsid w:val="00E00240"/>
    <w:rsid w:val="00E00958"/>
    <w:rsid w:val="00E00BED"/>
    <w:rsid w:val="00E00F6D"/>
    <w:rsid w:val="00E00FB3"/>
    <w:rsid w:val="00E015DA"/>
    <w:rsid w:val="00E01F3A"/>
    <w:rsid w:val="00E0258A"/>
    <w:rsid w:val="00E02627"/>
    <w:rsid w:val="00E027F2"/>
    <w:rsid w:val="00E028EE"/>
    <w:rsid w:val="00E02C52"/>
    <w:rsid w:val="00E02E54"/>
    <w:rsid w:val="00E03739"/>
    <w:rsid w:val="00E03925"/>
    <w:rsid w:val="00E040A9"/>
    <w:rsid w:val="00E041B4"/>
    <w:rsid w:val="00E04407"/>
    <w:rsid w:val="00E04CF8"/>
    <w:rsid w:val="00E053E1"/>
    <w:rsid w:val="00E05B92"/>
    <w:rsid w:val="00E05E79"/>
    <w:rsid w:val="00E05F7D"/>
    <w:rsid w:val="00E06242"/>
    <w:rsid w:val="00E06401"/>
    <w:rsid w:val="00E06B6C"/>
    <w:rsid w:val="00E06BAB"/>
    <w:rsid w:val="00E07014"/>
    <w:rsid w:val="00E10012"/>
    <w:rsid w:val="00E10C20"/>
    <w:rsid w:val="00E10DF8"/>
    <w:rsid w:val="00E10EDB"/>
    <w:rsid w:val="00E10F8A"/>
    <w:rsid w:val="00E112CA"/>
    <w:rsid w:val="00E11E7C"/>
    <w:rsid w:val="00E12E98"/>
    <w:rsid w:val="00E134E6"/>
    <w:rsid w:val="00E13B01"/>
    <w:rsid w:val="00E13B4C"/>
    <w:rsid w:val="00E13B9A"/>
    <w:rsid w:val="00E13DAD"/>
    <w:rsid w:val="00E14115"/>
    <w:rsid w:val="00E14C77"/>
    <w:rsid w:val="00E162AB"/>
    <w:rsid w:val="00E16D16"/>
    <w:rsid w:val="00E17379"/>
    <w:rsid w:val="00E177D2"/>
    <w:rsid w:val="00E17FBE"/>
    <w:rsid w:val="00E200A0"/>
    <w:rsid w:val="00E2071C"/>
    <w:rsid w:val="00E20905"/>
    <w:rsid w:val="00E209B4"/>
    <w:rsid w:val="00E209DE"/>
    <w:rsid w:val="00E20C69"/>
    <w:rsid w:val="00E20C93"/>
    <w:rsid w:val="00E20FA7"/>
    <w:rsid w:val="00E2142D"/>
    <w:rsid w:val="00E2159C"/>
    <w:rsid w:val="00E21764"/>
    <w:rsid w:val="00E21CE9"/>
    <w:rsid w:val="00E21DD1"/>
    <w:rsid w:val="00E22191"/>
    <w:rsid w:val="00E22430"/>
    <w:rsid w:val="00E224F1"/>
    <w:rsid w:val="00E22A50"/>
    <w:rsid w:val="00E22D75"/>
    <w:rsid w:val="00E22FF3"/>
    <w:rsid w:val="00E23931"/>
    <w:rsid w:val="00E23BDC"/>
    <w:rsid w:val="00E23D45"/>
    <w:rsid w:val="00E24953"/>
    <w:rsid w:val="00E24B47"/>
    <w:rsid w:val="00E24D60"/>
    <w:rsid w:val="00E24ECA"/>
    <w:rsid w:val="00E257BD"/>
    <w:rsid w:val="00E25D39"/>
    <w:rsid w:val="00E26026"/>
    <w:rsid w:val="00E262D9"/>
    <w:rsid w:val="00E2724B"/>
    <w:rsid w:val="00E27416"/>
    <w:rsid w:val="00E279D7"/>
    <w:rsid w:val="00E27CEE"/>
    <w:rsid w:val="00E301B9"/>
    <w:rsid w:val="00E30227"/>
    <w:rsid w:val="00E303DF"/>
    <w:rsid w:val="00E312B5"/>
    <w:rsid w:val="00E313D8"/>
    <w:rsid w:val="00E31CD6"/>
    <w:rsid w:val="00E32174"/>
    <w:rsid w:val="00E32601"/>
    <w:rsid w:val="00E32A2D"/>
    <w:rsid w:val="00E32D52"/>
    <w:rsid w:val="00E33324"/>
    <w:rsid w:val="00E3345A"/>
    <w:rsid w:val="00E33729"/>
    <w:rsid w:val="00E33861"/>
    <w:rsid w:val="00E3393F"/>
    <w:rsid w:val="00E346C7"/>
    <w:rsid w:val="00E34E86"/>
    <w:rsid w:val="00E354DC"/>
    <w:rsid w:val="00E35545"/>
    <w:rsid w:val="00E357B4"/>
    <w:rsid w:val="00E3597B"/>
    <w:rsid w:val="00E359BB"/>
    <w:rsid w:val="00E35D70"/>
    <w:rsid w:val="00E35F6F"/>
    <w:rsid w:val="00E36225"/>
    <w:rsid w:val="00E363A8"/>
    <w:rsid w:val="00E3645B"/>
    <w:rsid w:val="00E3650C"/>
    <w:rsid w:val="00E365FF"/>
    <w:rsid w:val="00E368A8"/>
    <w:rsid w:val="00E3719D"/>
    <w:rsid w:val="00E373FD"/>
    <w:rsid w:val="00E377A7"/>
    <w:rsid w:val="00E377D5"/>
    <w:rsid w:val="00E40F5F"/>
    <w:rsid w:val="00E41034"/>
    <w:rsid w:val="00E41161"/>
    <w:rsid w:val="00E41266"/>
    <w:rsid w:val="00E41B10"/>
    <w:rsid w:val="00E41E0E"/>
    <w:rsid w:val="00E42341"/>
    <w:rsid w:val="00E4257C"/>
    <w:rsid w:val="00E42954"/>
    <w:rsid w:val="00E42B7D"/>
    <w:rsid w:val="00E42DC8"/>
    <w:rsid w:val="00E43B5D"/>
    <w:rsid w:val="00E44309"/>
    <w:rsid w:val="00E449EF"/>
    <w:rsid w:val="00E451D7"/>
    <w:rsid w:val="00E453DD"/>
    <w:rsid w:val="00E45A7E"/>
    <w:rsid w:val="00E4619E"/>
    <w:rsid w:val="00E465E6"/>
    <w:rsid w:val="00E47716"/>
    <w:rsid w:val="00E47D88"/>
    <w:rsid w:val="00E5013D"/>
    <w:rsid w:val="00E502B9"/>
    <w:rsid w:val="00E50C87"/>
    <w:rsid w:val="00E517E8"/>
    <w:rsid w:val="00E5181E"/>
    <w:rsid w:val="00E51F79"/>
    <w:rsid w:val="00E52ACD"/>
    <w:rsid w:val="00E52F01"/>
    <w:rsid w:val="00E532BA"/>
    <w:rsid w:val="00E53428"/>
    <w:rsid w:val="00E5388E"/>
    <w:rsid w:val="00E5436B"/>
    <w:rsid w:val="00E543BC"/>
    <w:rsid w:val="00E54B56"/>
    <w:rsid w:val="00E54D43"/>
    <w:rsid w:val="00E552CF"/>
    <w:rsid w:val="00E554A4"/>
    <w:rsid w:val="00E55A85"/>
    <w:rsid w:val="00E55E3E"/>
    <w:rsid w:val="00E567AB"/>
    <w:rsid w:val="00E5680E"/>
    <w:rsid w:val="00E57124"/>
    <w:rsid w:val="00E57E72"/>
    <w:rsid w:val="00E6021D"/>
    <w:rsid w:val="00E607B3"/>
    <w:rsid w:val="00E60E76"/>
    <w:rsid w:val="00E61618"/>
    <w:rsid w:val="00E61BBC"/>
    <w:rsid w:val="00E61E0C"/>
    <w:rsid w:val="00E6224D"/>
    <w:rsid w:val="00E62440"/>
    <w:rsid w:val="00E627ED"/>
    <w:rsid w:val="00E630A6"/>
    <w:rsid w:val="00E63988"/>
    <w:rsid w:val="00E63F48"/>
    <w:rsid w:val="00E6519E"/>
    <w:rsid w:val="00E655BE"/>
    <w:rsid w:val="00E65858"/>
    <w:rsid w:val="00E658CE"/>
    <w:rsid w:val="00E65A56"/>
    <w:rsid w:val="00E65D46"/>
    <w:rsid w:val="00E6685B"/>
    <w:rsid w:val="00E66928"/>
    <w:rsid w:val="00E66A4A"/>
    <w:rsid w:val="00E66A6E"/>
    <w:rsid w:val="00E67BDC"/>
    <w:rsid w:val="00E67E37"/>
    <w:rsid w:val="00E70069"/>
    <w:rsid w:val="00E702B6"/>
    <w:rsid w:val="00E70EE0"/>
    <w:rsid w:val="00E719C8"/>
    <w:rsid w:val="00E71B17"/>
    <w:rsid w:val="00E720BA"/>
    <w:rsid w:val="00E72865"/>
    <w:rsid w:val="00E7294D"/>
    <w:rsid w:val="00E729FF"/>
    <w:rsid w:val="00E72A6C"/>
    <w:rsid w:val="00E72B83"/>
    <w:rsid w:val="00E72BF3"/>
    <w:rsid w:val="00E72C41"/>
    <w:rsid w:val="00E733C2"/>
    <w:rsid w:val="00E73C0B"/>
    <w:rsid w:val="00E7462A"/>
    <w:rsid w:val="00E747B0"/>
    <w:rsid w:val="00E74A39"/>
    <w:rsid w:val="00E757A0"/>
    <w:rsid w:val="00E7580E"/>
    <w:rsid w:val="00E75916"/>
    <w:rsid w:val="00E766EC"/>
    <w:rsid w:val="00E76A7A"/>
    <w:rsid w:val="00E76F9B"/>
    <w:rsid w:val="00E77BCB"/>
    <w:rsid w:val="00E80DD6"/>
    <w:rsid w:val="00E80F9F"/>
    <w:rsid w:val="00E81315"/>
    <w:rsid w:val="00E8167A"/>
    <w:rsid w:val="00E819B3"/>
    <w:rsid w:val="00E8231F"/>
    <w:rsid w:val="00E82C22"/>
    <w:rsid w:val="00E82DC8"/>
    <w:rsid w:val="00E82F6B"/>
    <w:rsid w:val="00E839C8"/>
    <w:rsid w:val="00E83FE1"/>
    <w:rsid w:val="00E840D9"/>
    <w:rsid w:val="00E8459A"/>
    <w:rsid w:val="00E852DA"/>
    <w:rsid w:val="00E854BA"/>
    <w:rsid w:val="00E857A6"/>
    <w:rsid w:val="00E858F4"/>
    <w:rsid w:val="00E85C0A"/>
    <w:rsid w:val="00E864AD"/>
    <w:rsid w:val="00E86AC6"/>
    <w:rsid w:val="00E87078"/>
    <w:rsid w:val="00E87572"/>
    <w:rsid w:val="00E8757C"/>
    <w:rsid w:val="00E87FF3"/>
    <w:rsid w:val="00E900A7"/>
    <w:rsid w:val="00E90687"/>
    <w:rsid w:val="00E910A5"/>
    <w:rsid w:val="00E91545"/>
    <w:rsid w:val="00E9176D"/>
    <w:rsid w:val="00E91813"/>
    <w:rsid w:val="00E91CD1"/>
    <w:rsid w:val="00E91F30"/>
    <w:rsid w:val="00E91F74"/>
    <w:rsid w:val="00E91FCC"/>
    <w:rsid w:val="00E921DE"/>
    <w:rsid w:val="00E925C3"/>
    <w:rsid w:val="00E9295D"/>
    <w:rsid w:val="00E92C42"/>
    <w:rsid w:val="00E92CB8"/>
    <w:rsid w:val="00E92E1C"/>
    <w:rsid w:val="00E932F5"/>
    <w:rsid w:val="00E93324"/>
    <w:rsid w:val="00E934BE"/>
    <w:rsid w:val="00E9396F"/>
    <w:rsid w:val="00E94003"/>
    <w:rsid w:val="00E94285"/>
    <w:rsid w:val="00E94414"/>
    <w:rsid w:val="00E948B8"/>
    <w:rsid w:val="00E95314"/>
    <w:rsid w:val="00E95799"/>
    <w:rsid w:val="00E961FA"/>
    <w:rsid w:val="00E96435"/>
    <w:rsid w:val="00E96765"/>
    <w:rsid w:val="00E96BF3"/>
    <w:rsid w:val="00E96C1E"/>
    <w:rsid w:val="00E96E3E"/>
    <w:rsid w:val="00E975EB"/>
    <w:rsid w:val="00E97B57"/>
    <w:rsid w:val="00E97E65"/>
    <w:rsid w:val="00EA0A84"/>
    <w:rsid w:val="00EA0D0F"/>
    <w:rsid w:val="00EA0EBB"/>
    <w:rsid w:val="00EA0FB7"/>
    <w:rsid w:val="00EA23F4"/>
    <w:rsid w:val="00EA305D"/>
    <w:rsid w:val="00EA3663"/>
    <w:rsid w:val="00EA36C4"/>
    <w:rsid w:val="00EA4830"/>
    <w:rsid w:val="00EA4DE9"/>
    <w:rsid w:val="00EA512F"/>
    <w:rsid w:val="00EA5191"/>
    <w:rsid w:val="00EA54B5"/>
    <w:rsid w:val="00EA5622"/>
    <w:rsid w:val="00EA5674"/>
    <w:rsid w:val="00EA5814"/>
    <w:rsid w:val="00EA5A66"/>
    <w:rsid w:val="00EA5C5B"/>
    <w:rsid w:val="00EA5CAB"/>
    <w:rsid w:val="00EA5CC5"/>
    <w:rsid w:val="00EA696E"/>
    <w:rsid w:val="00EA6B63"/>
    <w:rsid w:val="00EA6F82"/>
    <w:rsid w:val="00EA6FE9"/>
    <w:rsid w:val="00EA71FE"/>
    <w:rsid w:val="00EA7595"/>
    <w:rsid w:val="00EA7871"/>
    <w:rsid w:val="00EA7B4B"/>
    <w:rsid w:val="00EB00F8"/>
    <w:rsid w:val="00EB0664"/>
    <w:rsid w:val="00EB0A9D"/>
    <w:rsid w:val="00EB0C42"/>
    <w:rsid w:val="00EB0CA5"/>
    <w:rsid w:val="00EB0D76"/>
    <w:rsid w:val="00EB17E8"/>
    <w:rsid w:val="00EB1E4A"/>
    <w:rsid w:val="00EB1E70"/>
    <w:rsid w:val="00EB2114"/>
    <w:rsid w:val="00EB2665"/>
    <w:rsid w:val="00EB26D9"/>
    <w:rsid w:val="00EB28FD"/>
    <w:rsid w:val="00EB2B15"/>
    <w:rsid w:val="00EB2F3F"/>
    <w:rsid w:val="00EB3449"/>
    <w:rsid w:val="00EB35D6"/>
    <w:rsid w:val="00EB37FF"/>
    <w:rsid w:val="00EB3EF7"/>
    <w:rsid w:val="00EB4210"/>
    <w:rsid w:val="00EB433D"/>
    <w:rsid w:val="00EB46A5"/>
    <w:rsid w:val="00EB4766"/>
    <w:rsid w:val="00EB4898"/>
    <w:rsid w:val="00EB4E4D"/>
    <w:rsid w:val="00EB4FCB"/>
    <w:rsid w:val="00EB504E"/>
    <w:rsid w:val="00EB53BA"/>
    <w:rsid w:val="00EB53C9"/>
    <w:rsid w:val="00EB5840"/>
    <w:rsid w:val="00EB6146"/>
    <w:rsid w:val="00EB66F5"/>
    <w:rsid w:val="00EB70E4"/>
    <w:rsid w:val="00EB7CC1"/>
    <w:rsid w:val="00EC0395"/>
    <w:rsid w:val="00EC04D3"/>
    <w:rsid w:val="00EC1CE5"/>
    <w:rsid w:val="00EC2ECB"/>
    <w:rsid w:val="00EC318E"/>
    <w:rsid w:val="00EC320F"/>
    <w:rsid w:val="00EC4E39"/>
    <w:rsid w:val="00EC55A0"/>
    <w:rsid w:val="00EC5670"/>
    <w:rsid w:val="00EC5A25"/>
    <w:rsid w:val="00EC5CF0"/>
    <w:rsid w:val="00EC65FC"/>
    <w:rsid w:val="00EC760F"/>
    <w:rsid w:val="00EC7D93"/>
    <w:rsid w:val="00ED0977"/>
    <w:rsid w:val="00ED0CB1"/>
    <w:rsid w:val="00ED0D93"/>
    <w:rsid w:val="00ED1ED8"/>
    <w:rsid w:val="00ED2DA6"/>
    <w:rsid w:val="00ED2EA7"/>
    <w:rsid w:val="00ED3844"/>
    <w:rsid w:val="00ED4014"/>
    <w:rsid w:val="00ED446A"/>
    <w:rsid w:val="00ED45E0"/>
    <w:rsid w:val="00ED4705"/>
    <w:rsid w:val="00ED4864"/>
    <w:rsid w:val="00ED4CD5"/>
    <w:rsid w:val="00ED4F79"/>
    <w:rsid w:val="00ED569A"/>
    <w:rsid w:val="00ED5CB5"/>
    <w:rsid w:val="00ED5EBE"/>
    <w:rsid w:val="00ED6611"/>
    <w:rsid w:val="00ED6704"/>
    <w:rsid w:val="00ED677E"/>
    <w:rsid w:val="00ED7396"/>
    <w:rsid w:val="00ED73D8"/>
    <w:rsid w:val="00ED7627"/>
    <w:rsid w:val="00ED7B9C"/>
    <w:rsid w:val="00EE0461"/>
    <w:rsid w:val="00EE08DD"/>
    <w:rsid w:val="00EE0F7F"/>
    <w:rsid w:val="00EE1656"/>
    <w:rsid w:val="00EE1835"/>
    <w:rsid w:val="00EE1B27"/>
    <w:rsid w:val="00EE239D"/>
    <w:rsid w:val="00EE285B"/>
    <w:rsid w:val="00EE29E2"/>
    <w:rsid w:val="00EE2DD1"/>
    <w:rsid w:val="00EE387F"/>
    <w:rsid w:val="00EE3E0F"/>
    <w:rsid w:val="00EE3EA9"/>
    <w:rsid w:val="00EE3FE2"/>
    <w:rsid w:val="00EE4366"/>
    <w:rsid w:val="00EE48D4"/>
    <w:rsid w:val="00EE529D"/>
    <w:rsid w:val="00EE5D93"/>
    <w:rsid w:val="00EE6DE1"/>
    <w:rsid w:val="00EE732B"/>
    <w:rsid w:val="00EF00A7"/>
    <w:rsid w:val="00EF00DA"/>
    <w:rsid w:val="00EF0C5C"/>
    <w:rsid w:val="00EF0D1B"/>
    <w:rsid w:val="00EF0E4B"/>
    <w:rsid w:val="00EF0FC7"/>
    <w:rsid w:val="00EF16F4"/>
    <w:rsid w:val="00EF1FF0"/>
    <w:rsid w:val="00EF2AF5"/>
    <w:rsid w:val="00EF33FA"/>
    <w:rsid w:val="00EF3BB2"/>
    <w:rsid w:val="00EF3E8B"/>
    <w:rsid w:val="00EF55B1"/>
    <w:rsid w:val="00EF57AB"/>
    <w:rsid w:val="00EF5B76"/>
    <w:rsid w:val="00EF624A"/>
    <w:rsid w:val="00EF6272"/>
    <w:rsid w:val="00EF6291"/>
    <w:rsid w:val="00EF6508"/>
    <w:rsid w:val="00EF6986"/>
    <w:rsid w:val="00EF6C77"/>
    <w:rsid w:val="00EF7C89"/>
    <w:rsid w:val="00F0042A"/>
    <w:rsid w:val="00F006D0"/>
    <w:rsid w:val="00F00C89"/>
    <w:rsid w:val="00F00FB8"/>
    <w:rsid w:val="00F01130"/>
    <w:rsid w:val="00F01917"/>
    <w:rsid w:val="00F01C1D"/>
    <w:rsid w:val="00F01C2C"/>
    <w:rsid w:val="00F02032"/>
    <w:rsid w:val="00F0266E"/>
    <w:rsid w:val="00F0294E"/>
    <w:rsid w:val="00F02A8F"/>
    <w:rsid w:val="00F02DFA"/>
    <w:rsid w:val="00F03289"/>
    <w:rsid w:val="00F03480"/>
    <w:rsid w:val="00F034E9"/>
    <w:rsid w:val="00F03BE5"/>
    <w:rsid w:val="00F042AD"/>
    <w:rsid w:val="00F04927"/>
    <w:rsid w:val="00F05968"/>
    <w:rsid w:val="00F05D16"/>
    <w:rsid w:val="00F05FF1"/>
    <w:rsid w:val="00F060CA"/>
    <w:rsid w:val="00F063BF"/>
    <w:rsid w:val="00F063EC"/>
    <w:rsid w:val="00F06875"/>
    <w:rsid w:val="00F06907"/>
    <w:rsid w:val="00F06DDA"/>
    <w:rsid w:val="00F070B2"/>
    <w:rsid w:val="00F075A4"/>
    <w:rsid w:val="00F07C33"/>
    <w:rsid w:val="00F07E43"/>
    <w:rsid w:val="00F10780"/>
    <w:rsid w:val="00F117CA"/>
    <w:rsid w:val="00F11E5D"/>
    <w:rsid w:val="00F12286"/>
    <w:rsid w:val="00F1261F"/>
    <w:rsid w:val="00F1271B"/>
    <w:rsid w:val="00F128EE"/>
    <w:rsid w:val="00F1309C"/>
    <w:rsid w:val="00F133A5"/>
    <w:rsid w:val="00F13988"/>
    <w:rsid w:val="00F13A02"/>
    <w:rsid w:val="00F13A1C"/>
    <w:rsid w:val="00F13D66"/>
    <w:rsid w:val="00F13DC9"/>
    <w:rsid w:val="00F13DE1"/>
    <w:rsid w:val="00F13ED6"/>
    <w:rsid w:val="00F143B3"/>
    <w:rsid w:val="00F15591"/>
    <w:rsid w:val="00F16212"/>
    <w:rsid w:val="00F16367"/>
    <w:rsid w:val="00F16963"/>
    <w:rsid w:val="00F176D9"/>
    <w:rsid w:val="00F17E8D"/>
    <w:rsid w:val="00F20664"/>
    <w:rsid w:val="00F20F90"/>
    <w:rsid w:val="00F216BF"/>
    <w:rsid w:val="00F21839"/>
    <w:rsid w:val="00F21969"/>
    <w:rsid w:val="00F22823"/>
    <w:rsid w:val="00F2313F"/>
    <w:rsid w:val="00F234D6"/>
    <w:rsid w:val="00F23795"/>
    <w:rsid w:val="00F23E7B"/>
    <w:rsid w:val="00F2487A"/>
    <w:rsid w:val="00F252BD"/>
    <w:rsid w:val="00F25327"/>
    <w:rsid w:val="00F26126"/>
    <w:rsid w:val="00F2670D"/>
    <w:rsid w:val="00F26F1E"/>
    <w:rsid w:val="00F27E80"/>
    <w:rsid w:val="00F30153"/>
    <w:rsid w:val="00F30957"/>
    <w:rsid w:val="00F31435"/>
    <w:rsid w:val="00F31506"/>
    <w:rsid w:val="00F31E4D"/>
    <w:rsid w:val="00F31FF4"/>
    <w:rsid w:val="00F32BF6"/>
    <w:rsid w:val="00F332AF"/>
    <w:rsid w:val="00F33453"/>
    <w:rsid w:val="00F33B89"/>
    <w:rsid w:val="00F33E23"/>
    <w:rsid w:val="00F34232"/>
    <w:rsid w:val="00F34681"/>
    <w:rsid w:val="00F34A69"/>
    <w:rsid w:val="00F34AB6"/>
    <w:rsid w:val="00F34C39"/>
    <w:rsid w:val="00F3532E"/>
    <w:rsid w:val="00F35E61"/>
    <w:rsid w:val="00F36B93"/>
    <w:rsid w:val="00F36BDA"/>
    <w:rsid w:val="00F372F0"/>
    <w:rsid w:val="00F373B3"/>
    <w:rsid w:val="00F37719"/>
    <w:rsid w:val="00F40916"/>
    <w:rsid w:val="00F40A2C"/>
    <w:rsid w:val="00F40EA6"/>
    <w:rsid w:val="00F41497"/>
    <w:rsid w:val="00F43053"/>
    <w:rsid w:val="00F43A13"/>
    <w:rsid w:val="00F4449E"/>
    <w:rsid w:val="00F44A9A"/>
    <w:rsid w:val="00F457B2"/>
    <w:rsid w:val="00F46E37"/>
    <w:rsid w:val="00F47601"/>
    <w:rsid w:val="00F47A30"/>
    <w:rsid w:val="00F47CAA"/>
    <w:rsid w:val="00F47F25"/>
    <w:rsid w:val="00F47FBA"/>
    <w:rsid w:val="00F50087"/>
    <w:rsid w:val="00F50153"/>
    <w:rsid w:val="00F50209"/>
    <w:rsid w:val="00F5092C"/>
    <w:rsid w:val="00F50AA9"/>
    <w:rsid w:val="00F514B8"/>
    <w:rsid w:val="00F51D72"/>
    <w:rsid w:val="00F52317"/>
    <w:rsid w:val="00F52809"/>
    <w:rsid w:val="00F52BDE"/>
    <w:rsid w:val="00F52BEA"/>
    <w:rsid w:val="00F53534"/>
    <w:rsid w:val="00F53775"/>
    <w:rsid w:val="00F538C0"/>
    <w:rsid w:val="00F53D96"/>
    <w:rsid w:val="00F53FD6"/>
    <w:rsid w:val="00F54487"/>
    <w:rsid w:val="00F545B9"/>
    <w:rsid w:val="00F561B7"/>
    <w:rsid w:val="00F561BF"/>
    <w:rsid w:val="00F56B95"/>
    <w:rsid w:val="00F56EB8"/>
    <w:rsid w:val="00F5701B"/>
    <w:rsid w:val="00F57098"/>
    <w:rsid w:val="00F57585"/>
    <w:rsid w:val="00F5769E"/>
    <w:rsid w:val="00F57CBE"/>
    <w:rsid w:val="00F600E0"/>
    <w:rsid w:val="00F604C3"/>
    <w:rsid w:val="00F60C01"/>
    <w:rsid w:val="00F620C1"/>
    <w:rsid w:val="00F62204"/>
    <w:rsid w:val="00F624F3"/>
    <w:rsid w:val="00F62B26"/>
    <w:rsid w:val="00F6320E"/>
    <w:rsid w:val="00F63231"/>
    <w:rsid w:val="00F63863"/>
    <w:rsid w:val="00F639FA"/>
    <w:rsid w:val="00F63B77"/>
    <w:rsid w:val="00F64578"/>
    <w:rsid w:val="00F649DC"/>
    <w:rsid w:val="00F64AB4"/>
    <w:rsid w:val="00F6557E"/>
    <w:rsid w:val="00F66495"/>
    <w:rsid w:val="00F67040"/>
    <w:rsid w:val="00F7009E"/>
    <w:rsid w:val="00F706DF"/>
    <w:rsid w:val="00F70BB3"/>
    <w:rsid w:val="00F70C6B"/>
    <w:rsid w:val="00F70EF8"/>
    <w:rsid w:val="00F70F3D"/>
    <w:rsid w:val="00F7114C"/>
    <w:rsid w:val="00F7170F"/>
    <w:rsid w:val="00F71A52"/>
    <w:rsid w:val="00F71A6D"/>
    <w:rsid w:val="00F71A83"/>
    <w:rsid w:val="00F72623"/>
    <w:rsid w:val="00F7276E"/>
    <w:rsid w:val="00F72911"/>
    <w:rsid w:val="00F72BD5"/>
    <w:rsid w:val="00F73060"/>
    <w:rsid w:val="00F736C2"/>
    <w:rsid w:val="00F738E8"/>
    <w:rsid w:val="00F74BFA"/>
    <w:rsid w:val="00F74C95"/>
    <w:rsid w:val="00F755A3"/>
    <w:rsid w:val="00F75A54"/>
    <w:rsid w:val="00F75BF3"/>
    <w:rsid w:val="00F75D5B"/>
    <w:rsid w:val="00F765CA"/>
    <w:rsid w:val="00F76B15"/>
    <w:rsid w:val="00F77A51"/>
    <w:rsid w:val="00F77EDB"/>
    <w:rsid w:val="00F80102"/>
    <w:rsid w:val="00F80791"/>
    <w:rsid w:val="00F80C63"/>
    <w:rsid w:val="00F80F91"/>
    <w:rsid w:val="00F810BB"/>
    <w:rsid w:val="00F81393"/>
    <w:rsid w:val="00F81BF8"/>
    <w:rsid w:val="00F81F88"/>
    <w:rsid w:val="00F828B0"/>
    <w:rsid w:val="00F82BC4"/>
    <w:rsid w:val="00F82CA6"/>
    <w:rsid w:val="00F83546"/>
    <w:rsid w:val="00F85AC1"/>
    <w:rsid w:val="00F85DC9"/>
    <w:rsid w:val="00F85E5B"/>
    <w:rsid w:val="00F869D5"/>
    <w:rsid w:val="00F8723D"/>
    <w:rsid w:val="00F87581"/>
    <w:rsid w:val="00F87954"/>
    <w:rsid w:val="00F87A54"/>
    <w:rsid w:val="00F87DA8"/>
    <w:rsid w:val="00F87FA0"/>
    <w:rsid w:val="00F90157"/>
    <w:rsid w:val="00F903B0"/>
    <w:rsid w:val="00F90DC1"/>
    <w:rsid w:val="00F9108C"/>
    <w:rsid w:val="00F9240A"/>
    <w:rsid w:val="00F926BB"/>
    <w:rsid w:val="00F92FB3"/>
    <w:rsid w:val="00F9347C"/>
    <w:rsid w:val="00F938EA"/>
    <w:rsid w:val="00F93ABB"/>
    <w:rsid w:val="00F93C0B"/>
    <w:rsid w:val="00F94114"/>
    <w:rsid w:val="00F94FE0"/>
    <w:rsid w:val="00F95092"/>
    <w:rsid w:val="00F952BF"/>
    <w:rsid w:val="00F9540A"/>
    <w:rsid w:val="00F9589C"/>
    <w:rsid w:val="00F964E7"/>
    <w:rsid w:val="00F97527"/>
    <w:rsid w:val="00FA0281"/>
    <w:rsid w:val="00FA092A"/>
    <w:rsid w:val="00FA0DC3"/>
    <w:rsid w:val="00FA10C6"/>
    <w:rsid w:val="00FA1782"/>
    <w:rsid w:val="00FA1784"/>
    <w:rsid w:val="00FA1884"/>
    <w:rsid w:val="00FA1E9B"/>
    <w:rsid w:val="00FA2712"/>
    <w:rsid w:val="00FA2B5B"/>
    <w:rsid w:val="00FA4054"/>
    <w:rsid w:val="00FA4235"/>
    <w:rsid w:val="00FA470D"/>
    <w:rsid w:val="00FA4C07"/>
    <w:rsid w:val="00FA4F00"/>
    <w:rsid w:val="00FA5432"/>
    <w:rsid w:val="00FA5661"/>
    <w:rsid w:val="00FA5A82"/>
    <w:rsid w:val="00FA636B"/>
    <w:rsid w:val="00FA66C0"/>
    <w:rsid w:val="00FA66E9"/>
    <w:rsid w:val="00FA6BA5"/>
    <w:rsid w:val="00FA6D71"/>
    <w:rsid w:val="00FA6E2D"/>
    <w:rsid w:val="00FA6FD7"/>
    <w:rsid w:val="00FA702C"/>
    <w:rsid w:val="00FA7A0E"/>
    <w:rsid w:val="00FB0113"/>
    <w:rsid w:val="00FB01F7"/>
    <w:rsid w:val="00FB05F1"/>
    <w:rsid w:val="00FB0E8F"/>
    <w:rsid w:val="00FB12C4"/>
    <w:rsid w:val="00FB198E"/>
    <w:rsid w:val="00FB19E4"/>
    <w:rsid w:val="00FB1AD1"/>
    <w:rsid w:val="00FB2159"/>
    <w:rsid w:val="00FB25CE"/>
    <w:rsid w:val="00FB2718"/>
    <w:rsid w:val="00FB521C"/>
    <w:rsid w:val="00FB5260"/>
    <w:rsid w:val="00FB539C"/>
    <w:rsid w:val="00FB5443"/>
    <w:rsid w:val="00FB5522"/>
    <w:rsid w:val="00FB57AB"/>
    <w:rsid w:val="00FB5852"/>
    <w:rsid w:val="00FB5D81"/>
    <w:rsid w:val="00FB62C2"/>
    <w:rsid w:val="00FB6D72"/>
    <w:rsid w:val="00FB703D"/>
    <w:rsid w:val="00FB70A0"/>
    <w:rsid w:val="00FB70AF"/>
    <w:rsid w:val="00FB7689"/>
    <w:rsid w:val="00FB7857"/>
    <w:rsid w:val="00FB7B72"/>
    <w:rsid w:val="00FB7B87"/>
    <w:rsid w:val="00FB7EFD"/>
    <w:rsid w:val="00FC037A"/>
    <w:rsid w:val="00FC0419"/>
    <w:rsid w:val="00FC0574"/>
    <w:rsid w:val="00FC0A01"/>
    <w:rsid w:val="00FC0B74"/>
    <w:rsid w:val="00FC0C28"/>
    <w:rsid w:val="00FC1239"/>
    <w:rsid w:val="00FC1502"/>
    <w:rsid w:val="00FC1D6B"/>
    <w:rsid w:val="00FC22D7"/>
    <w:rsid w:val="00FC28ED"/>
    <w:rsid w:val="00FC2992"/>
    <w:rsid w:val="00FC2EBC"/>
    <w:rsid w:val="00FC38B7"/>
    <w:rsid w:val="00FC42E5"/>
    <w:rsid w:val="00FC4B14"/>
    <w:rsid w:val="00FC5197"/>
    <w:rsid w:val="00FC52B7"/>
    <w:rsid w:val="00FC5484"/>
    <w:rsid w:val="00FC55F0"/>
    <w:rsid w:val="00FC5713"/>
    <w:rsid w:val="00FC5DED"/>
    <w:rsid w:val="00FC65CA"/>
    <w:rsid w:val="00FC69B1"/>
    <w:rsid w:val="00FC6DC0"/>
    <w:rsid w:val="00FC7022"/>
    <w:rsid w:val="00FC71B8"/>
    <w:rsid w:val="00FC71D5"/>
    <w:rsid w:val="00FC767F"/>
    <w:rsid w:val="00FC7932"/>
    <w:rsid w:val="00FC7ADE"/>
    <w:rsid w:val="00FC7EA4"/>
    <w:rsid w:val="00FD0213"/>
    <w:rsid w:val="00FD0236"/>
    <w:rsid w:val="00FD05FE"/>
    <w:rsid w:val="00FD0807"/>
    <w:rsid w:val="00FD0E30"/>
    <w:rsid w:val="00FD10D6"/>
    <w:rsid w:val="00FD15D1"/>
    <w:rsid w:val="00FD16A0"/>
    <w:rsid w:val="00FD1916"/>
    <w:rsid w:val="00FD1C78"/>
    <w:rsid w:val="00FD2222"/>
    <w:rsid w:val="00FD2AC8"/>
    <w:rsid w:val="00FD2B03"/>
    <w:rsid w:val="00FD2BAC"/>
    <w:rsid w:val="00FD3761"/>
    <w:rsid w:val="00FD39B0"/>
    <w:rsid w:val="00FD4057"/>
    <w:rsid w:val="00FD42C8"/>
    <w:rsid w:val="00FD44C7"/>
    <w:rsid w:val="00FD49A8"/>
    <w:rsid w:val="00FD4A6A"/>
    <w:rsid w:val="00FD4D23"/>
    <w:rsid w:val="00FD51E6"/>
    <w:rsid w:val="00FD57E4"/>
    <w:rsid w:val="00FD591E"/>
    <w:rsid w:val="00FD5B12"/>
    <w:rsid w:val="00FD5D0A"/>
    <w:rsid w:val="00FD640E"/>
    <w:rsid w:val="00FD645D"/>
    <w:rsid w:val="00FD7787"/>
    <w:rsid w:val="00FD79DC"/>
    <w:rsid w:val="00FE00D3"/>
    <w:rsid w:val="00FE0AB7"/>
    <w:rsid w:val="00FE104C"/>
    <w:rsid w:val="00FE1854"/>
    <w:rsid w:val="00FE199D"/>
    <w:rsid w:val="00FE2652"/>
    <w:rsid w:val="00FE2D2D"/>
    <w:rsid w:val="00FE4819"/>
    <w:rsid w:val="00FE4DE1"/>
    <w:rsid w:val="00FE5329"/>
    <w:rsid w:val="00FE53FA"/>
    <w:rsid w:val="00FE5598"/>
    <w:rsid w:val="00FE5907"/>
    <w:rsid w:val="00FE6762"/>
    <w:rsid w:val="00FE67B6"/>
    <w:rsid w:val="00FE6B21"/>
    <w:rsid w:val="00FE74D9"/>
    <w:rsid w:val="00FE7D6F"/>
    <w:rsid w:val="00FF0060"/>
    <w:rsid w:val="00FF007B"/>
    <w:rsid w:val="00FF0546"/>
    <w:rsid w:val="00FF060A"/>
    <w:rsid w:val="00FF0DC4"/>
    <w:rsid w:val="00FF0F0A"/>
    <w:rsid w:val="00FF1001"/>
    <w:rsid w:val="00FF140F"/>
    <w:rsid w:val="00FF2029"/>
    <w:rsid w:val="00FF26D1"/>
    <w:rsid w:val="00FF29ED"/>
    <w:rsid w:val="00FF2A25"/>
    <w:rsid w:val="00FF2E60"/>
    <w:rsid w:val="00FF3387"/>
    <w:rsid w:val="00FF383E"/>
    <w:rsid w:val="00FF3C4D"/>
    <w:rsid w:val="00FF407B"/>
    <w:rsid w:val="00FF40B6"/>
    <w:rsid w:val="00FF46B5"/>
    <w:rsid w:val="00FF565B"/>
    <w:rsid w:val="00FF5CB0"/>
    <w:rsid w:val="00FF5D08"/>
    <w:rsid w:val="00FF640E"/>
    <w:rsid w:val="00FF74E9"/>
    <w:rsid w:val="00FF776C"/>
    <w:rsid w:val="00F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2F5A40"/>
  <w15:chartTrackingRefBased/>
  <w15:docId w15:val="{44F91F50-61B6-420D-BE4F-EB1310ED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A6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243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243E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ED67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46CE6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7B7DB1"/>
  </w:style>
  <w:style w:type="paragraph" w:customStyle="1" w:styleId="Default">
    <w:name w:val="Default"/>
    <w:rsid w:val="00731F7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E3E97"/>
    <w:pPr>
      <w:ind w:left="720"/>
    </w:pPr>
  </w:style>
  <w:style w:type="character" w:styleId="CommentReference">
    <w:name w:val="annotation reference"/>
    <w:rsid w:val="00CB117C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117C"/>
    <w:rPr>
      <w:sz w:val="20"/>
      <w:szCs w:val="20"/>
    </w:rPr>
  </w:style>
  <w:style w:type="character" w:customStyle="1" w:styleId="CommentTextChar">
    <w:name w:val="Comment Text Char"/>
    <w:link w:val="CommentText"/>
    <w:rsid w:val="00CB117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CB117C"/>
    <w:rPr>
      <w:b/>
      <w:bCs/>
    </w:rPr>
  </w:style>
  <w:style w:type="character" w:customStyle="1" w:styleId="CommentSubjectChar">
    <w:name w:val="Comment Subject Char"/>
    <w:link w:val="CommentSubject"/>
    <w:rsid w:val="00CB117C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image" Target="media/image12.emf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9D6E14-4C5D-4443-8E2B-8A27A087E59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E75C6-4A0C-4A54-A3D0-88999EDF4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22</Pages>
  <Words>1966</Words>
  <Characters>11208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AVEGA</vt:lpstr>
    </vt:vector>
  </TitlesOfParts>
  <Company>iTOTi®</Company>
  <LinksUpToDate>false</LinksUpToDate>
  <CharactersWithSpaces>13148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AVEGA</dc:title>
  <dc:subject/>
  <dc:creator>BP&amp;Co.</dc:creator>
  <cp:keywords/>
  <dc:description/>
  <cp:lastModifiedBy>Noel M. Cainglet</cp:lastModifiedBy>
  <cp:revision>1222</cp:revision>
  <cp:lastPrinted>2017-10-18T02:29:00Z</cp:lastPrinted>
  <dcterms:created xsi:type="dcterms:W3CDTF">2017-07-17T05:46:00Z</dcterms:created>
  <dcterms:modified xsi:type="dcterms:W3CDTF">2017-12-16T01:43:00Z</dcterms:modified>
</cp:coreProperties>
</file>